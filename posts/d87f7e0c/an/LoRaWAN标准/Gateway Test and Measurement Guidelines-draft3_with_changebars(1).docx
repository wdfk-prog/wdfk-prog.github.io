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BD8BF" w14:textId="77B67CE8" w:rsidR="00CB7E8E" w:rsidRDefault="00F72626" w:rsidP="00CB7E8E">
      <w:pPr>
        <w:rPr>
          <w:rFonts w:ascii="TimesNewRomanPSMT" w:hAnsi="TimesNewRomanPSMT" w:cs="TimesNewRomanPSMT"/>
        </w:rPr>
      </w:pPr>
      <w:sdt>
        <w:sdtPr>
          <w:rPr>
            <w:rFonts w:ascii="Arial-BoldMT" w:hAnsi="Arial-BoldMT" w:cs="Arial-BoldMT"/>
            <w:b/>
            <w:bCs/>
            <w:sz w:val="24"/>
            <w:szCs w:val="24"/>
          </w:rPr>
          <w:alias w:val="Titre "/>
          <w:tag w:val=""/>
          <w:id w:val="1543179004"/>
          <w:placeholder>
            <w:docPart w:val="19043B26770045A0A17E6D9B97617236"/>
          </w:placeholder>
          <w:dataBinding w:prefixMappings="xmlns:ns0='http://purl.org/dc/elements/1.1/' xmlns:ns1='http://schemas.openxmlformats.org/package/2006/metadata/core-properties' " w:xpath="/ns1:coreProperties[1]/ns0:title[1]" w:storeItemID="{6C3C8BC8-F283-45AE-878A-BAB7291924A1}"/>
          <w:text/>
        </w:sdtPr>
        <w:sdtContent>
          <w:r w:rsidR="00D826B9" w:rsidRPr="006D7B18">
            <w:rPr>
              <w:rFonts w:ascii="Arial-BoldMT" w:hAnsi="Arial-BoldMT" w:cs="Arial-BoldMT"/>
              <w:b/>
              <w:bCs/>
              <w:sz w:val="24"/>
              <w:szCs w:val="24"/>
            </w:rPr>
            <w:t xml:space="preserve">Gateway Test and </w:t>
          </w:r>
          <w:r w:rsidR="00D826B9">
            <w:rPr>
              <w:rFonts w:ascii="Arial-BoldMT" w:hAnsi="Arial-BoldMT" w:cs="Arial-BoldMT"/>
              <w:b/>
              <w:bCs/>
              <w:sz w:val="24"/>
              <w:szCs w:val="24"/>
            </w:rPr>
            <w:t>Measurement</w:t>
          </w:r>
          <w:r w:rsidR="00D826B9" w:rsidRPr="006D7B18">
            <w:rPr>
              <w:rFonts w:ascii="Arial-BoldMT" w:hAnsi="Arial-BoldMT" w:cs="Arial-BoldMT"/>
              <w:b/>
              <w:bCs/>
              <w:sz w:val="24"/>
              <w:szCs w:val="24"/>
            </w:rPr>
            <w:t xml:space="preserve"> Guideline</w:t>
          </w:r>
          <w:r w:rsidR="00D826B9">
            <w:rPr>
              <w:rFonts w:ascii="Arial-BoldMT" w:hAnsi="Arial-BoldMT" w:cs="Arial-BoldMT"/>
              <w:b/>
              <w:bCs/>
              <w:sz w:val="24"/>
              <w:szCs w:val="24"/>
            </w:rPr>
            <w:t>s</w:t>
          </w:r>
        </w:sdtContent>
      </w:sdt>
      <w:r w:rsidR="00CB7E8E">
        <w:rPr>
          <w:rFonts w:ascii="Arial-BoldMT" w:hAnsi="Arial-BoldMT" w:cs="Arial-BoldMT"/>
          <w:b/>
          <w:bCs/>
          <w:sz w:val="24"/>
          <w:szCs w:val="24"/>
        </w:rPr>
        <w:t xml:space="preserve">  </w:t>
      </w:r>
      <w:sdt>
        <w:sdtPr>
          <w:rPr>
            <w:rFonts w:ascii="Arial-BoldMT" w:hAnsi="Arial-BoldMT" w:cs="Arial-BoldMT"/>
            <w:b/>
            <w:bCs/>
            <w:sz w:val="24"/>
            <w:szCs w:val="24"/>
          </w:rPr>
          <w:alias w:val="État "/>
          <w:tag w:val=""/>
          <w:id w:val="1373424801"/>
          <w:placeholder>
            <w:docPart w:val="81B1EBA3B3A842F8B5C76A839362FD6E"/>
          </w:placeholder>
          <w:dataBinding w:prefixMappings="xmlns:ns0='http://purl.org/dc/elements/1.1/' xmlns:ns1='http://schemas.openxmlformats.org/package/2006/metadata/core-properties' " w:xpath="/ns1:coreProperties[1]/ns1:contentStatus[1]" w:storeItemID="{6C3C8BC8-F283-45AE-878A-BAB7291924A1}"/>
          <w:text/>
        </w:sdtPr>
        <w:sdtContent>
          <w:r w:rsidR="00872ADF">
            <w:rPr>
              <w:rFonts w:ascii="Arial-BoldMT" w:hAnsi="Arial-BoldMT" w:cs="Arial-BoldMT"/>
              <w:b/>
              <w:bCs/>
              <w:sz w:val="24"/>
              <w:szCs w:val="24"/>
            </w:rPr>
            <w:t>Draft 3</w:t>
          </w:r>
        </w:sdtContent>
      </w:sdt>
    </w:p>
    <w:p w14:paraId="7866E7EE" w14:textId="464956D1" w:rsidR="00CB7E8E" w:rsidRDefault="00CB7E8E" w:rsidP="00CB7E8E">
      <w:pPr>
        <w:rPr>
          <w:rFonts w:ascii="ArialMT" w:hAnsi="ArialMT" w:cs="ArialMT"/>
          <w:sz w:val="18"/>
          <w:szCs w:val="18"/>
        </w:rPr>
      </w:pPr>
      <w:r>
        <w:rPr>
          <w:rFonts w:ascii="ArialMT" w:hAnsi="ArialMT" w:cs="ArialMT"/>
          <w:sz w:val="18"/>
          <w:szCs w:val="18"/>
        </w:rPr>
        <w:t>Copyright © 20</w:t>
      </w:r>
      <w:r w:rsidR="00F8030F">
        <w:rPr>
          <w:rFonts w:ascii="ArialMT" w:hAnsi="ArialMT" w:cs="ArialMT"/>
          <w:sz w:val="18"/>
          <w:szCs w:val="18"/>
        </w:rPr>
        <w:t>2</w:t>
      </w:r>
      <w:r w:rsidR="00D11D96">
        <w:rPr>
          <w:rFonts w:ascii="ArialMT" w:hAnsi="ArialMT" w:cs="ArialMT"/>
          <w:sz w:val="18"/>
          <w:szCs w:val="18"/>
        </w:rPr>
        <w:t>1</w:t>
      </w:r>
      <w:r w:rsidR="00F8030F">
        <w:rPr>
          <w:rFonts w:ascii="ArialMT" w:hAnsi="ArialMT" w:cs="ArialMT"/>
          <w:sz w:val="18"/>
          <w:szCs w:val="18"/>
        </w:rPr>
        <w:t xml:space="preserve"> </w:t>
      </w:r>
      <w:proofErr w:type="spellStart"/>
      <w:r>
        <w:rPr>
          <w:rFonts w:ascii="ArialMT" w:hAnsi="ArialMT" w:cs="ArialMT"/>
          <w:sz w:val="18"/>
          <w:szCs w:val="18"/>
        </w:rPr>
        <w:t>LoRa</w:t>
      </w:r>
      <w:proofErr w:type="spellEnd"/>
      <w:r>
        <w:rPr>
          <w:rFonts w:ascii="ArialMT" w:hAnsi="ArialMT" w:cs="ArialMT"/>
          <w:sz w:val="18"/>
          <w:szCs w:val="18"/>
        </w:rPr>
        <w:t xml:space="preserve"> Alliance, Inc.  All rights reserved.</w:t>
      </w:r>
    </w:p>
    <w:p w14:paraId="1EDC9FC8" w14:textId="77777777" w:rsidR="00CB7E8E" w:rsidRDefault="00CB7E8E" w:rsidP="00CB7E8E">
      <w:pPr>
        <w:rPr>
          <w:rFonts w:ascii="Arial-BoldMT" w:hAnsi="Arial-BoldMT" w:cs="Arial-BoldMT"/>
          <w:b/>
          <w:bCs/>
          <w:sz w:val="54"/>
          <w:szCs w:val="54"/>
        </w:rPr>
      </w:pPr>
    </w:p>
    <w:p w14:paraId="10EA7B20" w14:textId="77777777" w:rsidR="00CB7E8E" w:rsidRDefault="00CB7E8E" w:rsidP="00CB7E8E">
      <w:pPr>
        <w:rPr>
          <w:rFonts w:ascii="Arial-BoldMT" w:hAnsi="Arial-BoldMT" w:cs="Arial-BoldMT"/>
          <w:b/>
          <w:bCs/>
          <w:sz w:val="43"/>
          <w:szCs w:val="43"/>
        </w:rPr>
      </w:pPr>
      <w:r>
        <w:rPr>
          <w:rFonts w:ascii="Arial-BoldMT" w:hAnsi="Arial-BoldMT" w:cs="Arial-BoldMT"/>
          <w:b/>
          <w:bCs/>
          <w:sz w:val="54"/>
          <w:szCs w:val="54"/>
        </w:rPr>
        <w:t>N</w:t>
      </w:r>
      <w:r>
        <w:rPr>
          <w:rFonts w:ascii="Arial-BoldMT" w:hAnsi="Arial-BoldMT" w:cs="Arial-BoldMT"/>
          <w:b/>
          <w:bCs/>
          <w:sz w:val="43"/>
          <w:szCs w:val="43"/>
        </w:rPr>
        <w:t xml:space="preserve">OTICE OF </w:t>
      </w:r>
      <w:r>
        <w:rPr>
          <w:rFonts w:ascii="Arial-BoldMT" w:hAnsi="Arial-BoldMT" w:cs="Arial-BoldMT"/>
          <w:b/>
          <w:bCs/>
          <w:sz w:val="54"/>
          <w:szCs w:val="54"/>
        </w:rPr>
        <w:t>U</w:t>
      </w:r>
      <w:r>
        <w:rPr>
          <w:rFonts w:ascii="Arial-BoldMT" w:hAnsi="Arial-BoldMT" w:cs="Arial-BoldMT"/>
          <w:b/>
          <w:bCs/>
          <w:sz w:val="43"/>
          <w:szCs w:val="43"/>
        </w:rPr>
        <w:t xml:space="preserve">SE AND </w:t>
      </w:r>
      <w:r>
        <w:rPr>
          <w:rFonts w:ascii="Arial-BoldMT" w:hAnsi="Arial-BoldMT" w:cs="Arial-BoldMT"/>
          <w:b/>
          <w:bCs/>
          <w:sz w:val="54"/>
          <w:szCs w:val="54"/>
        </w:rPr>
        <w:t>D</w:t>
      </w:r>
      <w:r>
        <w:rPr>
          <w:rFonts w:ascii="Arial-BoldMT" w:hAnsi="Arial-BoldMT" w:cs="Arial-BoldMT"/>
          <w:b/>
          <w:bCs/>
          <w:sz w:val="43"/>
          <w:szCs w:val="43"/>
        </w:rPr>
        <w:t>ISCLOSURE</w:t>
      </w:r>
    </w:p>
    <w:p w14:paraId="0E822856" w14:textId="06947203" w:rsidR="00CB7E8E" w:rsidRDefault="00CB7E8E" w:rsidP="00CB7E8E">
      <w:pPr>
        <w:rPr>
          <w:rFonts w:ascii="ArialMT" w:hAnsi="ArialMT" w:cs="ArialMT"/>
          <w:sz w:val="18"/>
          <w:szCs w:val="18"/>
        </w:rPr>
      </w:pPr>
      <w:r>
        <w:rPr>
          <w:rFonts w:ascii="ArialMT" w:hAnsi="ArialMT" w:cs="ArialMT"/>
          <w:sz w:val="18"/>
          <w:szCs w:val="18"/>
        </w:rPr>
        <w:t xml:space="preserve">Copyright </w:t>
      </w:r>
      <w:r>
        <w:rPr>
          <w:rFonts w:ascii="ArialMT" w:hAnsi="ArialMT" w:cs="ArialMT"/>
          <w:sz w:val="14"/>
          <w:szCs w:val="14"/>
        </w:rPr>
        <w:t xml:space="preserve">© </w:t>
      </w:r>
      <w:proofErr w:type="spellStart"/>
      <w:r>
        <w:rPr>
          <w:rFonts w:ascii="ArialMT" w:hAnsi="ArialMT" w:cs="ArialMT"/>
          <w:sz w:val="18"/>
          <w:szCs w:val="18"/>
        </w:rPr>
        <w:t>LoRa</w:t>
      </w:r>
      <w:proofErr w:type="spellEnd"/>
      <w:r>
        <w:rPr>
          <w:rFonts w:ascii="ArialMT" w:hAnsi="ArialMT" w:cs="ArialMT"/>
          <w:sz w:val="18"/>
          <w:szCs w:val="18"/>
        </w:rPr>
        <w:t xml:space="preserve"> Alliance, Inc. (20</w:t>
      </w:r>
      <w:r w:rsidR="003E2AD9">
        <w:rPr>
          <w:rFonts w:ascii="ArialMT" w:hAnsi="ArialMT" w:cs="ArialMT"/>
          <w:sz w:val="18"/>
          <w:szCs w:val="18"/>
        </w:rPr>
        <w:t>2</w:t>
      </w:r>
      <w:r w:rsidR="00D11D96">
        <w:rPr>
          <w:rFonts w:ascii="ArialMT" w:hAnsi="ArialMT" w:cs="ArialMT"/>
          <w:sz w:val="18"/>
          <w:szCs w:val="18"/>
        </w:rPr>
        <w:t>1</w:t>
      </w:r>
      <w:r>
        <w:rPr>
          <w:rFonts w:ascii="ArialMT" w:hAnsi="ArialMT" w:cs="ArialMT"/>
          <w:sz w:val="18"/>
          <w:szCs w:val="18"/>
        </w:rPr>
        <w:t xml:space="preserve">). All Rights Reserved. </w:t>
      </w:r>
    </w:p>
    <w:p w14:paraId="32521714" w14:textId="77777777" w:rsidR="00CB7E8E" w:rsidRDefault="00CB7E8E" w:rsidP="00CB7E8E">
      <w:pPr>
        <w:rPr>
          <w:rFonts w:ascii="ArialMT" w:hAnsi="ArialMT" w:cs="ArialMT"/>
          <w:sz w:val="18"/>
          <w:szCs w:val="18"/>
        </w:rPr>
      </w:pPr>
    </w:p>
    <w:p w14:paraId="124C17B6" w14:textId="77777777" w:rsidR="00CB7E8E" w:rsidRDefault="00CB7E8E" w:rsidP="00CB7E8E">
      <w:pPr>
        <w:rPr>
          <w:rFonts w:ascii="ArialMT" w:hAnsi="ArialMT" w:cs="ArialMT"/>
          <w:sz w:val="18"/>
          <w:szCs w:val="18"/>
        </w:rPr>
      </w:pPr>
      <w:r>
        <w:rPr>
          <w:rFonts w:ascii="ArialMT" w:hAnsi="ArialMT" w:cs="ArialMT"/>
          <w:sz w:val="18"/>
          <w:szCs w:val="18"/>
        </w:rPr>
        <w:t xml:space="preserve">The information within this document is the property of the </w:t>
      </w:r>
      <w:proofErr w:type="spellStart"/>
      <w:r>
        <w:rPr>
          <w:rFonts w:ascii="ArialMT" w:hAnsi="ArialMT" w:cs="ArialMT"/>
          <w:sz w:val="18"/>
          <w:szCs w:val="18"/>
        </w:rPr>
        <w:t>LoRa</w:t>
      </w:r>
      <w:proofErr w:type="spellEnd"/>
      <w:r>
        <w:rPr>
          <w:rFonts w:ascii="ArialMT" w:hAnsi="ArialMT" w:cs="ArialMT"/>
          <w:sz w:val="18"/>
          <w:szCs w:val="18"/>
        </w:rPr>
        <w:t xml:space="preserve"> Alliance (“The Alliance”) and its use and disclosure are subject to </w:t>
      </w:r>
      <w:proofErr w:type="spellStart"/>
      <w:r>
        <w:rPr>
          <w:rFonts w:ascii="ArialMT" w:hAnsi="ArialMT" w:cs="ArialMT"/>
          <w:sz w:val="18"/>
          <w:szCs w:val="18"/>
        </w:rPr>
        <w:t>LoRa</w:t>
      </w:r>
      <w:proofErr w:type="spellEnd"/>
      <w:r>
        <w:rPr>
          <w:rFonts w:ascii="ArialMT" w:hAnsi="ArialMT" w:cs="ArialMT"/>
          <w:sz w:val="18"/>
          <w:szCs w:val="18"/>
        </w:rPr>
        <w:t xml:space="preserve"> Alliance Corporate Bylaws, Intellectual Property Rights (IPR) Policy and Membership Agreements.</w:t>
      </w:r>
    </w:p>
    <w:p w14:paraId="0C365280" w14:textId="77777777" w:rsidR="00CB7E8E" w:rsidRDefault="00CB7E8E" w:rsidP="00CB7E8E">
      <w:pPr>
        <w:rPr>
          <w:rFonts w:ascii="ArialMT" w:hAnsi="ArialMT" w:cs="ArialMT"/>
          <w:sz w:val="18"/>
          <w:szCs w:val="18"/>
        </w:rPr>
      </w:pPr>
    </w:p>
    <w:p w14:paraId="1B07A084" w14:textId="7985BA96" w:rsidR="00CB7E8E" w:rsidRDefault="00CB7E8E" w:rsidP="00CB7E8E">
      <w:pPr>
        <w:rPr>
          <w:rFonts w:ascii="ArialMT" w:hAnsi="ArialMT" w:cs="ArialMT"/>
          <w:sz w:val="18"/>
          <w:szCs w:val="18"/>
        </w:rPr>
      </w:pPr>
      <w:r>
        <w:rPr>
          <w:rFonts w:ascii="ArialMT" w:hAnsi="ArialMT" w:cs="ArialMT"/>
          <w:sz w:val="18"/>
          <w:szCs w:val="18"/>
        </w:rPr>
        <w:t xml:space="preserve">Elements of </w:t>
      </w:r>
      <w:proofErr w:type="spellStart"/>
      <w:r>
        <w:rPr>
          <w:rFonts w:ascii="ArialMT" w:hAnsi="ArialMT" w:cs="ArialMT"/>
          <w:sz w:val="18"/>
          <w:szCs w:val="18"/>
        </w:rPr>
        <w:t>LoRa</w:t>
      </w:r>
      <w:proofErr w:type="spellEnd"/>
      <w:r>
        <w:rPr>
          <w:rFonts w:ascii="ArialMT" w:hAnsi="ArialMT" w:cs="ArialMT"/>
          <w:sz w:val="18"/>
          <w:szCs w:val="18"/>
        </w:rPr>
        <w:t xml:space="preserve"> Alliance specifications may be subject to third party intellectual property rights, including without limitation, patent, copyright or trademark rights (such a third party may or may not be a member of </w:t>
      </w:r>
      <w:proofErr w:type="spellStart"/>
      <w:r>
        <w:rPr>
          <w:rFonts w:ascii="ArialMT" w:hAnsi="ArialMT" w:cs="ArialMT"/>
          <w:sz w:val="18"/>
          <w:szCs w:val="18"/>
        </w:rPr>
        <w:t>LoRa</w:t>
      </w:r>
      <w:proofErr w:type="spellEnd"/>
      <w:r>
        <w:rPr>
          <w:rFonts w:ascii="ArialMT" w:hAnsi="ArialMT" w:cs="ArialMT"/>
          <w:sz w:val="18"/>
          <w:szCs w:val="18"/>
        </w:rPr>
        <w:t xml:space="preserve"> Alliance). The Alliance is not responsible and shall not be held responsible in any manner for identifying or failing to identify any or all such third</w:t>
      </w:r>
      <w:r w:rsidR="003A4B42">
        <w:rPr>
          <w:rFonts w:ascii="ArialMT" w:hAnsi="ArialMT" w:cs="ArialMT"/>
          <w:sz w:val="18"/>
          <w:szCs w:val="18"/>
        </w:rPr>
        <w:t>-</w:t>
      </w:r>
      <w:r>
        <w:rPr>
          <w:rFonts w:ascii="ArialMT" w:hAnsi="ArialMT" w:cs="ArialMT"/>
          <w:sz w:val="18"/>
          <w:szCs w:val="18"/>
        </w:rPr>
        <w:t>party intellectual property rights.</w:t>
      </w:r>
    </w:p>
    <w:p w14:paraId="0EA59B48" w14:textId="77777777" w:rsidR="00CB7E8E" w:rsidRDefault="00CB7E8E" w:rsidP="00CB7E8E">
      <w:pPr>
        <w:rPr>
          <w:rFonts w:ascii="ArialMT" w:hAnsi="ArialMT" w:cs="ArialMT"/>
          <w:sz w:val="18"/>
          <w:szCs w:val="18"/>
        </w:rPr>
      </w:pPr>
    </w:p>
    <w:p w14:paraId="0242DCE5" w14:textId="77777777" w:rsidR="00CB7E8E" w:rsidRDefault="00CB7E8E" w:rsidP="00CB7E8E">
      <w:pPr>
        <w:rPr>
          <w:rFonts w:ascii="ArialMT" w:hAnsi="ArialMT" w:cs="ArialMT"/>
          <w:sz w:val="18"/>
          <w:szCs w:val="18"/>
        </w:rPr>
      </w:pPr>
      <w:r>
        <w:rPr>
          <w:rFonts w:ascii="ArialMT" w:hAnsi="ArialMT" w:cs="ArialMT"/>
          <w:sz w:val="18"/>
          <w:szCs w:val="18"/>
        </w:rPr>
        <w:t xml:space="preserve">This document and the information contained herein are provided on an “AS IS” basis and THE ALLIANCE DISCLAIMS ALL WARRANTIES EXPRESS OR IMPLIED, INCLUDING BUT NOTLIMITED TO (A) ANY WARRANTY THAT THE USE OF THE INFORMATION HEREINWILL NOT INFRINGE ANY RIGHTS OF THIRD PARTIES (INCLUDING WITHOUTLIMITATION ANY INTELLECTUAL PROPERTY RIGHTS INCLUDING PATENT, COPYRIGHT OR TRADEMARK RIGHTS) OR (B) ANY IMPLIED WARRANTIES OF MERCHANTABILITY, FITNESS FOR A PARTICULAR </w:t>
      </w:r>
      <w:proofErr w:type="gramStart"/>
      <w:r>
        <w:rPr>
          <w:rFonts w:ascii="ArialMT" w:hAnsi="ArialMT" w:cs="ArialMT"/>
          <w:sz w:val="18"/>
          <w:szCs w:val="18"/>
        </w:rPr>
        <w:t>PURPOSE,TITLE</w:t>
      </w:r>
      <w:proofErr w:type="gramEnd"/>
      <w:r>
        <w:rPr>
          <w:rFonts w:ascii="ArialMT" w:hAnsi="ArialMT" w:cs="ArialMT"/>
          <w:sz w:val="18"/>
          <w:szCs w:val="18"/>
        </w:rPr>
        <w:t xml:space="preserve"> OR NONINFRINGEMENT.</w:t>
      </w:r>
    </w:p>
    <w:p w14:paraId="5A20F875" w14:textId="77777777" w:rsidR="00CB7E8E" w:rsidRDefault="00CB7E8E" w:rsidP="00CB7E8E">
      <w:pPr>
        <w:rPr>
          <w:rFonts w:ascii="ArialMT" w:hAnsi="ArialMT" w:cs="ArialMT"/>
          <w:sz w:val="18"/>
          <w:szCs w:val="18"/>
        </w:rPr>
      </w:pPr>
    </w:p>
    <w:p w14:paraId="3DE89459" w14:textId="77777777" w:rsidR="00CB7E8E" w:rsidRDefault="00CB7E8E" w:rsidP="00CB7E8E">
      <w:pPr>
        <w:rPr>
          <w:rFonts w:ascii="ArialMT" w:hAnsi="ArialMT" w:cs="ArialMT"/>
          <w:sz w:val="18"/>
          <w:szCs w:val="18"/>
        </w:rPr>
      </w:pPr>
      <w:r>
        <w:rPr>
          <w:rFonts w:ascii="ArialMT" w:hAnsi="ArialMT" w:cs="ArialMT"/>
          <w:sz w:val="18"/>
          <w:szCs w:val="18"/>
        </w:rPr>
        <w:t xml:space="preserve">IN NO EVENT WILL THE ALLIANCE BE LIABLE FOR ANY LOSS OF PROFITS, LOSS OF BUSINESS, LOSS OF USE OF DATA, INTERRUPTION OFBUSINESS, OR FOR ANY OTHER DIRECT, INDIRECT, SPECIAL OR EXEMPLARY, INCIDENTIAL, PUNITIVE OR CONSEQUENTIAL DAMAGES OF ANY KIND, IN CONTRACT OR IN TORT, IN CONNECTION WITH THIS DOCUMENT OR THE INFORMATION CONTAINED HEREIN, EVEN IF ADVISED OF THE POSSIBILITY OF SUCH LOSS OR DAMAGE. </w:t>
      </w:r>
    </w:p>
    <w:p w14:paraId="1E8FDDC5" w14:textId="77777777" w:rsidR="00CB7E8E" w:rsidRDefault="00CB7E8E" w:rsidP="00CB7E8E">
      <w:pPr>
        <w:rPr>
          <w:rFonts w:ascii="ArialMT" w:hAnsi="ArialMT" w:cs="ArialMT"/>
          <w:sz w:val="18"/>
          <w:szCs w:val="18"/>
        </w:rPr>
      </w:pPr>
    </w:p>
    <w:p w14:paraId="103B9454" w14:textId="77777777" w:rsidR="00CB7E8E" w:rsidRDefault="00CB7E8E" w:rsidP="00CB7E8E">
      <w:pPr>
        <w:rPr>
          <w:rFonts w:ascii="ArialMT" w:hAnsi="ArialMT" w:cs="ArialMT"/>
          <w:sz w:val="18"/>
          <w:szCs w:val="18"/>
        </w:rPr>
      </w:pPr>
    </w:p>
    <w:p w14:paraId="58B6121C" w14:textId="77777777" w:rsidR="00CB7E8E" w:rsidRDefault="00CB7E8E" w:rsidP="00CB7E8E">
      <w:pPr>
        <w:rPr>
          <w:rFonts w:ascii="ArialMT" w:hAnsi="ArialMT" w:cs="ArialMT"/>
          <w:sz w:val="18"/>
          <w:szCs w:val="18"/>
        </w:rPr>
      </w:pPr>
      <w:r>
        <w:rPr>
          <w:rFonts w:ascii="ArialMT" w:hAnsi="ArialMT" w:cs="ArialMT"/>
          <w:sz w:val="18"/>
          <w:szCs w:val="18"/>
        </w:rPr>
        <w:t>The above notice and this paragraph must be included on all copies of this document that are made.</w:t>
      </w:r>
    </w:p>
    <w:p w14:paraId="5BE1B3D5" w14:textId="77777777" w:rsidR="00CB7E8E" w:rsidRDefault="00CB7E8E" w:rsidP="00CB7E8E">
      <w:pPr>
        <w:rPr>
          <w:rFonts w:ascii="ArialMT" w:hAnsi="ArialMT" w:cs="ArialMT"/>
          <w:sz w:val="18"/>
          <w:szCs w:val="18"/>
        </w:rPr>
      </w:pPr>
    </w:p>
    <w:p w14:paraId="7CBCCF49" w14:textId="77777777" w:rsidR="00CB7E8E" w:rsidRPr="00A0384D" w:rsidRDefault="00CB7E8E" w:rsidP="00CB7E8E">
      <w:pPr>
        <w:rPr>
          <w:rFonts w:ascii="ArialMT" w:hAnsi="ArialMT" w:cs="ArialMT"/>
          <w:sz w:val="18"/>
          <w:szCs w:val="18"/>
        </w:rPr>
      </w:pPr>
      <w:proofErr w:type="spellStart"/>
      <w:r w:rsidRPr="00A0384D">
        <w:rPr>
          <w:rFonts w:ascii="ArialMT" w:hAnsi="ArialMT" w:cs="ArialMT"/>
          <w:sz w:val="18"/>
          <w:szCs w:val="18"/>
        </w:rPr>
        <w:t>LoRa</w:t>
      </w:r>
      <w:proofErr w:type="spellEnd"/>
      <w:r w:rsidRPr="00A0384D">
        <w:rPr>
          <w:rFonts w:ascii="ArialMT" w:hAnsi="ArialMT" w:cs="ArialMT"/>
          <w:sz w:val="18"/>
          <w:szCs w:val="18"/>
        </w:rPr>
        <w:t xml:space="preserve"> Alliance™</w:t>
      </w:r>
    </w:p>
    <w:p w14:paraId="72692CB6" w14:textId="77777777" w:rsidR="00CB7E8E" w:rsidRPr="00A0384D" w:rsidRDefault="00CB7E8E" w:rsidP="00CB7E8E">
      <w:pPr>
        <w:rPr>
          <w:rFonts w:ascii="ArialMT" w:hAnsi="ArialMT" w:cs="ArialMT"/>
          <w:sz w:val="18"/>
          <w:szCs w:val="18"/>
        </w:rPr>
      </w:pPr>
      <w:r w:rsidRPr="00A0384D">
        <w:rPr>
          <w:rFonts w:ascii="ArialMT" w:hAnsi="ArialMT" w:cs="ArialMT"/>
          <w:sz w:val="18"/>
          <w:szCs w:val="18"/>
        </w:rPr>
        <w:t xml:space="preserve">5177 </w:t>
      </w:r>
      <w:proofErr w:type="spellStart"/>
      <w:r w:rsidRPr="00A0384D">
        <w:rPr>
          <w:rFonts w:ascii="ArialMT" w:hAnsi="ArialMT" w:cs="ArialMT"/>
          <w:sz w:val="18"/>
          <w:szCs w:val="18"/>
        </w:rPr>
        <w:t>Brandin</w:t>
      </w:r>
      <w:proofErr w:type="spellEnd"/>
      <w:r w:rsidRPr="00A0384D">
        <w:rPr>
          <w:rFonts w:ascii="ArialMT" w:hAnsi="ArialMT" w:cs="ArialMT"/>
          <w:sz w:val="18"/>
          <w:szCs w:val="18"/>
        </w:rPr>
        <w:t xml:space="preserve"> Court</w:t>
      </w:r>
    </w:p>
    <w:p w14:paraId="47E5326F" w14:textId="77777777" w:rsidR="00CB7E8E" w:rsidRPr="00A0384D" w:rsidRDefault="00CB7E8E" w:rsidP="00CB7E8E">
      <w:pPr>
        <w:rPr>
          <w:rFonts w:ascii="ArialMT" w:hAnsi="ArialMT" w:cs="ArialMT"/>
          <w:sz w:val="18"/>
          <w:szCs w:val="18"/>
        </w:rPr>
      </w:pPr>
      <w:r w:rsidRPr="00A0384D">
        <w:rPr>
          <w:rFonts w:ascii="ArialMT" w:hAnsi="ArialMT" w:cs="ArialMT"/>
          <w:sz w:val="18"/>
          <w:szCs w:val="18"/>
        </w:rPr>
        <w:t>Fremont, CA 94538</w:t>
      </w:r>
    </w:p>
    <w:p w14:paraId="3ECCB0F4" w14:textId="77777777" w:rsidR="00CB7E8E" w:rsidRPr="0035105D" w:rsidRDefault="00CB7E8E" w:rsidP="00CB7E8E">
      <w:pPr>
        <w:rPr>
          <w:rFonts w:ascii="ArialMT" w:hAnsi="ArialMT" w:cs="ArialMT"/>
          <w:sz w:val="18"/>
          <w:szCs w:val="18"/>
        </w:rPr>
      </w:pPr>
      <w:r w:rsidRPr="00A0384D">
        <w:rPr>
          <w:rFonts w:ascii="ArialMT" w:hAnsi="ArialMT" w:cs="ArialMT"/>
          <w:sz w:val="18"/>
          <w:szCs w:val="18"/>
        </w:rPr>
        <w:t>United States</w:t>
      </w:r>
    </w:p>
    <w:p w14:paraId="4DAD584E" w14:textId="77777777" w:rsidR="00CB7E8E" w:rsidRDefault="00CB7E8E" w:rsidP="00CB7E8E">
      <w:pPr>
        <w:rPr>
          <w:rFonts w:ascii="ArialMT" w:hAnsi="ArialMT" w:cs="ArialMT"/>
          <w:sz w:val="18"/>
          <w:szCs w:val="18"/>
        </w:rPr>
      </w:pPr>
      <w:r>
        <w:rPr>
          <w:rFonts w:ascii="ArialMT" w:hAnsi="ArialMT" w:cs="ArialMT"/>
          <w:i/>
          <w:sz w:val="18"/>
          <w:szCs w:val="18"/>
        </w:rPr>
        <w:t>Note: All Company, brand and product names may be trademarks that are the sole property of their respective owners.</w:t>
      </w:r>
    </w:p>
    <w:p w14:paraId="0E21961C" w14:textId="77777777" w:rsidR="00CB7E8E" w:rsidRDefault="00CB7E8E">
      <w:pPr>
        <w:autoSpaceDE/>
        <w:autoSpaceDN/>
        <w:adjustRightInd/>
        <w:rPr>
          <w:b/>
        </w:rPr>
      </w:pPr>
    </w:p>
    <w:p w14:paraId="3988679F" w14:textId="77777777" w:rsidR="007F26E4" w:rsidRDefault="007F26E4">
      <w:pPr>
        <w:autoSpaceDE/>
        <w:autoSpaceDN/>
        <w:adjustRightInd/>
        <w:rPr>
          <w:b/>
        </w:rPr>
      </w:pPr>
    </w:p>
    <w:p w14:paraId="40FC021F" w14:textId="77777777" w:rsidR="007F26E4" w:rsidRDefault="007F26E4">
      <w:pPr>
        <w:autoSpaceDE/>
        <w:autoSpaceDN/>
        <w:adjustRightInd/>
        <w:rPr>
          <w:b/>
        </w:rPr>
      </w:pPr>
    </w:p>
    <w:p w14:paraId="1EEA446B" w14:textId="77777777" w:rsidR="007F26E4" w:rsidRDefault="007F26E4">
      <w:pPr>
        <w:autoSpaceDE/>
        <w:autoSpaceDN/>
        <w:adjustRightInd/>
        <w:rPr>
          <w:b/>
        </w:rPr>
      </w:pPr>
    </w:p>
    <w:p w14:paraId="1C4F7897" w14:textId="77777777" w:rsidR="007F26E4" w:rsidRDefault="007F26E4">
      <w:pPr>
        <w:autoSpaceDE/>
        <w:autoSpaceDN/>
        <w:adjustRightInd/>
        <w:rPr>
          <w:b/>
        </w:rPr>
      </w:pPr>
    </w:p>
    <w:p w14:paraId="2FD209C8" w14:textId="77777777" w:rsidR="007F26E4" w:rsidRDefault="007F26E4">
      <w:pPr>
        <w:autoSpaceDE/>
        <w:autoSpaceDN/>
        <w:adjustRightInd/>
        <w:rPr>
          <w:b/>
        </w:rPr>
      </w:pPr>
    </w:p>
    <w:p w14:paraId="27CDF7BA" w14:textId="77777777" w:rsidR="007F26E4" w:rsidRDefault="007F26E4">
      <w:pPr>
        <w:autoSpaceDE/>
        <w:autoSpaceDN/>
        <w:adjustRightInd/>
        <w:rPr>
          <w:b/>
        </w:rPr>
      </w:pPr>
    </w:p>
    <w:p w14:paraId="23A56BA5" w14:textId="77777777" w:rsidR="007F26E4" w:rsidRDefault="007F26E4">
      <w:pPr>
        <w:autoSpaceDE/>
        <w:autoSpaceDN/>
        <w:adjustRightInd/>
        <w:rPr>
          <w:b/>
        </w:rPr>
      </w:pPr>
    </w:p>
    <w:p w14:paraId="1C1F60F3" w14:textId="77777777" w:rsidR="007F26E4" w:rsidRDefault="007F26E4">
      <w:pPr>
        <w:autoSpaceDE/>
        <w:autoSpaceDN/>
        <w:adjustRightInd/>
        <w:rPr>
          <w:b/>
        </w:rPr>
      </w:pPr>
    </w:p>
    <w:p w14:paraId="7AD7131B" w14:textId="77777777" w:rsidR="007F26E4" w:rsidRDefault="007F26E4">
      <w:pPr>
        <w:autoSpaceDE/>
        <w:autoSpaceDN/>
        <w:adjustRightInd/>
        <w:rPr>
          <w:b/>
        </w:rPr>
      </w:pPr>
    </w:p>
    <w:p w14:paraId="2804E1EE" w14:textId="77777777" w:rsidR="007F26E4" w:rsidRDefault="007F26E4">
      <w:pPr>
        <w:autoSpaceDE/>
        <w:autoSpaceDN/>
        <w:adjustRightInd/>
        <w:rPr>
          <w:b/>
        </w:rPr>
      </w:pPr>
    </w:p>
    <w:p w14:paraId="5E5C2952" w14:textId="77777777" w:rsidR="007F26E4" w:rsidRDefault="007F26E4">
      <w:pPr>
        <w:autoSpaceDE/>
        <w:autoSpaceDN/>
        <w:adjustRightInd/>
        <w:rPr>
          <w:b/>
        </w:rPr>
      </w:pPr>
    </w:p>
    <w:p w14:paraId="10AA2208" w14:textId="77777777" w:rsidR="007F26E4" w:rsidRDefault="007F26E4">
      <w:pPr>
        <w:autoSpaceDE/>
        <w:autoSpaceDN/>
        <w:adjustRightInd/>
        <w:rPr>
          <w:b/>
        </w:rPr>
      </w:pPr>
    </w:p>
    <w:p w14:paraId="69E84E51" w14:textId="77777777" w:rsidR="007F26E4" w:rsidRDefault="007F26E4">
      <w:pPr>
        <w:autoSpaceDE/>
        <w:autoSpaceDN/>
        <w:adjustRightInd/>
        <w:rPr>
          <w:b/>
        </w:rPr>
      </w:pPr>
      <w:r>
        <w:rPr>
          <w:b/>
        </w:rPr>
        <w:br w:type="page"/>
      </w:r>
    </w:p>
    <w:p w14:paraId="10116939" w14:textId="77777777" w:rsidR="007F26E4" w:rsidRDefault="007F26E4">
      <w:pPr>
        <w:autoSpaceDE/>
        <w:autoSpaceDN/>
        <w:adjustRightInd/>
        <w:rPr>
          <w:b/>
        </w:rPr>
      </w:pPr>
    </w:p>
    <w:p w14:paraId="06FE637C" w14:textId="07E687A7" w:rsidR="007F26E4" w:rsidRDefault="00D11D96" w:rsidP="00D11D96">
      <w:pPr>
        <w:autoSpaceDE/>
        <w:autoSpaceDN/>
        <w:adjustRightInd/>
        <w:jc w:val="center"/>
        <w:rPr>
          <w:b/>
        </w:rPr>
      </w:pPr>
      <w:r>
        <w:rPr>
          <w:b/>
          <w:noProof/>
        </w:rPr>
        <w:drawing>
          <wp:inline distT="0" distB="0" distL="0" distR="0" wp14:anchorId="18AB3FAB" wp14:editId="17137B67">
            <wp:extent cx="3019425" cy="822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9"/>
                    <a:stretch>
                      <a:fillRect/>
                    </a:stretch>
                  </pic:blipFill>
                  <pic:spPr>
                    <a:xfrm>
                      <a:off x="0" y="0"/>
                      <a:ext cx="3044669" cy="829351"/>
                    </a:xfrm>
                    <a:prstGeom prst="rect">
                      <a:avLst/>
                    </a:prstGeom>
                  </pic:spPr>
                </pic:pic>
              </a:graphicData>
            </a:graphic>
          </wp:inline>
        </w:drawing>
      </w:r>
    </w:p>
    <w:p w14:paraId="683B533A" w14:textId="77777777" w:rsidR="007F26E4" w:rsidRDefault="007F26E4">
      <w:pPr>
        <w:autoSpaceDE/>
        <w:autoSpaceDN/>
        <w:adjustRightInd/>
        <w:rPr>
          <w:b/>
        </w:rPr>
      </w:pPr>
    </w:p>
    <w:p w14:paraId="46F4C757" w14:textId="77777777" w:rsidR="007F26E4" w:rsidRDefault="007F26E4">
      <w:pPr>
        <w:autoSpaceDE/>
        <w:autoSpaceDN/>
        <w:adjustRightInd/>
        <w:rPr>
          <w:b/>
        </w:rPr>
      </w:pPr>
    </w:p>
    <w:p w14:paraId="37902454" w14:textId="3F70BD8F" w:rsidR="008D32AF" w:rsidRPr="008D32AF" w:rsidRDefault="006D7B18" w:rsidP="008D32AF">
      <w:pPr>
        <w:pStyle w:val="Title"/>
      </w:pPr>
      <w:r>
        <w:rPr>
          <w:lang w:val="en-CA"/>
        </w:rPr>
        <w:t>Gateway</w:t>
      </w:r>
      <w:r w:rsidR="00FC43CB">
        <w:rPr>
          <w:lang w:val="en-CA"/>
        </w:rPr>
        <w:t xml:space="preserve"> Test and </w:t>
      </w:r>
      <w:r w:rsidR="000E6A7B">
        <w:rPr>
          <w:lang w:val="en-CA"/>
        </w:rPr>
        <w:t>Measurement</w:t>
      </w:r>
      <w:r w:rsidR="00FC43CB">
        <w:rPr>
          <w:lang w:val="en-CA"/>
        </w:rPr>
        <w:t xml:space="preserve"> Guidelines</w:t>
      </w:r>
      <w:r w:rsidR="00146682">
        <w:t xml:space="preserve"> </w:t>
      </w:r>
    </w:p>
    <w:p w14:paraId="2FCE8E8C" w14:textId="77777777" w:rsidR="008063B8" w:rsidRDefault="008063B8" w:rsidP="00735A1B">
      <w:pPr>
        <w:widowControl w:val="0"/>
      </w:pPr>
    </w:p>
    <w:p w14:paraId="223F5725" w14:textId="77777777" w:rsidR="00146682" w:rsidRDefault="00146682" w:rsidP="000C3A77">
      <w:pPr>
        <w:widowControl w:val="0"/>
      </w:pPr>
    </w:p>
    <w:p w14:paraId="72FEE873" w14:textId="77777777" w:rsidR="007661BB" w:rsidRDefault="007661BB" w:rsidP="007661BB">
      <w:pPr>
        <w:widowControl w:val="0"/>
      </w:pPr>
      <w:r>
        <w:rPr>
          <w:b/>
          <w:bCs/>
        </w:rPr>
        <w:t>Authored by members</w:t>
      </w:r>
      <w:r w:rsidRPr="00B03DC2">
        <w:rPr>
          <w:b/>
          <w:bCs/>
        </w:rPr>
        <w:t xml:space="preserve"> of the</w:t>
      </w:r>
      <w:r>
        <w:rPr>
          <w:b/>
          <w:bCs/>
        </w:rPr>
        <w:t xml:space="preserve"> </w:t>
      </w:r>
      <w:proofErr w:type="spellStart"/>
      <w:r w:rsidRPr="00B03DC2">
        <w:rPr>
          <w:b/>
          <w:bCs/>
        </w:rPr>
        <w:t>LoRa</w:t>
      </w:r>
      <w:proofErr w:type="spellEnd"/>
      <w:r w:rsidRPr="00B03DC2">
        <w:rPr>
          <w:b/>
          <w:bCs/>
        </w:rPr>
        <w:t xml:space="preserve"> Alliance Technical Committee</w:t>
      </w:r>
      <w:r>
        <w:t xml:space="preserve"> </w:t>
      </w:r>
    </w:p>
    <w:p w14:paraId="382884F4" w14:textId="77777777" w:rsidR="007661BB" w:rsidRDefault="007661BB" w:rsidP="007661BB">
      <w:pPr>
        <w:widowControl w:val="0"/>
        <w:rPr>
          <w:b/>
        </w:rPr>
      </w:pPr>
    </w:p>
    <w:p w14:paraId="4CD4FA23" w14:textId="77777777" w:rsidR="007661BB" w:rsidRDefault="007661BB" w:rsidP="007661BB">
      <w:pPr>
        <w:widowControl w:val="0"/>
        <w:rPr>
          <w:b/>
        </w:rPr>
      </w:pPr>
    </w:p>
    <w:p w14:paraId="218CFB6A" w14:textId="328B5425" w:rsidR="007661BB" w:rsidRDefault="007661BB" w:rsidP="007661BB">
      <w:pPr>
        <w:widowControl w:val="0"/>
      </w:pPr>
      <w:r>
        <w:rPr>
          <w:b/>
        </w:rPr>
        <w:t>Working Group Chair</w:t>
      </w:r>
      <w:r>
        <w:t>:</w:t>
      </w:r>
    </w:p>
    <w:p w14:paraId="3895DE29" w14:textId="31A515C6" w:rsidR="007661BB" w:rsidRPr="007661BB" w:rsidRDefault="007661BB" w:rsidP="000C3A77">
      <w:pPr>
        <w:widowControl w:val="0"/>
      </w:pPr>
      <w:r>
        <w:t>D.HUNT (</w:t>
      </w:r>
      <w:proofErr w:type="spellStart"/>
      <w:r w:rsidR="00D11D96">
        <w:t>LoRa</w:t>
      </w:r>
      <w:proofErr w:type="spellEnd"/>
      <w:r w:rsidR="00D11D96">
        <w:t xml:space="preserve"> Alliance</w:t>
      </w:r>
      <w:r>
        <w:t>)</w:t>
      </w:r>
    </w:p>
    <w:p w14:paraId="68789DC3" w14:textId="77777777" w:rsidR="007661BB" w:rsidRDefault="007661BB" w:rsidP="000C3A77">
      <w:pPr>
        <w:widowControl w:val="0"/>
        <w:rPr>
          <w:b/>
        </w:rPr>
      </w:pPr>
    </w:p>
    <w:p w14:paraId="76493DFE" w14:textId="77777777" w:rsidR="007A6DE8" w:rsidRDefault="007A6DE8" w:rsidP="000C3A77">
      <w:pPr>
        <w:widowControl w:val="0"/>
      </w:pPr>
      <w:r w:rsidRPr="007A6DE8">
        <w:rPr>
          <w:b/>
        </w:rPr>
        <w:t>Editor</w:t>
      </w:r>
      <w:r>
        <w:t>:</w:t>
      </w:r>
    </w:p>
    <w:p w14:paraId="72DC38A6" w14:textId="77777777" w:rsidR="008D32AF" w:rsidRDefault="003C7A46" w:rsidP="008D32AF">
      <w:pPr>
        <w:widowControl w:val="0"/>
      </w:pPr>
      <w:r>
        <w:t>T. DANSHIN</w:t>
      </w:r>
      <w:r w:rsidR="008D32AF">
        <w:t xml:space="preserve"> (</w:t>
      </w:r>
      <w:r>
        <w:t>TEKTELIC</w:t>
      </w:r>
      <w:r w:rsidR="008D32AF">
        <w:t>)</w:t>
      </w:r>
    </w:p>
    <w:p w14:paraId="0576306B" w14:textId="77777777" w:rsidR="00146682" w:rsidRDefault="00146682" w:rsidP="008D32AF">
      <w:pPr>
        <w:widowControl w:val="0"/>
      </w:pPr>
    </w:p>
    <w:p w14:paraId="222C32F1" w14:textId="77777777" w:rsidR="007A6DE8" w:rsidRDefault="007A6DE8" w:rsidP="007A6DE8">
      <w:pPr>
        <w:widowControl w:val="0"/>
      </w:pPr>
      <w:r w:rsidRPr="007A6DE8">
        <w:rPr>
          <w:b/>
        </w:rPr>
        <w:t>Contributors</w:t>
      </w:r>
      <w:r>
        <w:t>:</w:t>
      </w:r>
    </w:p>
    <w:p w14:paraId="14AB18A0" w14:textId="143D129F" w:rsidR="009F74B2" w:rsidRPr="00A81E95" w:rsidRDefault="00386443" w:rsidP="009F74B2">
      <w:pPr>
        <w:widowControl w:val="0"/>
      </w:pPr>
      <w:r>
        <w:rPr>
          <w:lang w:val="de-CH"/>
        </w:rPr>
        <w:t>M. Gilbert,</w:t>
      </w:r>
      <w:r w:rsidR="00A81E95">
        <w:rPr>
          <w:lang w:val="de-CH"/>
        </w:rPr>
        <w:t xml:space="preserve"> </w:t>
      </w:r>
      <w:proofErr w:type="spellStart"/>
      <w:r w:rsidR="00A81E95">
        <w:rPr>
          <w:lang w:val="de-CH"/>
        </w:rPr>
        <w:t>Kerlink</w:t>
      </w:r>
      <w:proofErr w:type="spellEnd"/>
      <w:r w:rsidR="00A81E95">
        <w:rPr>
          <w:lang w:val="de-CH"/>
        </w:rPr>
        <w:t>;</w:t>
      </w:r>
      <w:r>
        <w:rPr>
          <w:lang w:val="de-CH"/>
        </w:rPr>
        <w:t xml:space="preserve"> </w:t>
      </w:r>
      <w:r w:rsidR="00A81E95">
        <w:rPr>
          <w:lang w:val="de-CH"/>
        </w:rPr>
        <w:t xml:space="preserve">K. Howe, </w:t>
      </w:r>
      <w:proofErr w:type="spellStart"/>
      <w:r w:rsidR="00A81E95">
        <w:rPr>
          <w:lang w:val="de-CH"/>
        </w:rPr>
        <w:t>Senet</w:t>
      </w:r>
      <w:proofErr w:type="spellEnd"/>
      <w:r w:rsidR="00A81E95">
        <w:rPr>
          <w:lang w:val="de-CH"/>
        </w:rPr>
        <w:t xml:space="preserve">; D. Hunt, </w:t>
      </w:r>
      <w:proofErr w:type="spellStart"/>
      <w:r w:rsidR="00A81E95">
        <w:rPr>
          <w:lang w:val="de-CH"/>
        </w:rPr>
        <w:t>LoRa</w:t>
      </w:r>
      <w:proofErr w:type="spellEnd"/>
      <w:r w:rsidR="00A81E95">
        <w:rPr>
          <w:lang w:val="de-CH"/>
        </w:rPr>
        <w:t xml:space="preserve"> Alliance; </w:t>
      </w:r>
      <w:r w:rsidR="00485051">
        <w:rPr>
          <w:lang w:val="de-CH"/>
        </w:rPr>
        <w:t xml:space="preserve">N. Klein, </w:t>
      </w:r>
      <w:proofErr w:type="spellStart"/>
      <w:r w:rsidR="00A81E95">
        <w:rPr>
          <w:lang w:val="de-CH"/>
        </w:rPr>
        <w:t>Multitech</w:t>
      </w:r>
      <w:proofErr w:type="spellEnd"/>
      <w:r w:rsidR="00A81E95">
        <w:rPr>
          <w:lang w:val="de-CH"/>
        </w:rPr>
        <w:t xml:space="preserve">; R. Nemish, TEKTELIC; D. </w:t>
      </w:r>
      <w:proofErr w:type="spellStart"/>
      <w:r w:rsidR="00A81E95">
        <w:rPr>
          <w:lang w:val="de-CH"/>
        </w:rPr>
        <w:t>Tholl</w:t>
      </w:r>
      <w:proofErr w:type="spellEnd"/>
      <w:r w:rsidR="00A81E95">
        <w:rPr>
          <w:lang w:val="de-CH"/>
        </w:rPr>
        <w:t>, TEKTELIC;</w:t>
      </w:r>
    </w:p>
    <w:p w14:paraId="02DC7A23" w14:textId="77777777" w:rsidR="008D32AF" w:rsidRPr="00A33DF0" w:rsidRDefault="008D32AF" w:rsidP="00863E02">
      <w:pPr>
        <w:widowControl w:val="0"/>
      </w:pPr>
    </w:p>
    <w:p w14:paraId="5F46332E" w14:textId="13FB19D2" w:rsidR="00FF7236" w:rsidRPr="00A33DF0" w:rsidRDefault="00863E02" w:rsidP="00863E02">
      <w:pPr>
        <w:widowControl w:val="0"/>
        <w:rPr>
          <w:lang w:val="de-CH"/>
        </w:rPr>
      </w:pPr>
      <w:r w:rsidRPr="00A33DF0">
        <w:rPr>
          <w:b/>
          <w:lang w:val="de-CH"/>
        </w:rPr>
        <w:t>Version</w:t>
      </w:r>
      <w:r w:rsidR="008063B8" w:rsidRPr="00A33DF0">
        <w:rPr>
          <w:lang w:val="de-CH"/>
        </w:rPr>
        <w:t>:</w:t>
      </w:r>
      <w:r w:rsidRPr="00A33DF0">
        <w:rPr>
          <w:lang w:val="de-CH"/>
        </w:rPr>
        <w:t xml:space="preserve"> </w:t>
      </w:r>
      <w:sdt>
        <w:sdtPr>
          <w:rPr>
            <w:lang w:val="de-CH"/>
          </w:rPr>
          <w:alias w:val="État "/>
          <w:tag w:val=""/>
          <w:id w:val="982275779"/>
          <w:placeholder>
            <w:docPart w:val="74E1B01037654BC4A1083A5954C4E3EF"/>
          </w:placeholder>
          <w:dataBinding w:prefixMappings="xmlns:ns0='http://purl.org/dc/elements/1.1/' xmlns:ns1='http://schemas.openxmlformats.org/package/2006/metadata/core-properties' " w:xpath="/ns1:coreProperties[1]/ns1:contentStatus[1]" w:storeItemID="{6C3C8BC8-F283-45AE-878A-BAB7291924A1}"/>
          <w:text/>
        </w:sdtPr>
        <w:sdtContent>
          <w:proofErr w:type="spellStart"/>
          <w:r w:rsidR="00D11D96">
            <w:rPr>
              <w:lang w:val="de-CH"/>
            </w:rPr>
            <w:t>Draft</w:t>
          </w:r>
          <w:proofErr w:type="spellEnd"/>
          <w:r w:rsidR="00D11D96">
            <w:rPr>
              <w:lang w:val="de-CH"/>
            </w:rPr>
            <w:t xml:space="preserve"> </w:t>
          </w:r>
          <w:r w:rsidR="00872ADF">
            <w:rPr>
              <w:lang w:val="de-CH"/>
            </w:rPr>
            <w:t>3</w:t>
          </w:r>
        </w:sdtContent>
      </w:sdt>
    </w:p>
    <w:p w14:paraId="23265AD6" w14:textId="16EBEA9B" w:rsidR="0049799B" w:rsidRDefault="0049799B" w:rsidP="0049799B">
      <w:pPr>
        <w:widowControl w:val="0"/>
      </w:pPr>
      <w:bookmarkStart w:id="0" w:name="_Hlk524353495"/>
      <w:r w:rsidRPr="00F96B63">
        <w:rPr>
          <w:b/>
        </w:rPr>
        <w:t>Date</w:t>
      </w:r>
      <w:r>
        <w:t>:</w:t>
      </w:r>
      <w:r w:rsidR="00872ADF">
        <w:t xml:space="preserve"> March 16</w:t>
      </w:r>
      <w:r w:rsidR="00223835">
        <w:t xml:space="preserve">, </w:t>
      </w:r>
      <w:r w:rsidR="00705FB7">
        <w:t>202</w:t>
      </w:r>
      <w:r w:rsidR="00A07304">
        <w:t>1</w:t>
      </w:r>
    </w:p>
    <w:p w14:paraId="1177762C" w14:textId="77777777" w:rsidR="0049799B" w:rsidRPr="008C1443" w:rsidRDefault="0049799B" w:rsidP="0049799B">
      <w:pPr>
        <w:widowControl w:val="0"/>
        <w:rPr>
          <w:b/>
        </w:rPr>
      </w:pPr>
      <w:r>
        <w:rPr>
          <w:b/>
        </w:rPr>
        <w:t xml:space="preserve">Status: </w:t>
      </w:r>
      <w:r w:rsidR="00A33DF0">
        <w:t>Draft</w:t>
      </w:r>
    </w:p>
    <w:bookmarkEnd w:id="0"/>
    <w:p w14:paraId="2EFD32D4" w14:textId="77777777" w:rsidR="00F20924" w:rsidRDefault="00F20924" w:rsidP="007C3B98">
      <w:pPr>
        <w:widowControl w:val="0"/>
      </w:pPr>
    </w:p>
    <w:sdt>
      <w:sdtPr>
        <w:rPr>
          <w:rFonts w:eastAsia="Times New Roman" w:cs="Helvetica"/>
          <w:b w:val="0"/>
          <w:bCs w:val="0"/>
          <w:color w:val="auto"/>
          <w:sz w:val="22"/>
          <w:szCs w:val="22"/>
          <w:lang w:eastAsia="en-US"/>
        </w:rPr>
        <w:id w:val="1929386606"/>
        <w:docPartObj>
          <w:docPartGallery w:val="Table of Contents"/>
          <w:docPartUnique/>
        </w:docPartObj>
      </w:sdtPr>
      <w:sdtEndPr>
        <w:rPr>
          <w:noProof/>
        </w:rPr>
      </w:sdtEndPr>
      <w:sdtContent>
        <w:p w14:paraId="4293B560" w14:textId="77777777" w:rsidR="008063B8" w:rsidRPr="008063B8" w:rsidRDefault="008063B8" w:rsidP="008569DA">
          <w:pPr>
            <w:pStyle w:val="TOCHeading"/>
            <w:numPr>
              <w:ilvl w:val="0"/>
              <w:numId w:val="0"/>
            </w:numPr>
            <w:rPr>
              <w:color w:val="auto"/>
            </w:rPr>
          </w:pPr>
          <w:r w:rsidRPr="008063B8">
            <w:rPr>
              <w:color w:val="auto"/>
            </w:rPr>
            <w:t>Contents</w:t>
          </w:r>
        </w:p>
        <w:p w14:paraId="6AC3865C" w14:textId="227AB6D1" w:rsidR="001F133E" w:rsidRDefault="008063B8">
          <w:pPr>
            <w:pStyle w:val="TOC1"/>
            <w:rPr>
              <w:rFonts w:asciiTheme="minorHAnsi" w:eastAsiaTheme="minorEastAsia" w:hAnsiTheme="minorHAnsi" w:cstheme="minorBidi"/>
              <w:noProof/>
              <w:lang w:val="en-CA" w:eastAsia="en-CA"/>
            </w:rPr>
          </w:pPr>
          <w:r>
            <w:fldChar w:fldCharType="begin"/>
          </w:r>
          <w:r>
            <w:instrText xml:space="preserve"> TOC \o "1-3" \h \z \u </w:instrText>
          </w:r>
          <w:r>
            <w:fldChar w:fldCharType="separate"/>
          </w:r>
          <w:hyperlink w:anchor="_Toc62228874" w:history="1">
            <w:r w:rsidR="001F133E" w:rsidRPr="00952EBF">
              <w:rPr>
                <w:rStyle w:val="Hyperlink"/>
                <w:noProof/>
              </w:rPr>
              <w:t>1</w:t>
            </w:r>
            <w:r w:rsidR="001F133E">
              <w:rPr>
                <w:rFonts w:asciiTheme="minorHAnsi" w:eastAsiaTheme="minorEastAsia" w:hAnsiTheme="minorHAnsi" w:cstheme="minorBidi"/>
                <w:noProof/>
                <w:lang w:val="en-CA" w:eastAsia="en-CA"/>
              </w:rPr>
              <w:tab/>
            </w:r>
            <w:r w:rsidR="001F133E" w:rsidRPr="00952EBF">
              <w:rPr>
                <w:rStyle w:val="Hyperlink"/>
                <w:noProof/>
              </w:rPr>
              <w:t>Conventions</w:t>
            </w:r>
            <w:r w:rsidR="001F133E">
              <w:rPr>
                <w:noProof/>
                <w:webHidden/>
              </w:rPr>
              <w:tab/>
            </w:r>
            <w:r w:rsidR="001F133E">
              <w:rPr>
                <w:noProof/>
                <w:webHidden/>
              </w:rPr>
              <w:fldChar w:fldCharType="begin"/>
            </w:r>
            <w:r w:rsidR="001F133E">
              <w:rPr>
                <w:noProof/>
                <w:webHidden/>
              </w:rPr>
              <w:instrText xml:space="preserve"> PAGEREF _Toc62228874 \h </w:instrText>
            </w:r>
            <w:r w:rsidR="001F133E">
              <w:rPr>
                <w:noProof/>
                <w:webHidden/>
              </w:rPr>
            </w:r>
            <w:r w:rsidR="001F133E">
              <w:rPr>
                <w:noProof/>
                <w:webHidden/>
              </w:rPr>
              <w:fldChar w:fldCharType="separate"/>
            </w:r>
            <w:r w:rsidR="00EE6949">
              <w:rPr>
                <w:noProof/>
                <w:webHidden/>
              </w:rPr>
              <w:t>7</w:t>
            </w:r>
            <w:r w:rsidR="001F133E">
              <w:rPr>
                <w:noProof/>
                <w:webHidden/>
              </w:rPr>
              <w:fldChar w:fldCharType="end"/>
            </w:r>
          </w:hyperlink>
        </w:p>
        <w:p w14:paraId="6A0665CA" w14:textId="7E26C33C" w:rsidR="001F133E" w:rsidRDefault="00F72626">
          <w:pPr>
            <w:pStyle w:val="TOC1"/>
            <w:rPr>
              <w:rFonts w:asciiTheme="minorHAnsi" w:eastAsiaTheme="minorEastAsia" w:hAnsiTheme="minorHAnsi" w:cstheme="minorBidi"/>
              <w:noProof/>
              <w:lang w:val="en-CA" w:eastAsia="en-CA"/>
            </w:rPr>
          </w:pPr>
          <w:hyperlink w:anchor="_Toc62228875" w:history="1">
            <w:r w:rsidR="001F133E" w:rsidRPr="00952EBF">
              <w:rPr>
                <w:rStyle w:val="Hyperlink"/>
                <w:noProof/>
              </w:rPr>
              <w:t>2</w:t>
            </w:r>
            <w:r w:rsidR="001F133E">
              <w:rPr>
                <w:rFonts w:asciiTheme="minorHAnsi" w:eastAsiaTheme="minorEastAsia" w:hAnsiTheme="minorHAnsi" w:cstheme="minorBidi"/>
                <w:noProof/>
                <w:lang w:val="en-CA" w:eastAsia="en-CA"/>
              </w:rPr>
              <w:tab/>
            </w:r>
            <w:r w:rsidR="001F133E" w:rsidRPr="00952EBF">
              <w:rPr>
                <w:rStyle w:val="Hyperlink"/>
                <w:noProof/>
              </w:rPr>
              <w:t>Introduction</w:t>
            </w:r>
            <w:r w:rsidR="001F133E">
              <w:rPr>
                <w:noProof/>
                <w:webHidden/>
              </w:rPr>
              <w:tab/>
            </w:r>
            <w:r w:rsidR="001F133E">
              <w:rPr>
                <w:noProof/>
                <w:webHidden/>
              </w:rPr>
              <w:fldChar w:fldCharType="begin"/>
            </w:r>
            <w:r w:rsidR="001F133E">
              <w:rPr>
                <w:noProof/>
                <w:webHidden/>
              </w:rPr>
              <w:instrText xml:space="preserve"> PAGEREF _Toc62228875 \h </w:instrText>
            </w:r>
            <w:r w:rsidR="001F133E">
              <w:rPr>
                <w:noProof/>
                <w:webHidden/>
              </w:rPr>
            </w:r>
            <w:r w:rsidR="001F133E">
              <w:rPr>
                <w:noProof/>
                <w:webHidden/>
              </w:rPr>
              <w:fldChar w:fldCharType="separate"/>
            </w:r>
            <w:r w:rsidR="00EE6949">
              <w:rPr>
                <w:noProof/>
                <w:webHidden/>
              </w:rPr>
              <w:t>8</w:t>
            </w:r>
            <w:r w:rsidR="001F133E">
              <w:rPr>
                <w:noProof/>
                <w:webHidden/>
              </w:rPr>
              <w:fldChar w:fldCharType="end"/>
            </w:r>
          </w:hyperlink>
        </w:p>
        <w:p w14:paraId="127BE594" w14:textId="5C975928" w:rsidR="001F133E" w:rsidRDefault="00F72626">
          <w:pPr>
            <w:pStyle w:val="TOC2"/>
            <w:rPr>
              <w:rFonts w:asciiTheme="minorHAnsi" w:eastAsiaTheme="minorEastAsia" w:hAnsiTheme="minorHAnsi" w:cstheme="minorBidi"/>
              <w:noProof/>
              <w:lang w:val="en-CA" w:eastAsia="en-CA"/>
            </w:rPr>
          </w:pPr>
          <w:hyperlink w:anchor="_Toc62228876" w:history="1">
            <w:r w:rsidR="001F133E" w:rsidRPr="00952EBF">
              <w:rPr>
                <w:rStyle w:val="Hyperlink"/>
                <w:noProof/>
              </w:rPr>
              <w:t>2.1</w:t>
            </w:r>
            <w:r w:rsidR="001F133E">
              <w:rPr>
                <w:rFonts w:asciiTheme="minorHAnsi" w:eastAsiaTheme="minorEastAsia" w:hAnsiTheme="minorHAnsi" w:cstheme="minorBidi"/>
                <w:noProof/>
                <w:lang w:val="en-CA" w:eastAsia="en-CA"/>
              </w:rPr>
              <w:tab/>
            </w:r>
            <w:r w:rsidR="001F133E" w:rsidRPr="00952EBF">
              <w:rPr>
                <w:rStyle w:val="Hyperlink"/>
                <w:noProof/>
              </w:rPr>
              <w:t>Scope</w:t>
            </w:r>
            <w:r w:rsidR="001F133E">
              <w:rPr>
                <w:noProof/>
                <w:webHidden/>
              </w:rPr>
              <w:tab/>
            </w:r>
            <w:r w:rsidR="001F133E">
              <w:rPr>
                <w:noProof/>
                <w:webHidden/>
              </w:rPr>
              <w:fldChar w:fldCharType="begin"/>
            </w:r>
            <w:r w:rsidR="001F133E">
              <w:rPr>
                <w:noProof/>
                <w:webHidden/>
              </w:rPr>
              <w:instrText xml:space="preserve"> PAGEREF _Toc62228876 \h </w:instrText>
            </w:r>
            <w:r w:rsidR="001F133E">
              <w:rPr>
                <w:noProof/>
                <w:webHidden/>
              </w:rPr>
            </w:r>
            <w:r w:rsidR="001F133E">
              <w:rPr>
                <w:noProof/>
                <w:webHidden/>
              </w:rPr>
              <w:fldChar w:fldCharType="separate"/>
            </w:r>
            <w:r w:rsidR="00EE6949">
              <w:rPr>
                <w:noProof/>
                <w:webHidden/>
              </w:rPr>
              <w:t>8</w:t>
            </w:r>
            <w:r w:rsidR="001F133E">
              <w:rPr>
                <w:noProof/>
                <w:webHidden/>
              </w:rPr>
              <w:fldChar w:fldCharType="end"/>
            </w:r>
          </w:hyperlink>
        </w:p>
        <w:p w14:paraId="36232786" w14:textId="1716DE73" w:rsidR="001F133E" w:rsidRDefault="00F72626">
          <w:pPr>
            <w:pStyle w:val="TOC2"/>
            <w:rPr>
              <w:rFonts w:asciiTheme="minorHAnsi" w:eastAsiaTheme="minorEastAsia" w:hAnsiTheme="minorHAnsi" w:cstheme="minorBidi"/>
              <w:noProof/>
              <w:lang w:val="en-CA" w:eastAsia="en-CA"/>
            </w:rPr>
          </w:pPr>
          <w:hyperlink w:anchor="_Toc62228877" w:history="1">
            <w:r w:rsidR="001F133E" w:rsidRPr="00952EBF">
              <w:rPr>
                <w:rStyle w:val="Hyperlink"/>
                <w:noProof/>
              </w:rPr>
              <w:t>2.2</w:t>
            </w:r>
            <w:r w:rsidR="001F133E">
              <w:rPr>
                <w:rFonts w:asciiTheme="minorHAnsi" w:eastAsiaTheme="minorEastAsia" w:hAnsiTheme="minorHAnsi" w:cstheme="minorBidi"/>
                <w:noProof/>
                <w:lang w:val="en-CA" w:eastAsia="en-CA"/>
              </w:rPr>
              <w:tab/>
            </w:r>
            <w:r w:rsidR="001F133E" w:rsidRPr="00952EBF">
              <w:rPr>
                <w:rStyle w:val="Hyperlink"/>
                <w:noProof/>
              </w:rPr>
              <w:t>Gateway Classes and Deployment Environments</w:t>
            </w:r>
            <w:r w:rsidR="001F133E">
              <w:rPr>
                <w:noProof/>
                <w:webHidden/>
              </w:rPr>
              <w:tab/>
            </w:r>
            <w:r w:rsidR="001F133E">
              <w:rPr>
                <w:noProof/>
                <w:webHidden/>
              </w:rPr>
              <w:fldChar w:fldCharType="begin"/>
            </w:r>
            <w:r w:rsidR="001F133E">
              <w:rPr>
                <w:noProof/>
                <w:webHidden/>
              </w:rPr>
              <w:instrText xml:space="preserve"> PAGEREF _Toc62228877 \h </w:instrText>
            </w:r>
            <w:r w:rsidR="001F133E">
              <w:rPr>
                <w:noProof/>
                <w:webHidden/>
              </w:rPr>
            </w:r>
            <w:r w:rsidR="001F133E">
              <w:rPr>
                <w:noProof/>
                <w:webHidden/>
              </w:rPr>
              <w:fldChar w:fldCharType="separate"/>
            </w:r>
            <w:r w:rsidR="00EE6949">
              <w:rPr>
                <w:noProof/>
                <w:webHidden/>
              </w:rPr>
              <w:t>8</w:t>
            </w:r>
            <w:r w:rsidR="001F133E">
              <w:rPr>
                <w:noProof/>
                <w:webHidden/>
              </w:rPr>
              <w:fldChar w:fldCharType="end"/>
            </w:r>
          </w:hyperlink>
        </w:p>
        <w:p w14:paraId="7DB00177" w14:textId="0C280655" w:rsidR="001F133E" w:rsidRDefault="00F72626">
          <w:pPr>
            <w:pStyle w:val="TOC2"/>
            <w:rPr>
              <w:rFonts w:asciiTheme="minorHAnsi" w:eastAsiaTheme="minorEastAsia" w:hAnsiTheme="minorHAnsi" w:cstheme="minorBidi"/>
              <w:noProof/>
              <w:lang w:val="en-CA" w:eastAsia="en-CA"/>
            </w:rPr>
          </w:pPr>
          <w:hyperlink w:anchor="_Toc62228878" w:history="1">
            <w:r w:rsidR="001F133E" w:rsidRPr="00952EBF">
              <w:rPr>
                <w:rStyle w:val="Hyperlink"/>
                <w:noProof/>
              </w:rPr>
              <w:t>2.3</w:t>
            </w:r>
            <w:r w:rsidR="001F133E">
              <w:rPr>
                <w:rFonts w:asciiTheme="minorHAnsi" w:eastAsiaTheme="minorEastAsia" w:hAnsiTheme="minorHAnsi" w:cstheme="minorBidi"/>
                <w:noProof/>
                <w:lang w:val="en-CA" w:eastAsia="en-CA"/>
              </w:rPr>
              <w:tab/>
            </w:r>
            <w:r w:rsidR="001F133E" w:rsidRPr="00952EBF">
              <w:rPr>
                <w:rStyle w:val="Hyperlink"/>
                <w:noProof/>
              </w:rPr>
              <w:t>Test Matrix</w:t>
            </w:r>
            <w:r w:rsidR="001F133E">
              <w:rPr>
                <w:noProof/>
                <w:webHidden/>
              </w:rPr>
              <w:tab/>
            </w:r>
            <w:r w:rsidR="001F133E">
              <w:rPr>
                <w:noProof/>
                <w:webHidden/>
              </w:rPr>
              <w:fldChar w:fldCharType="begin"/>
            </w:r>
            <w:r w:rsidR="001F133E">
              <w:rPr>
                <w:noProof/>
                <w:webHidden/>
              </w:rPr>
              <w:instrText xml:space="preserve"> PAGEREF _Toc62228878 \h </w:instrText>
            </w:r>
            <w:r w:rsidR="001F133E">
              <w:rPr>
                <w:noProof/>
                <w:webHidden/>
              </w:rPr>
            </w:r>
            <w:r w:rsidR="001F133E">
              <w:rPr>
                <w:noProof/>
                <w:webHidden/>
              </w:rPr>
              <w:fldChar w:fldCharType="separate"/>
            </w:r>
            <w:r w:rsidR="00EE6949">
              <w:rPr>
                <w:noProof/>
                <w:webHidden/>
              </w:rPr>
              <w:t>9</w:t>
            </w:r>
            <w:r w:rsidR="001F133E">
              <w:rPr>
                <w:noProof/>
                <w:webHidden/>
              </w:rPr>
              <w:fldChar w:fldCharType="end"/>
            </w:r>
          </w:hyperlink>
        </w:p>
        <w:p w14:paraId="64351E80" w14:textId="4A320D7B" w:rsidR="001F133E" w:rsidRDefault="00F72626">
          <w:pPr>
            <w:pStyle w:val="TOC2"/>
            <w:rPr>
              <w:rFonts w:asciiTheme="minorHAnsi" w:eastAsiaTheme="minorEastAsia" w:hAnsiTheme="minorHAnsi" w:cstheme="minorBidi"/>
              <w:noProof/>
              <w:lang w:val="en-CA" w:eastAsia="en-CA"/>
            </w:rPr>
          </w:pPr>
          <w:hyperlink w:anchor="_Toc62228879" w:history="1">
            <w:r w:rsidR="001F133E" w:rsidRPr="00952EBF">
              <w:rPr>
                <w:rStyle w:val="Hyperlink"/>
                <w:noProof/>
              </w:rPr>
              <w:t>2.4</w:t>
            </w:r>
            <w:r w:rsidR="001F133E">
              <w:rPr>
                <w:rFonts w:asciiTheme="minorHAnsi" w:eastAsiaTheme="minorEastAsia" w:hAnsiTheme="minorHAnsi" w:cstheme="minorBidi"/>
                <w:noProof/>
                <w:lang w:val="en-CA" w:eastAsia="en-CA"/>
              </w:rPr>
              <w:tab/>
            </w:r>
            <w:r w:rsidR="001F133E" w:rsidRPr="00952EBF">
              <w:rPr>
                <w:rStyle w:val="Hyperlink"/>
                <w:noProof/>
              </w:rPr>
              <w:t>Gateway Test Frequencies</w:t>
            </w:r>
            <w:r w:rsidR="001F133E">
              <w:rPr>
                <w:noProof/>
                <w:webHidden/>
              </w:rPr>
              <w:tab/>
            </w:r>
            <w:r w:rsidR="001F133E">
              <w:rPr>
                <w:noProof/>
                <w:webHidden/>
              </w:rPr>
              <w:fldChar w:fldCharType="begin"/>
            </w:r>
            <w:r w:rsidR="001F133E">
              <w:rPr>
                <w:noProof/>
                <w:webHidden/>
              </w:rPr>
              <w:instrText xml:space="preserve"> PAGEREF _Toc62228879 \h </w:instrText>
            </w:r>
            <w:r w:rsidR="001F133E">
              <w:rPr>
                <w:noProof/>
                <w:webHidden/>
              </w:rPr>
            </w:r>
            <w:r w:rsidR="001F133E">
              <w:rPr>
                <w:noProof/>
                <w:webHidden/>
              </w:rPr>
              <w:fldChar w:fldCharType="separate"/>
            </w:r>
            <w:r w:rsidR="00EE6949">
              <w:rPr>
                <w:noProof/>
                <w:webHidden/>
              </w:rPr>
              <w:t>10</w:t>
            </w:r>
            <w:r w:rsidR="001F133E">
              <w:rPr>
                <w:noProof/>
                <w:webHidden/>
              </w:rPr>
              <w:fldChar w:fldCharType="end"/>
            </w:r>
          </w:hyperlink>
        </w:p>
        <w:p w14:paraId="64E00078" w14:textId="0554DDDA" w:rsidR="001F133E" w:rsidRDefault="00F72626">
          <w:pPr>
            <w:pStyle w:val="TOC2"/>
            <w:rPr>
              <w:rFonts w:asciiTheme="minorHAnsi" w:eastAsiaTheme="minorEastAsia" w:hAnsiTheme="minorHAnsi" w:cstheme="minorBidi"/>
              <w:noProof/>
              <w:lang w:val="en-CA" w:eastAsia="en-CA"/>
            </w:rPr>
          </w:pPr>
          <w:hyperlink w:anchor="_Toc62228880" w:history="1">
            <w:r w:rsidR="001F133E" w:rsidRPr="00952EBF">
              <w:rPr>
                <w:rStyle w:val="Hyperlink"/>
                <w:noProof/>
              </w:rPr>
              <w:t>2.5</w:t>
            </w:r>
            <w:r w:rsidR="001F133E">
              <w:rPr>
                <w:rFonts w:asciiTheme="minorHAnsi" w:eastAsiaTheme="minorEastAsia" w:hAnsiTheme="minorHAnsi" w:cstheme="minorBidi"/>
                <w:noProof/>
                <w:lang w:val="en-CA" w:eastAsia="en-CA"/>
              </w:rPr>
              <w:tab/>
            </w:r>
            <w:r w:rsidR="001F133E" w:rsidRPr="00952EBF">
              <w:rPr>
                <w:rStyle w:val="Hyperlink"/>
                <w:noProof/>
              </w:rPr>
              <w:t>Blocking Test Frequencies</w:t>
            </w:r>
            <w:r w:rsidR="001F133E">
              <w:rPr>
                <w:noProof/>
                <w:webHidden/>
              </w:rPr>
              <w:tab/>
            </w:r>
            <w:r w:rsidR="001F133E">
              <w:rPr>
                <w:noProof/>
                <w:webHidden/>
              </w:rPr>
              <w:fldChar w:fldCharType="begin"/>
            </w:r>
            <w:r w:rsidR="001F133E">
              <w:rPr>
                <w:noProof/>
                <w:webHidden/>
              </w:rPr>
              <w:instrText xml:space="preserve"> PAGEREF _Toc62228880 \h </w:instrText>
            </w:r>
            <w:r w:rsidR="001F133E">
              <w:rPr>
                <w:noProof/>
                <w:webHidden/>
              </w:rPr>
            </w:r>
            <w:r w:rsidR="001F133E">
              <w:rPr>
                <w:noProof/>
                <w:webHidden/>
              </w:rPr>
              <w:fldChar w:fldCharType="separate"/>
            </w:r>
            <w:r w:rsidR="00EE6949">
              <w:rPr>
                <w:noProof/>
                <w:webHidden/>
              </w:rPr>
              <w:t>11</w:t>
            </w:r>
            <w:r w:rsidR="001F133E">
              <w:rPr>
                <w:noProof/>
                <w:webHidden/>
              </w:rPr>
              <w:fldChar w:fldCharType="end"/>
            </w:r>
          </w:hyperlink>
        </w:p>
        <w:p w14:paraId="007EF1FC" w14:textId="6F6ECE04" w:rsidR="001F133E" w:rsidRDefault="00F72626">
          <w:pPr>
            <w:pStyle w:val="TOC2"/>
            <w:rPr>
              <w:rFonts w:asciiTheme="minorHAnsi" w:eastAsiaTheme="minorEastAsia" w:hAnsiTheme="minorHAnsi" w:cstheme="minorBidi"/>
              <w:noProof/>
              <w:lang w:val="en-CA" w:eastAsia="en-CA"/>
            </w:rPr>
          </w:pPr>
          <w:hyperlink w:anchor="_Toc62228881" w:history="1">
            <w:r w:rsidR="001F133E" w:rsidRPr="00952EBF">
              <w:rPr>
                <w:rStyle w:val="Hyperlink"/>
                <w:noProof/>
              </w:rPr>
              <w:t>2.6</w:t>
            </w:r>
            <w:r w:rsidR="001F133E">
              <w:rPr>
                <w:rFonts w:asciiTheme="minorHAnsi" w:eastAsiaTheme="minorEastAsia" w:hAnsiTheme="minorHAnsi" w:cstheme="minorBidi"/>
                <w:noProof/>
                <w:lang w:val="en-CA" w:eastAsia="en-CA"/>
              </w:rPr>
              <w:tab/>
            </w:r>
            <w:r w:rsidR="001F133E" w:rsidRPr="00952EBF">
              <w:rPr>
                <w:rStyle w:val="Hyperlink"/>
                <w:noProof/>
              </w:rPr>
              <w:t>Rx Intermodulation Test Frequencies</w:t>
            </w:r>
            <w:r w:rsidR="001F133E">
              <w:rPr>
                <w:noProof/>
                <w:webHidden/>
              </w:rPr>
              <w:tab/>
            </w:r>
            <w:r w:rsidR="001F133E">
              <w:rPr>
                <w:noProof/>
                <w:webHidden/>
              </w:rPr>
              <w:fldChar w:fldCharType="begin"/>
            </w:r>
            <w:r w:rsidR="001F133E">
              <w:rPr>
                <w:noProof/>
                <w:webHidden/>
              </w:rPr>
              <w:instrText xml:space="preserve"> PAGEREF _Toc62228881 \h </w:instrText>
            </w:r>
            <w:r w:rsidR="001F133E">
              <w:rPr>
                <w:noProof/>
                <w:webHidden/>
              </w:rPr>
            </w:r>
            <w:r w:rsidR="001F133E">
              <w:rPr>
                <w:noProof/>
                <w:webHidden/>
              </w:rPr>
              <w:fldChar w:fldCharType="separate"/>
            </w:r>
            <w:r w:rsidR="00EE6949">
              <w:rPr>
                <w:noProof/>
                <w:webHidden/>
              </w:rPr>
              <w:t>12</w:t>
            </w:r>
            <w:r w:rsidR="001F133E">
              <w:rPr>
                <w:noProof/>
                <w:webHidden/>
              </w:rPr>
              <w:fldChar w:fldCharType="end"/>
            </w:r>
          </w:hyperlink>
        </w:p>
        <w:p w14:paraId="211603BA" w14:textId="71F39100" w:rsidR="001F133E" w:rsidRDefault="00F72626">
          <w:pPr>
            <w:pStyle w:val="TOC1"/>
            <w:rPr>
              <w:rFonts w:asciiTheme="minorHAnsi" w:eastAsiaTheme="minorEastAsia" w:hAnsiTheme="minorHAnsi" w:cstheme="minorBidi"/>
              <w:noProof/>
              <w:lang w:val="en-CA" w:eastAsia="en-CA"/>
            </w:rPr>
          </w:pPr>
          <w:hyperlink w:anchor="_Toc62228882" w:history="1">
            <w:r w:rsidR="001F133E" w:rsidRPr="00952EBF">
              <w:rPr>
                <w:rStyle w:val="Hyperlink"/>
                <w:noProof/>
              </w:rPr>
              <w:t>3</w:t>
            </w:r>
            <w:r w:rsidR="001F133E">
              <w:rPr>
                <w:rFonts w:asciiTheme="minorHAnsi" w:eastAsiaTheme="minorEastAsia" w:hAnsiTheme="minorHAnsi" w:cstheme="minorBidi"/>
                <w:noProof/>
                <w:lang w:val="en-CA" w:eastAsia="en-CA"/>
              </w:rPr>
              <w:tab/>
            </w:r>
            <w:r w:rsidR="001F133E" w:rsidRPr="00952EBF">
              <w:rPr>
                <w:rStyle w:val="Hyperlink"/>
                <w:noProof/>
              </w:rPr>
              <w:t>Test Set Ups</w:t>
            </w:r>
            <w:r w:rsidR="001F133E">
              <w:rPr>
                <w:noProof/>
                <w:webHidden/>
              </w:rPr>
              <w:tab/>
            </w:r>
            <w:r w:rsidR="001F133E">
              <w:rPr>
                <w:noProof/>
                <w:webHidden/>
              </w:rPr>
              <w:fldChar w:fldCharType="begin"/>
            </w:r>
            <w:r w:rsidR="001F133E">
              <w:rPr>
                <w:noProof/>
                <w:webHidden/>
              </w:rPr>
              <w:instrText xml:space="preserve"> PAGEREF _Toc62228882 \h </w:instrText>
            </w:r>
            <w:r w:rsidR="001F133E">
              <w:rPr>
                <w:noProof/>
                <w:webHidden/>
              </w:rPr>
            </w:r>
            <w:r w:rsidR="001F133E">
              <w:rPr>
                <w:noProof/>
                <w:webHidden/>
              </w:rPr>
              <w:fldChar w:fldCharType="separate"/>
            </w:r>
            <w:r w:rsidR="00EE6949">
              <w:rPr>
                <w:noProof/>
                <w:webHidden/>
              </w:rPr>
              <w:t>13</w:t>
            </w:r>
            <w:r w:rsidR="001F133E">
              <w:rPr>
                <w:noProof/>
                <w:webHidden/>
              </w:rPr>
              <w:fldChar w:fldCharType="end"/>
            </w:r>
          </w:hyperlink>
        </w:p>
        <w:p w14:paraId="6499AC5E" w14:textId="535CF4FD" w:rsidR="001F133E" w:rsidRDefault="00F72626">
          <w:pPr>
            <w:pStyle w:val="TOC2"/>
            <w:rPr>
              <w:rFonts w:asciiTheme="minorHAnsi" w:eastAsiaTheme="minorEastAsia" w:hAnsiTheme="minorHAnsi" w:cstheme="minorBidi"/>
              <w:noProof/>
              <w:lang w:val="en-CA" w:eastAsia="en-CA"/>
            </w:rPr>
          </w:pPr>
          <w:hyperlink w:anchor="_Toc62228883" w:history="1">
            <w:r w:rsidR="001F133E" w:rsidRPr="00952EBF">
              <w:rPr>
                <w:rStyle w:val="Hyperlink"/>
                <w:noProof/>
              </w:rPr>
              <w:t>3.1</w:t>
            </w:r>
            <w:r w:rsidR="001F133E">
              <w:rPr>
                <w:rFonts w:asciiTheme="minorHAnsi" w:eastAsiaTheme="minorEastAsia" w:hAnsiTheme="minorHAnsi" w:cstheme="minorBidi"/>
                <w:noProof/>
                <w:lang w:val="en-CA" w:eastAsia="en-CA"/>
              </w:rPr>
              <w:tab/>
            </w:r>
            <w:r w:rsidR="001F133E" w:rsidRPr="00952EBF">
              <w:rPr>
                <w:rStyle w:val="Hyperlink"/>
                <w:noProof/>
              </w:rPr>
              <w:t>Set Up #1</w:t>
            </w:r>
            <w:r w:rsidR="001F133E">
              <w:rPr>
                <w:noProof/>
                <w:webHidden/>
              </w:rPr>
              <w:tab/>
            </w:r>
            <w:r w:rsidR="001F133E">
              <w:rPr>
                <w:noProof/>
                <w:webHidden/>
              </w:rPr>
              <w:fldChar w:fldCharType="begin"/>
            </w:r>
            <w:r w:rsidR="001F133E">
              <w:rPr>
                <w:noProof/>
                <w:webHidden/>
              </w:rPr>
              <w:instrText xml:space="preserve"> PAGEREF _Toc62228883 \h </w:instrText>
            </w:r>
            <w:r w:rsidR="001F133E">
              <w:rPr>
                <w:noProof/>
                <w:webHidden/>
              </w:rPr>
            </w:r>
            <w:r w:rsidR="001F133E">
              <w:rPr>
                <w:noProof/>
                <w:webHidden/>
              </w:rPr>
              <w:fldChar w:fldCharType="separate"/>
            </w:r>
            <w:r w:rsidR="00EE6949">
              <w:rPr>
                <w:noProof/>
                <w:webHidden/>
              </w:rPr>
              <w:t>13</w:t>
            </w:r>
            <w:r w:rsidR="001F133E">
              <w:rPr>
                <w:noProof/>
                <w:webHidden/>
              </w:rPr>
              <w:fldChar w:fldCharType="end"/>
            </w:r>
          </w:hyperlink>
        </w:p>
        <w:p w14:paraId="76768785" w14:textId="26331C58" w:rsidR="001F133E" w:rsidRDefault="00F72626">
          <w:pPr>
            <w:pStyle w:val="TOC1"/>
            <w:rPr>
              <w:rFonts w:asciiTheme="minorHAnsi" w:eastAsiaTheme="minorEastAsia" w:hAnsiTheme="minorHAnsi" w:cstheme="minorBidi"/>
              <w:noProof/>
              <w:lang w:val="en-CA" w:eastAsia="en-CA"/>
            </w:rPr>
          </w:pPr>
          <w:hyperlink w:anchor="_Toc62228884" w:history="1">
            <w:r w:rsidR="001F133E" w:rsidRPr="00952EBF">
              <w:rPr>
                <w:rStyle w:val="Hyperlink"/>
                <w:noProof/>
              </w:rPr>
              <w:t>4</w:t>
            </w:r>
            <w:r w:rsidR="001F133E">
              <w:rPr>
                <w:rFonts w:asciiTheme="minorHAnsi" w:eastAsiaTheme="minorEastAsia" w:hAnsiTheme="minorHAnsi" w:cstheme="minorBidi"/>
                <w:noProof/>
                <w:lang w:val="en-CA" w:eastAsia="en-CA"/>
              </w:rPr>
              <w:tab/>
            </w:r>
            <w:r w:rsidR="001F133E" w:rsidRPr="00952EBF">
              <w:rPr>
                <w:rStyle w:val="Hyperlink"/>
                <w:noProof/>
              </w:rPr>
              <w:t>Tests Procedures and Performance Guidelines</w:t>
            </w:r>
            <w:r w:rsidR="001F133E">
              <w:rPr>
                <w:noProof/>
                <w:webHidden/>
              </w:rPr>
              <w:tab/>
            </w:r>
            <w:r w:rsidR="001F133E">
              <w:rPr>
                <w:noProof/>
                <w:webHidden/>
              </w:rPr>
              <w:fldChar w:fldCharType="begin"/>
            </w:r>
            <w:r w:rsidR="001F133E">
              <w:rPr>
                <w:noProof/>
                <w:webHidden/>
              </w:rPr>
              <w:instrText xml:space="preserve"> PAGEREF _Toc62228884 \h </w:instrText>
            </w:r>
            <w:r w:rsidR="001F133E">
              <w:rPr>
                <w:noProof/>
                <w:webHidden/>
              </w:rPr>
            </w:r>
            <w:r w:rsidR="001F133E">
              <w:rPr>
                <w:noProof/>
                <w:webHidden/>
              </w:rPr>
              <w:fldChar w:fldCharType="separate"/>
            </w:r>
            <w:r w:rsidR="00EE6949">
              <w:rPr>
                <w:noProof/>
                <w:webHidden/>
              </w:rPr>
              <w:t>14</w:t>
            </w:r>
            <w:r w:rsidR="001F133E">
              <w:rPr>
                <w:noProof/>
                <w:webHidden/>
              </w:rPr>
              <w:fldChar w:fldCharType="end"/>
            </w:r>
          </w:hyperlink>
        </w:p>
        <w:p w14:paraId="3C39FB18" w14:textId="6E6AFBE1" w:rsidR="001F133E" w:rsidRDefault="00F72626">
          <w:pPr>
            <w:pStyle w:val="TOC2"/>
            <w:rPr>
              <w:rFonts w:asciiTheme="minorHAnsi" w:eastAsiaTheme="minorEastAsia" w:hAnsiTheme="minorHAnsi" w:cstheme="minorBidi"/>
              <w:noProof/>
              <w:lang w:val="en-CA" w:eastAsia="en-CA"/>
            </w:rPr>
          </w:pPr>
          <w:hyperlink w:anchor="_Toc62228885" w:history="1">
            <w:r w:rsidR="001F133E" w:rsidRPr="00952EBF">
              <w:rPr>
                <w:rStyle w:val="Hyperlink"/>
                <w:noProof/>
              </w:rPr>
              <w:t>4.1</w:t>
            </w:r>
            <w:r w:rsidR="001F133E">
              <w:rPr>
                <w:rFonts w:asciiTheme="minorHAnsi" w:eastAsiaTheme="minorEastAsia" w:hAnsiTheme="minorHAnsi" w:cstheme="minorBidi"/>
                <w:noProof/>
                <w:lang w:val="en-CA" w:eastAsia="en-CA"/>
              </w:rPr>
              <w:tab/>
            </w:r>
            <w:r w:rsidR="001F133E" w:rsidRPr="00952EBF">
              <w:rPr>
                <w:rStyle w:val="Hyperlink"/>
                <w:noProof/>
              </w:rPr>
              <w:t>Tx &amp; Rx Operation and Survival with Open/Short Load</w:t>
            </w:r>
            <w:r w:rsidR="001F133E">
              <w:rPr>
                <w:noProof/>
                <w:webHidden/>
              </w:rPr>
              <w:tab/>
            </w:r>
            <w:r w:rsidR="001F133E">
              <w:rPr>
                <w:noProof/>
                <w:webHidden/>
              </w:rPr>
              <w:fldChar w:fldCharType="begin"/>
            </w:r>
            <w:r w:rsidR="001F133E">
              <w:rPr>
                <w:noProof/>
                <w:webHidden/>
              </w:rPr>
              <w:instrText xml:space="preserve"> PAGEREF _Toc62228885 \h </w:instrText>
            </w:r>
            <w:r w:rsidR="001F133E">
              <w:rPr>
                <w:noProof/>
                <w:webHidden/>
              </w:rPr>
            </w:r>
            <w:r w:rsidR="001F133E">
              <w:rPr>
                <w:noProof/>
                <w:webHidden/>
              </w:rPr>
              <w:fldChar w:fldCharType="separate"/>
            </w:r>
            <w:r w:rsidR="00EE6949">
              <w:rPr>
                <w:noProof/>
                <w:webHidden/>
              </w:rPr>
              <w:t>14</w:t>
            </w:r>
            <w:r w:rsidR="001F133E">
              <w:rPr>
                <w:noProof/>
                <w:webHidden/>
              </w:rPr>
              <w:fldChar w:fldCharType="end"/>
            </w:r>
          </w:hyperlink>
        </w:p>
        <w:p w14:paraId="17629246" w14:textId="58B64A82" w:rsidR="001F133E" w:rsidRDefault="00F72626">
          <w:pPr>
            <w:pStyle w:val="TOC3"/>
            <w:tabs>
              <w:tab w:val="left" w:pos="1320"/>
            </w:tabs>
            <w:rPr>
              <w:rFonts w:asciiTheme="minorHAnsi" w:eastAsiaTheme="minorEastAsia" w:hAnsiTheme="minorHAnsi" w:cstheme="minorBidi"/>
              <w:noProof/>
              <w:lang w:val="en-CA" w:eastAsia="en-CA"/>
            </w:rPr>
          </w:pPr>
          <w:hyperlink w:anchor="_Toc62228886" w:history="1">
            <w:r w:rsidR="001F133E" w:rsidRPr="00952EBF">
              <w:rPr>
                <w:rStyle w:val="Hyperlink"/>
                <w:noProof/>
              </w:rPr>
              <w:t>4.1.1</w:t>
            </w:r>
            <w:r w:rsidR="001F133E">
              <w:rPr>
                <w:rFonts w:asciiTheme="minorHAnsi" w:eastAsiaTheme="minorEastAsia" w:hAnsiTheme="minorHAnsi" w:cstheme="minorBidi"/>
                <w:noProof/>
                <w:lang w:val="en-CA" w:eastAsia="en-CA"/>
              </w:rPr>
              <w:tab/>
            </w:r>
            <w:r w:rsidR="001F133E" w:rsidRPr="00952EBF">
              <w:rPr>
                <w:rStyle w:val="Hyperlink"/>
                <w:noProof/>
              </w:rPr>
              <w:t>Applicability</w:t>
            </w:r>
            <w:r w:rsidR="001F133E">
              <w:rPr>
                <w:noProof/>
                <w:webHidden/>
              </w:rPr>
              <w:tab/>
            </w:r>
            <w:r w:rsidR="001F133E">
              <w:rPr>
                <w:noProof/>
                <w:webHidden/>
              </w:rPr>
              <w:fldChar w:fldCharType="begin"/>
            </w:r>
            <w:r w:rsidR="001F133E">
              <w:rPr>
                <w:noProof/>
                <w:webHidden/>
              </w:rPr>
              <w:instrText xml:space="preserve"> PAGEREF _Toc62228886 \h </w:instrText>
            </w:r>
            <w:r w:rsidR="001F133E">
              <w:rPr>
                <w:noProof/>
                <w:webHidden/>
              </w:rPr>
            </w:r>
            <w:r w:rsidR="001F133E">
              <w:rPr>
                <w:noProof/>
                <w:webHidden/>
              </w:rPr>
              <w:fldChar w:fldCharType="separate"/>
            </w:r>
            <w:r w:rsidR="00EE6949">
              <w:rPr>
                <w:noProof/>
                <w:webHidden/>
              </w:rPr>
              <w:t>14</w:t>
            </w:r>
            <w:r w:rsidR="001F133E">
              <w:rPr>
                <w:noProof/>
                <w:webHidden/>
              </w:rPr>
              <w:fldChar w:fldCharType="end"/>
            </w:r>
          </w:hyperlink>
        </w:p>
        <w:p w14:paraId="3B925701" w14:textId="33458353" w:rsidR="001F133E" w:rsidRDefault="00F72626">
          <w:pPr>
            <w:pStyle w:val="TOC3"/>
            <w:tabs>
              <w:tab w:val="left" w:pos="1320"/>
            </w:tabs>
            <w:rPr>
              <w:rFonts w:asciiTheme="minorHAnsi" w:eastAsiaTheme="minorEastAsia" w:hAnsiTheme="minorHAnsi" w:cstheme="minorBidi"/>
              <w:noProof/>
              <w:lang w:val="en-CA" w:eastAsia="en-CA"/>
            </w:rPr>
          </w:pPr>
          <w:hyperlink w:anchor="_Toc62228887" w:history="1">
            <w:r w:rsidR="001F133E" w:rsidRPr="00952EBF">
              <w:rPr>
                <w:rStyle w:val="Hyperlink"/>
                <w:noProof/>
              </w:rPr>
              <w:t>4.1.2</w:t>
            </w:r>
            <w:r w:rsidR="001F133E">
              <w:rPr>
                <w:rFonts w:asciiTheme="minorHAnsi" w:eastAsiaTheme="minorEastAsia" w:hAnsiTheme="minorHAnsi" w:cstheme="minorBidi"/>
                <w:noProof/>
                <w:lang w:val="en-CA" w:eastAsia="en-CA"/>
              </w:rPr>
              <w:tab/>
            </w:r>
            <w:r w:rsidR="001F133E" w:rsidRPr="00952EBF">
              <w:rPr>
                <w:rStyle w:val="Hyperlink"/>
                <w:noProof/>
              </w:rPr>
              <w:t>Description</w:t>
            </w:r>
            <w:r w:rsidR="001F133E">
              <w:rPr>
                <w:noProof/>
                <w:webHidden/>
              </w:rPr>
              <w:tab/>
            </w:r>
            <w:r w:rsidR="001F133E">
              <w:rPr>
                <w:noProof/>
                <w:webHidden/>
              </w:rPr>
              <w:fldChar w:fldCharType="begin"/>
            </w:r>
            <w:r w:rsidR="001F133E">
              <w:rPr>
                <w:noProof/>
                <w:webHidden/>
              </w:rPr>
              <w:instrText xml:space="preserve"> PAGEREF _Toc62228887 \h </w:instrText>
            </w:r>
            <w:r w:rsidR="001F133E">
              <w:rPr>
                <w:noProof/>
                <w:webHidden/>
              </w:rPr>
            </w:r>
            <w:r w:rsidR="001F133E">
              <w:rPr>
                <w:noProof/>
                <w:webHidden/>
              </w:rPr>
              <w:fldChar w:fldCharType="separate"/>
            </w:r>
            <w:r w:rsidR="00EE6949">
              <w:rPr>
                <w:noProof/>
                <w:webHidden/>
              </w:rPr>
              <w:t>14</w:t>
            </w:r>
            <w:r w:rsidR="001F133E">
              <w:rPr>
                <w:noProof/>
                <w:webHidden/>
              </w:rPr>
              <w:fldChar w:fldCharType="end"/>
            </w:r>
          </w:hyperlink>
        </w:p>
        <w:p w14:paraId="78209774" w14:textId="02BA3683" w:rsidR="001F133E" w:rsidRDefault="00F72626">
          <w:pPr>
            <w:pStyle w:val="TOC3"/>
            <w:tabs>
              <w:tab w:val="left" w:pos="1320"/>
            </w:tabs>
            <w:rPr>
              <w:rFonts w:asciiTheme="minorHAnsi" w:eastAsiaTheme="minorEastAsia" w:hAnsiTheme="minorHAnsi" w:cstheme="minorBidi"/>
              <w:noProof/>
              <w:lang w:val="en-CA" w:eastAsia="en-CA"/>
            </w:rPr>
          </w:pPr>
          <w:hyperlink w:anchor="_Toc62228888" w:history="1">
            <w:r w:rsidR="001F133E" w:rsidRPr="00952EBF">
              <w:rPr>
                <w:rStyle w:val="Hyperlink"/>
                <w:noProof/>
              </w:rPr>
              <w:t>4.1.3</w:t>
            </w:r>
            <w:r w:rsidR="001F133E">
              <w:rPr>
                <w:rFonts w:asciiTheme="minorHAnsi" w:eastAsiaTheme="minorEastAsia" w:hAnsiTheme="minorHAnsi" w:cstheme="minorBidi"/>
                <w:noProof/>
                <w:lang w:val="en-CA" w:eastAsia="en-CA"/>
              </w:rPr>
              <w:tab/>
            </w:r>
            <w:r w:rsidR="001F133E" w:rsidRPr="00952EBF">
              <w:rPr>
                <w:rStyle w:val="Hyperlink"/>
                <w:noProof/>
              </w:rPr>
              <w:t>Performance Guidelines</w:t>
            </w:r>
            <w:r w:rsidR="001F133E">
              <w:rPr>
                <w:noProof/>
                <w:webHidden/>
              </w:rPr>
              <w:tab/>
            </w:r>
            <w:r w:rsidR="001F133E">
              <w:rPr>
                <w:noProof/>
                <w:webHidden/>
              </w:rPr>
              <w:fldChar w:fldCharType="begin"/>
            </w:r>
            <w:r w:rsidR="001F133E">
              <w:rPr>
                <w:noProof/>
                <w:webHidden/>
              </w:rPr>
              <w:instrText xml:space="preserve"> PAGEREF _Toc62228888 \h </w:instrText>
            </w:r>
            <w:r w:rsidR="001F133E">
              <w:rPr>
                <w:noProof/>
                <w:webHidden/>
              </w:rPr>
            </w:r>
            <w:r w:rsidR="001F133E">
              <w:rPr>
                <w:noProof/>
                <w:webHidden/>
              </w:rPr>
              <w:fldChar w:fldCharType="separate"/>
            </w:r>
            <w:r w:rsidR="00EE6949">
              <w:rPr>
                <w:noProof/>
                <w:webHidden/>
              </w:rPr>
              <w:t>14</w:t>
            </w:r>
            <w:r w:rsidR="001F133E">
              <w:rPr>
                <w:noProof/>
                <w:webHidden/>
              </w:rPr>
              <w:fldChar w:fldCharType="end"/>
            </w:r>
          </w:hyperlink>
        </w:p>
        <w:p w14:paraId="155F3208" w14:textId="2AE34053" w:rsidR="001F133E" w:rsidRDefault="00F72626">
          <w:pPr>
            <w:pStyle w:val="TOC3"/>
            <w:tabs>
              <w:tab w:val="left" w:pos="1320"/>
            </w:tabs>
            <w:rPr>
              <w:rFonts w:asciiTheme="minorHAnsi" w:eastAsiaTheme="minorEastAsia" w:hAnsiTheme="minorHAnsi" w:cstheme="minorBidi"/>
              <w:noProof/>
              <w:lang w:val="en-CA" w:eastAsia="en-CA"/>
            </w:rPr>
          </w:pPr>
          <w:hyperlink w:anchor="_Toc62228889" w:history="1">
            <w:r w:rsidR="001F133E" w:rsidRPr="00952EBF">
              <w:rPr>
                <w:rStyle w:val="Hyperlink"/>
                <w:noProof/>
              </w:rPr>
              <w:t>4.1.4</w:t>
            </w:r>
            <w:r w:rsidR="001F133E">
              <w:rPr>
                <w:rFonts w:asciiTheme="minorHAnsi" w:eastAsiaTheme="minorEastAsia" w:hAnsiTheme="minorHAnsi" w:cstheme="minorBidi"/>
                <w:noProof/>
                <w:lang w:val="en-CA" w:eastAsia="en-CA"/>
              </w:rPr>
              <w:tab/>
            </w:r>
            <w:r w:rsidR="001F133E" w:rsidRPr="00952EBF">
              <w:rPr>
                <w:rStyle w:val="Hyperlink"/>
                <w:noProof/>
              </w:rPr>
              <w:t>Test Conditions</w:t>
            </w:r>
            <w:r w:rsidR="001F133E">
              <w:rPr>
                <w:noProof/>
                <w:webHidden/>
              </w:rPr>
              <w:tab/>
            </w:r>
            <w:r w:rsidR="001F133E">
              <w:rPr>
                <w:noProof/>
                <w:webHidden/>
              </w:rPr>
              <w:fldChar w:fldCharType="begin"/>
            </w:r>
            <w:r w:rsidR="001F133E">
              <w:rPr>
                <w:noProof/>
                <w:webHidden/>
              </w:rPr>
              <w:instrText xml:space="preserve"> PAGEREF _Toc62228889 \h </w:instrText>
            </w:r>
            <w:r w:rsidR="001F133E">
              <w:rPr>
                <w:noProof/>
                <w:webHidden/>
              </w:rPr>
            </w:r>
            <w:r w:rsidR="001F133E">
              <w:rPr>
                <w:noProof/>
                <w:webHidden/>
              </w:rPr>
              <w:fldChar w:fldCharType="separate"/>
            </w:r>
            <w:r w:rsidR="00EE6949">
              <w:rPr>
                <w:noProof/>
                <w:webHidden/>
              </w:rPr>
              <w:t>14</w:t>
            </w:r>
            <w:r w:rsidR="001F133E">
              <w:rPr>
                <w:noProof/>
                <w:webHidden/>
              </w:rPr>
              <w:fldChar w:fldCharType="end"/>
            </w:r>
          </w:hyperlink>
        </w:p>
        <w:p w14:paraId="000F1E2C" w14:textId="65E8B253" w:rsidR="001F133E" w:rsidRDefault="00F72626">
          <w:pPr>
            <w:pStyle w:val="TOC3"/>
            <w:tabs>
              <w:tab w:val="left" w:pos="1320"/>
            </w:tabs>
            <w:rPr>
              <w:rFonts w:asciiTheme="minorHAnsi" w:eastAsiaTheme="minorEastAsia" w:hAnsiTheme="minorHAnsi" w:cstheme="minorBidi"/>
              <w:noProof/>
              <w:lang w:val="en-CA" w:eastAsia="en-CA"/>
            </w:rPr>
          </w:pPr>
          <w:hyperlink w:anchor="_Toc62228890" w:history="1">
            <w:r w:rsidR="001F133E" w:rsidRPr="00952EBF">
              <w:rPr>
                <w:rStyle w:val="Hyperlink"/>
                <w:noProof/>
              </w:rPr>
              <w:t>4.1.5</w:t>
            </w:r>
            <w:r w:rsidR="001F133E">
              <w:rPr>
                <w:rFonts w:asciiTheme="minorHAnsi" w:eastAsiaTheme="minorEastAsia" w:hAnsiTheme="minorHAnsi" w:cstheme="minorBidi"/>
                <w:noProof/>
                <w:lang w:val="en-CA" w:eastAsia="en-CA"/>
              </w:rPr>
              <w:tab/>
            </w:r>
            <w:r w:rsidR="001F133E" w:rsidRPr="00952EBF">
              <w:rPr>
                <w:rStyle w:val="Hyperlink"/>
                <w:noProof/>
              </w:rPr>
              <w:t>Test Procedure</w:t>
            </w:r>
            <w:r w:rsidR="001F133E">
              <w:rPr>
                <w:noProof/>
                <w:webHidden/>
              </w:rPr>
              <w:tab/>
            </w:r>
            <w:r w:rsidR="001F133E">
              <w:rPr>
                <w:noProof/>
                <w:webHidden/>
              </w:rPr>
              <w:fldChar w:fldCharType="begin"/>
            </w:r>
            <w:r w:rsidR="001F133E">
              <w:rPr>
                <w:noProof/>
                <w:webHidden/>
              </w:rPr>
              <w:instrText xml:space="preserve"> PAGEREF _Toc62228890 \h </w:instrText>
            </w:r>
            <w:r w:rsidR="001F133E">
              <w:rPr>
                <w:noProof/>
                <w:webHidden/>
              </w:rPr>
            </w:r>
            <w:r w:rsidR="001F133E">
              <w:rPr>
                <w:noProof/>
                <w:webHidden/>
              </w:rPr>
              <w:fldChar w:fldCharType="separate"/>
            </w:r>
            <w:r w:rsidR="00EE6949">
              <w:rPr>
                <w:noProof/>
                <w:webHidden/>
              </w:rPr>
              <w:t>14</w:t>
            </w:r>
            <w:r w:rsidR="001F133E">
              <w:rPr>
                <w:noProof/>
                <w:webHidden/>
              </w:rPr>
              <w:fldChar w:fldCharType="end"/>
            </w:r>
          </w:hyperlink>
        </w:p>
        <w:p w14:paraId="5F05397A" w14:textId="53E58B75" w:rsidR="001F133E" w:rsidRDefault="00F72626">
          <w:pPr>
            <w:pStyle w:val="TOC3"/>
            <w:tabs>
              <w:tab w:val="left" w:pos="1320"/>
            </w:tabs>
            <w:rPr>
              <w:rFonts w:asciiTheme="minorHAnsi" w:eastAsiaTheme="minorEastAsia" w:hAnsiTheme="minorHAnsi" w:cstheme="minorBidi"/>
              <w:noProof/>
              <w:lang w:val="en-CA" w:eastAsia="en-CA"/>
            </w:rPr>
          </w:pPr>
          <w:hyperlink w:anchor="_Toc62228891" w:history="1">
            <w:r w:rsidR="001F133E" w:rsidRPr="00952EBF">
              <w:rPr>
                <w:rStyle w:val="Hyperlink"/>
                <w:noProof/>
                <w:lang w:val="en-GB"/>
              </w:rPr>
              <w:t>4.1.6</w:t>
            </w:r>
            <w:r w:rsidR="001F133E">
              <w:rPr>
                <w:rFonts w:asciiTheme="minorHAnsi" w:eastAsiaTheme="minorEastAsia" w:hAnsiTheme="minorHAnsi" w:cstheme="minorBidi"/>
                <w:noProof/>
                <w:lang w:val="en-CA" w:eastAsia="en-CA"/>
              </w:rPr>
              <w:tab/>
            </w:r>
            <w:r w:rsidR="001F133E" w:rsidRPr="00952EBF">
              <w:rPr>
                <w:rStyle w:val="Hyperlink"/>
                <w:noProof/>
                <w:lang w:val="en-GB"/>
              </w:rPr>
              <w:t>Test Results</w:t>
            </w:r>
            <w:r w:rsidR="001F133E">
              <w:rPr>
                <w:noProof/>
                <w:webHidden/>
              </w:rPr>
              <w:tab/>
            </w:r>
            <w:r w:rsidR="001F133E">
              <w:rPr>
                <w:noProof/>
                <w:webHidden/>
              </w:rPr>
              <w:fldChar w:fldCharType="begin"/>
            </w:r>
            <w:r w:rsidR="001F133E">
              <w:rPr>
                <w:noProof/>
                <w:webHidden/>
              </w:rPr>
              <w:instrText xml:space="preserve"> PAGEREF _Toc62228891 \h </w:instrText>
            </w:r>
            <w:r w:rsidR="001F133E">
              <w:rPr>
                <w:noProof/>
                <w:webHidden/>
              </w:rPr>
            </w:r>
            <w:r w:rsidR="001F133E">
              <w:rPr>
                <w:noProof/>
                <w:webHidden/>
              </w:rPr>
              <w:fldChar w:fldCharType="separate"/>
            </w:r>
            <w:r w:rsidR="00EE6949">
              <w:rPr>
                <w:noProof/>
                <w:webHidden/>
              </w:rPr>
              <w:t>14</w:t>
            </w:r>
            <w:r w:rsidR="001F133E">
              <w:rPr>
                <w:noProof/>
                <w:webHidden/>
              </w:rPr>
              <w:fldChar w:fldCharType="end"/>
            </w:r>
          </w:hyperlink>
        </w:p>
        <w:p w14:paraId="667ADFB3" w14:textId="0662DDCC" w:rsidR="001F133E" w:rsidRDefault="00F72626">
          <w:pPr>
            <w:pStyle w:val="TOC2"/>
            <w:rPr>
              <w:rFonts w:asciiTheme="minorHAnsi" w:eastAsiaTheme="minorEastAsia" w:hAnsiTheme="minorHAnsi" w:cstheme="minorBidi"/>
              <w:noProof/>
              <w:lang w:val="en-CA" w:eastAsia="en-CA"/>
            </w:rPr>
          </w:pPr>
          <w:hyperlink w:anchor="_Toc62228892" w:history="1">
            <w:r w:rsidR="001F133E" w:rsidRPr="00952EBF">
              <w:rPr>
                <w:rStyle w:val="Hyperlink"/>
                <w:noProof/>
              </w:rPr>
              <w:t>4.2</w:t>
            </w:r>
            <w:r w:rsidR="001F133E">
              <w:rPr>
                <w:rFonts w:asciiTheme="minorHAnsi" w:eastAsiaTheme="minorEastAsia" w:hAnsiTheme="minorHAnsi" w:cstheme="minorBidi"/>
                <w:noProof/>
                <w:lang w:val="en-CA" w:eastAsia="en-CA"/>
              </w:rPr>
              <w:tab/>
            </w:r>
            <w:r w:rsidR="001F133E" w:rsidRPr="00952EBF">
              <w:rPr>
                <w:rStyle w:val="Hyperlink"/>
                <w:noProof/>
              </w:rPr>
              <w:t>Measured and Reported RF Transmit Power Relative to Transmit Power Setting</w:t>
            </w:r>
            <w:r w:rsidR="001F133E">
              <w:rPr>
                <w:noProof/>
                <w:webHidden/>
              </w:rPr>
              <w:tab/>
            </w:r>
            <w:r w:rsidR="001F133E">
              <w:rPr>
                <w:noProof/>
                <w:webHidden/>
              </w:rPr>
              <w:fldChar w:fldCharType="begin"/>
            </w:r>
            <w:r w:rsidR="001F133E">
              <w:rPr>
                <w:noProof/>
                <w:webHidden/>
              </w:rPr>
              <w:instrText xml:space="preserve"> PAGEREF _Toc62228892 \h </w:instrText>
            </w:r>
            <w:r w:rsidR="001F133E">
              <w:rPr>
                <w:noProof/>
                <w:webHidden/>
              </w:rPr>
            </w:r>
            <w:r w:rsidR="001F133E">
              <w:rPr>
                <w:noProof/>
                <w:webHidden/>
              </w:rPr>
              <w:fldChar w:fldCharType="separate"/>
            </w:r>
            <w:r w:rsidR="00EE6949">
              <w:rPr>
                <w:noProof/>
                <w:webHidden/>
              </w:rPr>
              <w:t>15</w:t>
            </w:r>
            <w:r w:rsidR="001F133E">
              <w:rPr>
                <w:noProof/>
                <w:webHidden/>
              </w:rPr>
              <w:fldChar w:fldCharType="end"/>
            </w:r>
          </w:hyperlink>
        </w:p>
        <w:p w14:paraId="12E4D077" w14:textId="482CF5D2" w:rsidR="001F133E" w:rsidRDefault="00F72626">
          <w:pPr>
            <w:pStyle w:val="TOC3"/>
            <w:tabs>
              <w:tab w:val="left" w:pos="1320"/>
            </w:tabs>
            <w:rPr>
              <w:rFonts w:asciiTheme="minorHAnsi" w:eastAsiaTheme="minorEastAsia" w:hAnsiTheme="minorHAnsi" w:cstheme="minorBidi"/>
              <w:noProof/>
              <w:lang w:val="en-CA" w:eastAsia="en-CA"/>
            </w:rPr>
          </w:pPr>
          <w:hyperlink w:anchor="_Toc62228893" w:history="1">
            <w:r w:rsidR="001F133E" w:rsidRPr="00952EBF">
              <w:rPr>
                <w:rStyle w:val="Hyperlink"/>
                <w:noProof/>
              </w:rPr>
              <w:t>4.2.1</w:t>
            </w:r>
            <w:r w:rsidR="001F133E">
              <w:rPr>
                <w:rFonts w:asciiTheme="minorHAnsi" w:eastAsiaTheme="minorEastAsia" w:hAnsiTheme="minorHAnsi" w:cstheme="minorBidi"/>
                <w:noProof/>
                <w:lang w:val="en-CA" w:eastAsia="en-CA"/>
              </w:rPr>
              <w:tab/>
            </w:r>
            <w:r w:rsidR="001F133E" w:rsidRPr="00952EBF">
              <w:rPr>
                <w:rStyle w:val="Hyperlink"/>
                <w:noProof/>
              </w:rPr>
              <w:t>Applicability</w:t>
            </w:r>
            <w:r w:rsidR="001F133E">
              <w:rPr>
                <w:noProof/>
                <w:webHidden/>
              </w:rPr>
              <w:tab/>
            </w:r>
            <w:r w:rsidR="001F133E">
              <w:rPr>
                <w:noProof/>
                <w:webHidden/>
              </w:rPr>
              <w:fldChar w:fldCharType="begin"/>
            </w:r>
            <w:r w:rsidR="001F133E">
              <w:rPr>
                <w:noProof/>
                <w:webHidden/>
              </w:rPr>
              <w:instrText xml:space="preserve"> PAGEREF _Toc62228893 \h </w:instrText>
            </w:r>
            <w:r w:rsidR="001F133E">
              <w:rPr>
                <w:noProof/>
                <w:webHidden/>
              </w:rPr>
            </w:r>
            <w:r w:rsidR="001F133E">
              <w:rPr>
                <w:noProof/>
                <w:webHidden/>
              </w:rPr>
              <w:fldChar w:fldCharType="separate"/>
            </w:r>
            <w:r w:rsidR="00EE6949">
              <w:rPr>
                <w:noProof/>
                <w:webHidden/>
              </w:rPr>
              <w:t>15</w:t>
            </w:r>
            <w:r w:rsidR="001F133E">
              <w:rPr>
                <w:noProof/>
                <w:webHidden/>
              </w:rPr>
              <w:fldChar w:fldCharType="end"/>
            </w:r>
          </w:hyperlink>
        </w:p>
        <w:p w14:paraId="6F1E1110" w14:textId="375695B6" w:rsidR="001F133E" w:rsidRDefault="00F72626">
          <w:pPr>
            <w:pStyle w:val="TOC3"/>
            <w:tabs>
              <w:tab w:val="left" w:pos="1320"/>
            </w:tabs>
            <w:rPr>
              <w:rFonts w:asciiTheme="minorHAnsi" w:eastAsiaTheme="minorEastAsia" w:hAnsiTheme="minorHAnsi" w:cstheme="minorBidi"/>
              <w:noProof/>
              <w:lang w:val="en-CA" w:eastAsia="en-CA"/>
            </w:rPr>
          </w:pPr>
          <w:hyperlink w:anchor="_Toc62228894" w:history="1">
            <w:r w:rsidR="001F133E" w:rsidRPr="00952EBF">
              <w:rPr>
                <w:rStyle w:val="Hyperlink"/>
                <w:noProof/>
              </w:rPr>
              <w:t>4.2.2</w:t>
            </w:r>
            <w:r w:rsidR="001F133E">
              <w:rPr>
                <w:rFonts w:asciiTheme="minorHAnsi" w:eastAsiaTheme="minorEastAsia" w:hAnsiTheme="minorHAnsi" w:cstheme="minorBidi"/>
                <w:noProof/>
                <w:lang w:val="en-CA" w:eastAsia="en-CA"/>
              </w:rPr>
              <w:tab/>
            </w:r>
            <w:r w:rsidR="001F133E" w:rsidRPr="00952EBF">
              <w:rPr>
                <w:rStyle w:val="Hyperlink"/>
                <w:noProof/>
              </w:rPr>
              <w:t>Description</w:t>
            </w:r>
            <w:r w:rsidR="001F133E">
              <w:rPr>
                <w:noProof/>
                <w:webHidden/>
              </w:rPr>
              <w:tab/>
            </w:r>
            <w:r w:rsidR="001F133E">
              <w:rPr>
                <w:noProof/>
                <w:webHidden/>
              </w:rPr>
              <w:fldChar w:fldCharType="begin"/>
            </w:r>
            <w:r w:rsidR="001F133E">
              <w:rPr>
                <w:noProof/>
                <w:webHidden/>
              </w:rPr>
              <w:instrText xml:space="preserve"> PAGEREF _Toc62228894 \h </w:instrText>
            </w:r>
            <w:r w:rsidR="001F133E">
              <w:rPr>
                <w:noProof/>
                <w:webHidden/>
              </w:rPr>
            </w:r>
            <w:r w:rsidR="001F133E">
              <w:rPr>
                <w:noProof/>
                <w:webHidden/>
              </w:rPr>
              <w:fldChar w:fldCharType="separate"/>
            </w:r>
            <w:r w:rsidR="00EE6949">
              <w:rPr>
                <w:noProof/>
                <w:webHidden/>
              </w:rPr>
              <w:t>15</w:t>
            </w:r>
            <w:r w:rsidR="001F133E">
              <w:rPr>
                <w:noProof/>
                <w:webHidden/>
              </w:rPr>
              <w:fldChar w:fldCharType="end"/>
            </w:r>
          </w:hyperlink>
        </w:p>
        <w:p w14:paraId="6F81769D" w14:textId="74F96417" w:rsidR="001F133E" w:rsidRDefault="00F72626">
          <w:pPr>
            <w:pStyle w:val="TOC3"/>
            <w:tabs>
              <w:tab w:val="left" w:pos="1320"/>
            </w:tabs>
            <w:rPr>
              <w:rFonts w:asciiTheme="minorHAnsi" w:eastAsiaTheme="minorEastAsia" w:hAnsiTheme="minorHAnsi" w:cstheme="minorBidi"/>
              <w:noProof/>
              <w:lang w:val="en-CA" w:eastAsia="en-CA"/>
            </w:rPr>
          </w:pPr>
          <w:hyperlink w:anchor="_Toc62228895" w:history="1">
            <w:r w:rsidR="001F133E" w:rsidRPr="00952EBF">
              <w:rPr>
                <w:rStyle w:val="Hyperlink"/>
                <w:noProof/>
              </w:rPr>
              <w:t>4.2.3</w:t>
            </w:r>
            <w:r w:rsidR="001F133E">
              <w:rPr>
                <w:rFonts w:asciiTheme="minorHAnsi" w:eastAsiaTheme="minorEastAsia" w:hAnsiTheme="minorHAnsi" w:cstheme="minorBidi"/>
                <w:noProof/>
                <w:lang w:val="en-CA" w:eastAsia="en-CA"/>
              </w:rPr>
              <w:tab/>
            </w:r>
            <w:r w:rsidR="001F133E" w:rsidRPr="00952EBF">
              <w:rPr>
                <w:rStyle w:val="Hyperlink"/>
                <w:noProof/>
              </w:rPr>
              <w:t>Performance Guidelines</w:t>
            </w:r>
            <w:r w:rsidR="001F133E">
              <w:rPr>
                <w:noProof/>
                <w:webHidden/>
              </w:rPr>
              <w:tab/>
            </w:r>
            <w:r w:rsidR="001F133E">
              <w:rPr>
                <w:noProof/>
                <w:webHidden/>
              </w:rPr>
              <w:fldChar w:fldCharType="begin"/>
            </w:r>
            <w:r w:rsidR="001F133E">
              <w:rPr>
                <w:noProof/>
                <w:webHidden/>
              </w:rPr>
              <w:instrText xml:space="preserve"> PAGEREF _Toc62228895 \h </w:instrText>
            </w:r>
            <w:r w:rsidR="001F133E">
              <w:rPr>
                <w:noProof/>
                <w:webHidden/>
              </w:rPr>
            </w:r>
            <w:r w:rsidR="001F133E">
              <w:rPr>
                <w:noProof/>
                <w:webHidden/>
              </w:rPr>
              <w:fldChar w:fldCharType="separate"/>
            </w:r>
            <w:r w:rsidR="00EE6949">
              <w:rPr>
                <w:noProof/>
                <w:webHidden/>
              </w:rPr>
              <w:t>15</w:t>
            </w:r>
            <w:r w:rsidR="001F133E">
              <w:rPr>
                <w:noProof/>
                <w:webHidden/>
              </w:rPr>
              <w:fldChar w:fldCharType="end"/>
            </w:r>
          </w:hyperlink>
        </w:p>
        <w:p w14:paraId="54B06323" w14:textId="724C7D79" w:rsidR="001F133E" w:rsidRDefault="00F72626">
          <w:pPr>
            <w:pStyle w:val="TOC3"/>
            <w:tabs>
              <w:tab w:val="left" w:pos="1320"/>
            </w:tabs>
            <w:rPr>
              <w:rFonts w:asciiTheme="minorHAnsi" w:eastAsiaTheme="minorEastAsia" w:hAnsiTheme="minorHAnsi" w:cstheme="minorBidi"/>
              <w:noProof/>
              <w:lang w:val="en-CA" w:eastAsia="en-CA"/>
            </w:rPr>
          </w:pPr>
          <w:hyperlink w:anchor="_Toc62228896" w:history="1">
            <w:r w:rsidR="001F133E" w:rsidRPr="00952EBF">
              <w:rPr>
                <w:rStyle w:val="Hyperlink"/>
                <w:noProof/>
              </w:rPr>
              <w:t>4.2.4</w:t>
            </w:r>
            <w:r w:rsidR="001F133E">
              <w:rPr>
                <w:rFonts w:asciiTheme="minorHAnsi" w:eastAsiaTheme="minorEastAsia" w:hAnsiTheme="minorHAnsi" w:cstheme="minorBidi"/>
                <w:noProof/>
                <w:lang w:val="en-CA" w:eastAsia="en-CA"/>
              </w:rPr>
              <w:tab/>
            </w:r>
            <w:r w:rsidR="001F133E" w:rsidRPr="00952EBF">
              <w:rPr>
                <w:rStyle w:val="Hyperlink"/>
                <w:noProof/>
              </w:rPr>
              <w:t>Test Conditions</w:t>
            </w:r>
            <w:r w:rsidR="001F133E">
              <w:rPr>
                <w:noProof/>
                <w:webHidden/>
              </w:rPr>
              <w:tab/>
            </w:r>
            <w:r w:rsidR="001F133E">
              <w:rPr>
                <w:noProof/>
                <w:webHidden/>
              </w:rPr>
              <w:fldChar w:fldCharType="begin"/>
            </w:r>
            <w:r w:rsidR="001F133E">
              <w:rPr>
                <w:noProof/>
                <w:webHidden/>
              </w:rPr>
              <w:instrText xml:space="preserve"> PAGEREF _Toc62228896 \h </w:instrText>
            </w:r>
            <w:r w:rsidR="001F133E">
              <w:rPr>
                <w:noProof/>
                <w:webHidden/>
              </w:rPr>
            </w:r>
            <w:r w:rsidR="001F133E">
              <w:rPr>
                <w:noProof/>
                <w:webHidden/>
              </w:rPr>
              <w:fldChar w:fldCharType="separate"/>
            </w:r>
            <w:r w:rsidR="00EE6949">
              <w:rPr>
                <w:noProof/>
                <w:webHidden/>
              </w:rPr>
              <w:t>15</w:t>
            </w:r>
            <w:r w:rsidR="001F133E">
              <w:rPr>
                <w:noProof/>
                <w:webHidden/>
              </w:rPr>
              <w:fldChar w:fldCharType="end"/>
            </w:r>
          </w:hyperlink>
        </w:p>
        <w:p w14:paraId="0DD82A88" w14:textId="099B058D" w:rsidR="001F133E" w:rsidRDefault="00F72626">
          <w:pPr>
            <w:pStyle w:val="TOC3"/>
            <w:tabs>
              <w:tab w:val="left" w:pos="1320"/>
            </w:tabs>
            <w:rPr>
              <w:rFonts w:asciiTheme="minorHAnsi" w:eastAsiaTheme="minorEastAsia" w:hAnsiTheme="minorHAnsi" w:cstheme="minorBidi"/>
              <w:noProof/>
              <w:lang w:val="en-CA" w:eastAsia="en-CA"/>
            </w:rPr>
          </w:pPr>
          <w:hyperlink w:anchor="_Toc62228897" w:history="1">
            <w:r w:rsidR="001F133E" w:rsidRPr="00952EBF">
              <w:rPr>
                <w:rStyle w:val="Hyperlink"/>
                <w:noProof/>
              </w:rPr>
              <w:t>4.2.5</w:t>
            </w:r>
            <w:r w:rsidR="001F133E">
              <w:rPr>
                <w:rFonts w:asciiTheme="minorHAnsi" w:eastAsiaTheme="minorEastAsia" w:hAnsiTheme="minorHAnsi" w:cstheme="minorBidi"/>
                <w:noProof/>
                <w:lang w:val="en-CA" w:eastAsia="en-CA"/>
              </w:rPr>
              <w:tab/>
            </w:r>
            <w:r w:rsidR="001F133E" w:rsidRPr="00952EBF">
              <w:rPr>
                <w:rStyle w:val="Hyperlink"/>
                <w:noProof/>
              </w:rPr>
              <w:t>Test Procedure</w:t>
            </w:r>
            <w:r w:rsidR="001F133E">
              <w:rPr>
                <w:noProof/>
                <w:webHidden/>
              </w:rPr>
              <w:tab/>
            </w:r>
            <w:r w:rsidR="001F133E">
              <w:rPr>
                <w:noProof/>
                <w:webHidden/>
              </w:rPr>
              <w:fldChar w:fldCharType="begin"/>
            </w:r>
            <w:r w:rsidR="001F133E">
              <w:rPr>
                <w:noProof/>
                <w:webHidden/>
              </w:rPr>
              <w:instrText xml:space="preserve"> PAGEREF _Toc62228897 \h </w:instrText>
            </w:r>
            <w:r w:rsidR="001F133E">
              <w:rPr>
                <w:noProof/>
                <w:webHidden/>
              </w:rPr>
            </w:r>
            <w:r w:rsidR="001F133E">
              <w:rPr>
                <w:noProof/>
                <w:webHidden/>
              </w:rPr>
              <w:fldChar w:fldCharType="separate"/>
            </w:r>
            <w:r w:rsidR="00EE6949">
              <w:rPr>
                <w:noProof/>
                <w:webHidden/>
              </w:rPr>
              <w:t>15</w:t>
            </w:r>
            <w:r w:rsidR="001F133E">
              <w:rPr>
                <w:noProof/>
                <w:webHidden/>
              </w:rPr>
              <w:fldChar w:fldCharType="end"/>
            </w:r>
          </w:hyperlink>
        </w:p>
        <w:p w14:paraId="38E45DB4" w14:textId="336BA00C" w:rsidR="001F133E" w:rsidRDefault="00F72626">
          <w:pPr>
            <w:pStyle w:val="TOC3"/>
            <w:tabs>
              <w:tab w:val="left" w:pos="1320"/>
            </w:tabs>
            <w:rPr>
              <w:rFonts w:asciiTheme="minorHAnsi" w:eastAsiaTheme="minorEastAsia" w:hAnsiTheme="minorHAnsi" w:cstheme="minorBidi"/>
              <w:noProof/>
              <w:lang w:val="en-CA" w:eastAsia="en-CA"/>
            </w:rPr>
          </w:pPr>
          <w:hyperlink w:anchor="_Toc62228898" w:history="1">
            <w:r w:rsidR="001F133E" w:rsidRPr="00952EBF">
              <w:rPr>
                <w:rStyle w:val="Hyperlink"/>
                <w:noProof/>
                <w:lang w:val="en-GB"/>
              </w:rPr>
              <w:t>4.2.6</w:t>
            </w:r>
            <w:r w:rsidR="001F133E">
              <w:rPr>
                <w:rFonts w:asciiTheme="minorHAnsi" w:eastAsiaTheme="minorEastAsia" w:hAnsiTheme="minorHAnsi" w:cstheme="minorBidi"/>
                <w:noProof/>
                <w:lang w:val="en-CA" w:eastAsia="en-CA"/>
              </w:rPr>
              <w:tab/>
            </w:r>
            <w:r w:rsidR="001F133E" w:rsidRPr="00952EBF">
              <w:rPr>
                <w:rStyle w:val="Hyperlink"/>
                <w:noProof/>
                <w:lang w:val="en-GB"/>
              </w:rPr>
              <w:t>Test Results</w:t>
            </w:r>
            <w:r w:rsidR="001F133E">
              <w:rPr>
                <w:noProof/>
                <w:webHidden/>
              </w:rPr>
              <w:tab/>
            </w:r>
            <w:r w:rsidR="001F133E">
              <w:rPr>
                <w:noProof/>
                <w:webHidden/>
              </w:rPr>
              <w:fldChar w:fldCharType="begin"/>
            </w:r>
            <w:r w:rsidR="001F133E">
              <w:rPr>
                <w:noProof/>
                <w:webHidden/>
              </w:rPr>
              <w:instrText xml:space="preserve"> PAGEREF _Toc62228898 \h </w:instrText>
            </w:r>
            <w:r w:rsidR="001F133E">
              <w:rPr>
                <w:noProof/>
                <w:webHidden/>
              </w:rPr>
            </w:r>
            <w:r w:rsidR="001F133E">
              <w:rPr>
                <w:noProof/>
                <w:webHidden/>
              </w:rPr>
              <w:fldChar w:fldCharType="separate"/>
            </w:r>
            <w:r w:rsidR="00EE6949">
              <w:rPr>
                <w:noProof/>
                <w:webHidden/>
              </w:rPr>
              <w:t>16</w:t>
            </w:r>
            <w:r w:rsidR="001F133E">
              <w:rPr>
                <w:noProof/>
                <w:webHidden/>
              </w:rPr>
              <w:fldChar w:fldCharType="end"/>
            </w:r>
          </w:hyperlink>
        </w:p>
        <w:p w14:paraId="2BEB8202" w14:textId="4E443FE0" w:rsidR="001F133E" w:rsidRDefault="00F72626">
          <w:pPr>
            <w:pStyle w:val="TOC2"/>
            <w:rPr>
              <w:rFonts w:asciiTheme="minorHAnsi" w:eastAsiaTheme="minorEastAsia" w:hAnsiTheme="minorHAnsi" w:cstheme="minorBidi"/>
              <w:noProof/>
              <w:lang w:val="en-CA" w:eastAsia="en-CA"/>
            </w:rPr>
          </w:pPr>
          <w:hyperlink w:anchor="_Toc62228899" w:history="1">
            <w:r w:rsidR="001F133E" w:rsidRPr="00952EBF">
              <w:rPr>
                <w:rStyle w:val="Hyperlink"/>
                <w:noProof/>
              </w:rPr>
              <w:t>4.3</w:t>
            </w:r>
            <w:r w:rsidR="001F133E">
              <w:rPr>
                <w:rFonts w:asciiTheme="minorHAnsi" w:eastAsiaTheme="minorEastAsia" w:hAnsiTheme="minorHAnsi" w:cstheme="minorBidi"/>
                <w:noProof/>
                <w:lang w:val="en-CA" w:eastAsia="en-CA"/>
              </w:rPr>
              <w:tab/>
            </w:r>
            <w:r w:rsidR="001F133E" w:rsidRPr="00952EBF">
              <w:rPr>
                <w:rStyle w:val="Hyperlink"/>
                <w:noProof/>
              </w:rPr>
              <w:t>Tx Conducted Emissions Out-of-Band</w:t>
            </w:r>
            <w:r w:rsidR="001F133E">
              <w:rPr>
                <w:noProof/>
                <w:webHidden/>
              </w:rPr>
              <w:tab/>
            </w:r>
            <w:r w:rsidR="001F133E">
              <w:rPr>
                <w:noProof/>
                <w:webHidden/>
              </w:rPr>
              <w:fldChar w:fldCharType="begin"/>
            </w:r>
            <w:r w:rsidR="001F133E">
              <w:rPr>
                <w:noProof/>
                <w:webHidden/>
              </w:rPr>
              <w:instrText xml:space="preserve"> PAGEREF _Toc62228899 \h </w:instrText>
            </w:r>
            <w:r w:rsidR="001F133E">
              <w:rPr>
                <w:noProof/>
                <w:webHidden/>
              </w:rPr>
            </w:r>
            <w:r w:rsidR="001F133E">
              <w:rPr>
                <w:noProof/>
                <w:webHidden/>
              </w:rPr>
              <w:fldChar w:fldCharType="separate"/>
            </w:r>
            <w:r w:rsidR="00EE6949">
              <w:rPr>
                <w:noProof/>
                <w:webHidden/>
              </w:rPr>
              <w:t>17</w:t>
            </w:r>
            <w:r w:rsidR="001F133E">
              <w:rPr>
                <w:noProof/>
                <w:webHidden/>
              </w:rPr>
              <w:fldChar w:fldCharType="end"/>
            </w:r>
          </w:hyperlink>
        </w:p>
        <w:p w14:paraId="04E74260" w14:textId="35C9E735" w:rsidR="001F133E" w:rsidRDefault="00F72626">
          <w:pPr>
            <w:pStyle w:val="TOC3"/>
            <w:tabs>
              <w:tab w:val="left" w:pos="1320"/>
            </w:tabs>
            <w:rPr>
              <w:rFonts w:asciiTheme="minorHAnsi" w:eastAsiaTheme="minorEastAsia" w:hAnsiTheme="minorHAnsi" w:cstheme="minorBidi"/>
              <w:noProof/>
              <w:lang w:val="en-CA" w:eastAsia="en-CA"/>
            </w:rPr>
          </w:pPr>
          <w:hyperlink w:anchor="_Toc62228900" w:history="1">
            <w:r w:rsidR="001F133E" w:rsidRPr="00952EBF">
              <w:rPr>
                <w:rStyle w:val="Hyperlink"/>
                <w:noProof/>
              </w:rPr>
              <w:t>4.3.1</w:t>
            </w:r>
            <w:r w:rsidR="001F133E">
              <w:rPr>
                <w:rFonts w:asciiTheme="minorHAnsi" w:eastAsiaTheme="minorEastAsia" w:hAnsiTheme="minorHAnsi" w:cstheme="minorBidi"/>
                <w:noProof/>
                <w:lang w:val="en-CA" w:eastAsia="en-CA"/>
              </w:rPr>
              <w:tab/>
            </w:r>
            <w:r w:rsidR="001F133E" w:rsidRPr="00952EBF">
              <w:rPr>
                <w:rStyle w:val="Hyperlink"/>
                <w:noProof/>
              </w:rPr>
              <w:t>Applicability</w:t>
            </w:r>
            <w:r w:rsidR="001F133E">
              <w:rPr>
                <w:noProof/>
                <w:webHidden/>
              </w:rPr>
              <w:tab/>
            </w:r>
            <w:r w:rsidR="001F133E">
              <w:rPr>
                <w:noProof/>
                <w:webHidden/>
              </w:rPr>
              <w:fldChar w:fldCharType="begin"/>
            </w:r>
            <w:r w:rsidR="001F133E">
              <w:rPr>
                <w:noProof/>
                <w:webHidden/>
              </w:rPr>
              <w:instrText xml:space="preserve"> PAGEREF _Toc62228900 \h </w:instrText>
            </w:r>
            <w:r w:rsidR="001F133E">
              <w:rPr>
                <w:noProof/>
                <w:webHidden/>
              </w:rPr>
            </w:r>
            <w:r w:rsidR="001F133E">
              <w:rPr>
                <w:noProof/>
                <w:webHidden/>
              </w:rPr>
              <w:fldChar w:fldCharType="separate"/>
            </w:r>
            <w:r w:rsidR="00EE6949">
              <w:rPr>
                <w:noProof/>
                <w:webHidden/>
              </w:rPr>
              <w:t>17</w:t>
            </w:r>
            <w:r w:rsidR="001F133E">
              <w:rPr>
                <w:noProof/>
                <w:webHidden/>
              </w:rPr>
              <w:fldChar w:fldCharType="end"/>
            </w:r>
          </w:hyperlink>
        </w:p>
        <w:p w14:paraId="36EA0078" w14:textId="27A9F83E" w:rsidR="001F133E" w:rsidRDefault="00F72626">
          <w:pPr>
            <w:pStyle w:val="TOC3"/>
            <w:tabs>
              <w:tab w:val="left" w:pos="1320"/>
            </w:tabs>
            <w:rPr>
              <w:rFonts w:asciiTheme="minorHAnsi" w:eastAsiaTheme="minorEastAsia" w:hAnsiTheme="minorHAnsi" w:cstheme="minorBidi"/>
              <w:noProof/>
              <w:lang w:val="en-CA" w:eastAsia="en-CA"/>
            </w:rPr>
          </w:pPr>
          <w:hyperlink w:anchor="_Toc62228901" w:history="1">
            <w:r w:rsidR="001F133E" w:rsidRPr="00952EBF">
              <w:rPr>
                <w:rStyle w:val="Hyperlink"/>
                <w:noProof/>
              </w:rPr>
              <w:t>4.3.2</w:t>
            </w:r>
            <w:r w:rsidR="001F133E">
              <w:rPr>
                <w:rFonts w:asciiTheme="minorHAnsi" w:eastAsiaTheme="minorEastAsia" w:hAnsiTheme="minorHAnsi" w:cstheme="minorBidi"/>
                <w:noProof/>
                <w:lang w:val="en-CA" w:eastAsia="en-CA"/>
              </w:rPr>
              <w:tab/>
            </w:r>
            <w:r w:rsidR="001F133E" w:rsidRPr="00952EBF">
              <w:rPr>
                <w:rStyle w:val="Hyperlink"/>
                <w:noProof/>
              </w:rPr>
              <w:t>Description</w:t>
            </w:r>
            <w:r w:rsidR="001F133E">
              <w:rPr>
                <w:noProof/>
                <w:webHidden/>
              </w:rPr>
              <w:tab/>
            </w:r>
            <w:r w:rsidR="001F133E">
              <w:rPr>
                <w:noProof/>
                <w:webHidden/>
              </w:rPr>
              <w:fldChar w:fldCharType="begin"/>
            </w:r>
            <w:r w:rsidR="001F133E">
              <w:rPr>
                <w:noProof/>
                <w:webHidden/>
              </w:rPr>
              <w:instrText xml:space="preserve"> PAGEREF _Toc62228901 \h </w:instrText>
            </w:r>
            <w:r w:rsidR="001F133E">
              <w:rPr>
                <w:noProof/>
                <w:webHidden/>
              </w:rPr>
            </w:r>
            <w:r w:rsidR="001F133E">
              <w:rPr>
                <w:noProof/>
                <w:webHidden/>
              </w:rPr>
              <w:fldChar w:fldCharType="separate"/>
            </w:r>
            <w:r w:rsidR="00EE6949">
              <w:rPr>
                <w:noProof/>
                <w:webHidden/>
              </w:rPr>
              <w:t>17</w:t>
            </w:r>
            <w:r w:rsidR="001F133E">
              <w:rPr>
                <w:noProof/>
                <w:webHidden/>
              </w:rPr>
              <w:fldChar w:fldCharType="end"/>
            </w:r>
          </w:hyperlink>
        </w:p>
        <w:p w14:paraId="4A20B9C9" w14:textId="62829F0B" w:rsidR="001F133E" w:rsidRDefault="00F72626">
          <w:pPr>
            <w:pStyle w:val="TOC3"/>
            <w:tabs>
              <w:tab w:val="left" w:pos="1320"/>
            </w:tabs>
            <w:rPr>
              <w:rFonts w:asciiTheme="minorHAnsi" w:eastAsiaTheme="minorEastAsia" w:hAnsiTheme="minorHAnsi" w:cstheme="minorBidi"/>
              <w:noProof/>
              <w:lang w:val="en-CA" w:eastAsia="en-CA"/>
            </w:rPr>
          </w:pPr>
          <w:hyperlink w:anchor="_Toc62228902" w:history="1">
            <w:r w:rsidR="001F133E" w:rsidRPr="00952EBF">
              <w:rPr>
                <w:rStyle w:val="Hyperlink"/>
                <w:noProof/>
              </w:rPr>
              <w:t>4.3.3</w:t>
            </w:r>
            <w:r w:rsidR="001F133E">
              <w:rPr>
                <w:rFonts w:asciiTheme="minorHAnsi" w:eastAsiaTheme="minorEastAsia" w:hAnsiTheme="minorHAnsi" w:cstheme="minorBidi"/>
                <w:noProof/>
                <w:lang w:val="en-CA" w:eastAsia="en-CA"/>
              </w:rPr>
              <w:tab/>
            </w:r>
            <w:r w:rsidR="001F133E" w:rsidRPr="00952EBF">
              <w:rPr>
                <w:rStyle w:val="Hyperlink"/>
                <w:noProof/>
              </w:rPr>
              <w:t>Performance Guidelines</w:t>
            </w:r>
            <w:r w:rsidR="001F133E">
              <w:rPr>
                <w:noProof/>
                <w:webHidden/>
              </w:rPr>
              <w:tab/>
            </w:r>
            <w:r w:rsidR="001F133E">
              <w:rPr>
                <w:noProof/>
                <w:webHidden/>
              </w:rPr>
              <w:fldChar w:fldCharType="begin"/>
            </w:r>
            <w:r w:rsidR="001F133E">
              <w:rPr>
                <w:noProof/>
                <w:webHidden/>
              </w:rPr>
              <w:instrText xml:space="preserve"> PAGEREF _Toc62228902 \h </w:instrText>
            </w:r>
            <w:r w:rsidR="001F133E">
              <w:rPr>
                <w:noProof/>
                <w:webHidden/>
              </w:rPr>
            </w:r>
            <w:r w:rsidR="001F133E">
              <w:rPr>
                <w:noProof/>
                <w:webHidden/>
              </w:rPr>
              <w:fldChar w:fldCharType="separate"/>
            </w:r>
            <w:r w:rsidR="00EE6949">
              <w:rPr>
                <w:noProof/>
                <w:webHidden/>
              </w:rPr>
              <w:t>17</w:t>
            </w:r>
            <w:r w:rsidR="001F133E">
              <w:rPr>
                <w:noProof/>
                <w:webHidden/>
              </w:rPr>
              <w:fldChar w:fldCharType="end"/>
            </w:r>
          </w:hyperlink>
        </w:p>
        <w:p w14:paraId="648424B7" w14:textId="02AC75D8" w:rsidR="001F133E" w:rsidRDefault="00F72626">
          <w:pPr>
            <w:pStyle w:val="TOC3"/>
            <w:tabs>
              <w:tab w:val="left" w:pos="1320"/>
            </w:tabs>
            <w:rPr>
              <w:rFonts w:asciiTheme="minorHAnsi" w:eastAsiaTheme="minorEastAsia" w:hAnsiTheme="minorHAnsi" w:cstheme="minorBidi"/>
              <w:noProof/>
              <w:lang w:val="en-CA" w:eastAsia="en-CA"/>
            </w:rPr>
          </w:pPr>
          <w:hyperlink w:anchor="_Toc62228903" w:history="1">
            <w:r w:rsidR="001F133E" w:rsidRPr="00952EBF">
              <w:rPr>
                <w:rStyle w:val="Hyperlink"/>
                <w:noProof/>
              </w:rPr>
              <w:t>4.3.4</w:t>
            </w:r>
            <w:r w:rsidR="001F133E">
              <w:rPr>
                <w:rFonts w:asciiTheme="minorHAnsi" w:eastAsiaTheme="minorEastAsia" w:hAnsiTheme="minorHAnsi" w:cstheme="minorBidi"/>
                <w:noProof/>
                <w:lang w:val="en-CA" w:eastAsia="en-CA"/>
              </w:rPr>
              <w:tab/>
            </w:r>
            <w:r w:rsidR="001F133E" w:rsidRPr="00952EBF">
              <w:rPr>
                <w:rStyle w:val="Hyperlink"/>
                <w:noProof/>
              </w:rPr>
              <w:t>Test Conditions</w:t>
            </w:r>
            <w:r w:rsidR="001F133E">
              <w:rPr>
                <w:noProof/>
                <w:webHidden/>
              </w:rPr>
              <w:tab/>
            </w:r>
            <w:r w:rsidR="001F133E">
              <w:rPr>
                <w:noProof/>
                <w:webHidden/>
              </w:rPr>
              <w:fldChar w:fldCharType="begin"/>
            </w:r>
            <w:r w:rsidR="001F133E">
              <w:rPr>
                <w:noProof/>
                <w:webHidden/>
              </w:rPr>
              <w:instrText xml:space="preserve"> PAGEREF _Toc62228903 \h </w:instrText>
            </w:r>
            <w:r w:rsidR="001F133E">
              <w:rPr>
                <w:noProof/>
                <w:webHidden/>
              </w:rPr>
            </w:r>
            <w:r w:rsidR="001F133E">
              <w:rPr>
                <w:noProof/>
                <w:webHidden/>
              </w:rPr>
              <w:fldChar w:fldCharType="separate"/>
            </w:r>
            <w:r w:rsidR="00EE6949">
              <w:rPr>
                <w:noProof/>
                <w:webHidden/>
              </w:rPr>
              <w:t>17</w:t>
            </w:r>
            <w:r w:rsidR="001F133E">
              <w:rPr>
                <w:noProof/>
                <w:webHidden/>
              </w:rPr>
              <w:fldChar w:fldCharType="end"/>
            </w:r>
          </w:hyperlink>
        </w:p>
        <w:p w14:paraId="3C81725F" w14:textId="628B97D4" w:rsidR="001F133E" w:rsidRDefault="00F72626">
          <w:pPr>
            <w:pStyle w:val="TOC3"/>
            <w:tabs>
              <w:tab w:val="left" w:pos="1320"/>
            </w:tabs>
            <w:rPr>
              <w:rFonts w:asciiTheme="minorHAnsi" w:eastAsiaTheme="minorEastAsia" w:hAnsiTheme="minorHAnsi" w:cstheme="minorBidi"/>
              <w:noProof/>
              <w:lang w:val="en-CA" w:eastAsia="en-CA"/>
            </w:rPr>
          </w:pPr>
          <w:hyperlink w:anchor="_Toc62228904" w:history="1">
            <w:r w:rsidR="001F133E" w:rsidRPr="00952EBF">
              <w:rPr>
                <w:rStyle w:val="Hyperlink"/>
                <w:noProof/>
              </w:rPr>
              <w:t>4.3.5</w:t>
            </w:r>
            <w:r w:rsidR="001F133E">
              <w:rPr>
                <w:rFonts w:asciiTheme="minorHAnsi" w:eastAsiaTheme="minorEastAsia" w:hAnsiTheme="minorHAnsi" w:cstheme="minorBidi"/>
                <w:noProof/>
                <w:lang w:val="en-CA" w:eastAsia="en-CA"/>
              </w:rPr>
              <w:tab/>
            </w:r>
            <w:r w:rsidR="001F133E" w:rsidRPr="00952EBF">
              <w:rPr>
                <w:rStyle w:val="Hyperlink"/>
                <w:noProof/>
              </w:rPr>
              <w:t>Test Procedure</w:t>
            </w:r>
            <w:r w:rsidR="001F133E">
              <w:rPr>
                <w:noProof/>
                <w:webHidden/>
              </w:rPr>
              <w:tab/>
            </w:r>
            <w:r w:rsidR="001F133E">
              <w:rPr>
                <w:noProof/>
                <w:webHidden/>
              </w:rPr>
              <w:fldChar w:fldCharType="begin"/>
            </w:r>
            <w:r w:rsidR="001F133E">
              <w:rPr>
                <w:noProof/>
                <w:webHidden/>
              </w:rPr>
              <w:instrText xml:space="preserve"> PAGEREF _Toc62228904 \h </w:instrText>
            </w:r>
            <w:r w:rsidR="001F133E">
              <w:rPr>
                <w:noProof/>
                <w:webHidden/>
              </w:rPr>
            </w:r>
            <w:r w:rsidR="001F133E">
              <w:rPr>
                <w:noProof/>
                <w:webHidden/>
              </w:rPr>
              <w:fldChar w:fldCharType="separate"/>
            </w:r>
            <w:r w:rsidR="00EE6949">
              <w:rPr>
                <w:noProof/>
                <w:webHidden/>
              </w:rPr>
              <w:t>17</w:t>
            </w:r>
            <w:r w:rsidR="001F133E">
              <w:rPr>
                <w:noProof/>
                <w:webHidden/>
              </w:rPr>
              <w:fldChar w:fldCharType="end"/>
            </w:r>
          </w:hyperlink>
        </w:p>
        <w:p w14:paraId="4D0D83F2" w14:textId="31BD6ECA" w:rsidR="001F133E" w:rsidRDefault="00F72626">
          <w:pPr>
            <w:pStyle w:val="TOC3"/>
            <w:tabs>
              <w:tab w:val="left" w:pos="1320"/>
            </w:tabs>
            <w:rPr>
              <w:rFonts w:asciiTheme="minorHAnsi" w:eastAsiaTheme="minorEastAsia" w:hAnsiTheme="minorHAnsi" w:cstheme="minorBidi"/>
              <w:noProof/>
              <w:lang w:val="en-CA" w:eastAsia="en-CA"/>
            </w:rPr>
          </w:pPr>
          <w:hyperlink w:anchor="_Toc62228905" w:history="1">
            <w:r w:rsidR="001F133E" w:rsidRPr="00952EBF">
              <w:rPr>
                <w:rStyle w:val="Hyperlink"/>
                <w:noProof/>
              </w:rPr>
              <w:t>4.3.6</w:t>
            </w:r>
            <w:r w:rsidR="001F133E">
              <w:rPr>
                <w:rFonts w:asciiTheme="minorHAnsi" w:eastAsiaTheme="minorEastAsia" w:hAnsiTheme="minorHAnsi" w:cstheme="minorBidi"/>
                <w:noProof/>
                <w:lang w:val="en-CA" w:eastAsia="en-CA"/>
              </w:rPr>
              <w:tab/>
            </w:r>
            <w:r w:rsidR="001F133E" w:rsidRPr="00952EBF">
              <w:rPr>
                <w:rStyle w:val="Hyperlink"/>
                <w:noProof/>
                <w:lang w:val="en-GB"/>
              </w:rPr>
              <w:t>Test Results</w:t>
            </w:r>
            <w:r w:rsidR="001F133E">
              <w:rPr>
                <w:noProof/>
                <w:webHidden/>
              </w:rPr>
              <w:tab/>
            </w:r>
            <w:r w:rsidR="001F133E">
              <w:rPr>
                <w:noProof/>
                <w:webHidden/>
              </w:rPr>
              <w:fldChar w:fldCharType="begin"/>
            </w:r>
            <w:r w:rsidR="001F133E">
              <w:rPr>
                <w:noProof/>
                <w:webHidden/>
              </w:rPr>
              <w:instrText xml:space="preserve"> PAGEREF _Toc62228905 \h </w:instrText>
            </w:r>
            <w:r w:rsidR="001F133E">
              <w:rPr>
                <w:noProof/>
                <w:webHidden/>
              </w:rPr>
            </w:r>
            <w:r w:rsidR="001F133E">
              <w:rPr>
                <w:noProof/>
                <w:webHidden/>
              </w:rPr>
              <w:fldChar w:fldCharType="separate"/>
            </w:r>
            <w:r w:rsidR="00EE6949">
              <w:rPr>
                <w:noProof/>
                <w:webHidden/>
              </w:rPr>
              <w:t>18</w:t>
            </w:r>
            <w:r w:rsidR="001F133E">
              <w:rPr>
                <w:noProof/>
                <w:webHidden/>
              </w:rPr>
              <w:fldChar w:fldCharType="end"/>
            </w:r>
          </w:hyperlink>
        </w:p>
        <w:p w14:paraId="1A8BC82A" w14:textId="5B2293AE" w:rsidR="001F133E" w:rsidRDefault="00F72626">
          <w:pPr>
            <w:pStyle w:val="TOC2"/>
            <w:rPr>
              <w:rFonts w:asciiTheme="minorHAnsi" w:eastAsiaTheme="minorEastAsia" w:hAnsiTheme="minorHAnsi" w:cstheme="minorBidi"/>
              <w:noProof/>
              <w:lang w:val="en-CA" w:eastAsia="en-CA"/>
            </w:rPr>
          </w:pPr>
          <w:hyperlink w:anchor="_Toc62228906" w:history="1">
            <w:r w:rsidR="001F133E" w:rsidRPr="00952EBF">
              <w:rPr>
                <w:rStyle w:val="Hyperlink"/>
                <w:noProof/>
              </w:rPr>
              <w:t>4.4</w:t>
            </w:r>
            <w:r w:rsidR="001F133E">
              <w:rPr>
                <w:rFonts w:asciiTheme="minorHAnsi" w:eastAsiaTheme="minorEastAsia" w:hAnsiTheme="minorHAnsi" w:cstheme="minorBidi"/>
                <w:noProof/>
                <w:lang w:val="en-CA" w:eastAsia="en-CA"/>
              </w:rPr>
              <w:tab/>
            </w:r>
            <w:r w:rsidR="001F133E" w:rsidRPr="00952EBF">
              <w:rPr>
                <w:rStyle w:val="Hyperlink"/>
                <w:noProof/>
              </w:rPr>
              <w:t>Tx Intermodulation</w:t>
            </w:r>
            <w:r w:rsidR="001F133E">
              <w:rPr>
                <w:noProof/>
                <w:webHidden/>
              </w:rPr>
              <w:tab/>
            </w:r>
            <w:r w:rsidR="001F133E">
              <w:rPr>
                <w:noProof/>
                <w:webHidden/>
              </w:rPr>
              <w:fldChar w:fldCharType="begin"/>
            </w:r>
            <w:r w:rsidR="001F133E">
              <w:rPr>
                <w:noProof/>
                <w:webHidden/>
              </w:rPr>
              <w:instrText xml:space="preserve"> PAGEREF _Toc62228906 \h </w:instrText>
            </w:r>
            <w:r w:rsidR="001F133E">
              <w:rPr>
                <w:noProof/>
                <w:webHidden/>
              </w:rPr>
            </w:r>
            <w:r w:rsidR="001F133E">
              <w:rPr>
                <w:noProof/>
                <w:webHidden/>
              </w:rPr>
              <w:fldChar w:fldCharType="separate"/>
            </w:r>
            <w:r w:rsidR="00EE6949">
              <w:rPr>
                <w:noProof/>
                <w:webHidden/>
              </w:rPr>
              <w:t>19</w:t>
            </w:r>
            <w:r w:rsidR="001F133E">
              <w:rPr>
                <w:noProof/>
                <w:webHidden/>
              </w:rPr>
              <w:fldChar w:fldCharType="end"/>
            </w:r>
          </w:hyperlink>
        </w:p>
        <w:p w14:paraId="7F8AA049" w14:textId="00A8ACED" w:rsidR="001F133E" w:rsidRDefault="00F72626">
          <w:pPr>
            <w:pStyle w:val="TOC3"/>
            <w:tabs>
              <w:tab w:val="left" w:pos="1320"/>
            </w:tabs>
            <w:rPr>
              <w:rFonts w:asciiTheme="minorHAnsi" w:eastAsiaTheme="minorEastAsia" w:hAnsiTheme="minorHAnsi" w:cstheme="minorBidi"/>
              <w:noProof/>
              <w:lang w:val="en-CA" w:eastAsia="en-CA"/>
            </w:rPr>
          </w:pPr>
          <w:hyperlink w:anchor="_Toc62228907" w:history="1">
            <w:r w:rsidR="001F133E" w:rsidRPr="00952EBF">
              <w:rPr>
                <w:rStyle w:val="Hyperlink"/>
                <w:noProof/>
              </w:rPr>
              <w:t>4.4.1</w:t>
            </w:r>
            <w:r w:rsidR="001F133E">
              <w:rPr>
                <w:rFonts w:asciiTheme="minorHAnsi" w:eastAsiaTheme="minorEastAsia" w:hAnsiTheme="minorHAnsi" w:cstheme="minorBidi"/>
                <w:noProof/>
                <w:lang w:val="en-CA" w:eastAsia="en-CA"/>
              </w:rPr>
              <w:tab/>
            </w:r>
            <w:r w:rsidR="001F133E" w:rsidRPr="00952EBF">
              <w:rPr>
                <w:rStyle w:val="Hyperlink"/>
                <w:noProof/>
              </w:rPr>
              <w:t>Applicability</w:t>
            </w:r>
            <w:r w:rsidR="001F133E">
              <w:rPr>
                <w:noProof/>
                <w:webHidden/>
              </w:rPr>
              <w:tab/>
            </w:r>
            <w:r w:rsidR="001F133E">
              <w:rPr>
                <w:noProof/>
                <w:webHidden/>
              </w:rPr>
              <w:fldChar w:fldCharType="begin"/>
            </w:r>
            <w:r w:rsidR="001F133E">
              <w:rPr>
                <w:noProof/>
                <w:webHidden/>
              </w:rPr>
              <w:instrText xml:space="preserve"> PAGEREF _Toc62228907 \h </w:instrText>
            </w:r>
            <w:r w:rsidR="001F133E">
              <w:rPr>
                <w:noProof/>
                <w:webHidden/>
              </w:rPr>
            </w:r>
            <w:r w:rsidR="001F133E">
              <w:rPr>
                <w:noProof/>
                <w:webHidden/>
              </w:rPr>
              <w:fldChar w:fldCharType="separate"/>
            </w:r>
            <w:r w:rsidR="00EE6949">
              <w:rPr>
                <w:noProof/>
                <w:webHidden/>
              </w:rPr>
              <w:t>19</w:t>
            </w:r>
            <w:r w:rsidR="001F133E">
              <w:rPr>
                <w:noProof/>
                <w:webHidden/>
              </w:rPr>
              <w:fldChar w:fldCharType="end"/>
            </w:r>
          </w:hyperlink>
        </w:p>
        <w:p w14:paraId="04341718" w14:textId="01C910C3" w:rsidR="001F133E" w:rsidRDefault="00F72626">
          <w:pPr>
            <w:pStyle w:val="TOC3"/>
            <w:tabs>
              <w:tab w:val="left" w:pos="1320"/>
            </w:tabs>
            <w:rPr>
              <w:rFonts w:asciiTheme="minorHAnsi" w:eastAsiaTheme="minorEastAsia" w:hAnsiTheme="minorHAnsi" w:cstheme="minorBidi"/>
              <w:noProof/>
              <w:lang w:val="en-CA" w:eastAsia="en-CA"/>
            </w:rPr>
          </w:pPr>
          <w:hyperlink w:anchor="_Toc62228908" w:history="1">
            <w:r w:rsidR="001F133E" w:rsidRPr="00952EBF">
              <w:rPr>
                <w:rStyle w:val="Hyperlink"/>
                <w:noProof/>
              </w:rPr>
              <w:t>4.4.2</w:t>
            </w:r>
            <w:r w:rsidR="001F133E">
              <w:rPr>
                <w:rFonts w:asciiTheme="minorHAnsi" w:eastAsiaTheme="minorEastAsia" w:hAnsiTheme="minorHAnsi" w:cstheme="minorBidi"/>
                <w:noProof/>
                <w:lang w:val="en-CA" w:eastAsia="en-CA"/>
              </w:rPr>
              <w:tab/>
            </w:r>
            <w:r w:rsidR="001F133E" w:rsidRPr="00952EBF">
              <w:rPr>
                <w:rStyle w:val="Hyperlink"/>
                <w:noProof/>
              </w:rPr>
              <w:t>Description</w:t>
            </w:r>
            <w:r w:rsidR="001F133E">
              <w:rPr>
                <w:noProof/>
                <w:webHidden/>
              </w:rPr>
              <w:tab/>
            </w:r>
            <w:r w:rsidR="001F133E">
              <w:rPr>
                <w:noProof/>
                <w:webHidden/>
              </w:rPr>
              <w:fldChar w:fldCharType="begin"/>
            </w:r>
            <w:r w:rsidR="001F133E">
              <w:rPr>
                <w:noProof/>
                <w:webHidden/>
              </w:rPr>
              <w:instrText xml:space="preserve"> PAGEREF _Toc62228908 \h </w:instrText>
            </w:r>
            <w:r w:rsidR="001F133E">
              <w:rPr>
                <w:noProof/>
                <w:webHidden/>
              </w:rPr>
            </w:r>
            <w:r w:rsidR="001F133E">
              <w:rPr>
                <w:noProof/>
                <w:webHidden/>
              </w:rPr>
              <w:fldChar w:fldCharType="separate"/>
            </w:r>
            <w:r w:rsidR="00EE6949">
              <w:rPr>
                <w:noProof/>
                <w:webHidden/>
              </w:rPr>
              <w:t>19</w:t>
            </w:r>
            <w:r w:rsidR="001F133E">
              <w:rPr>
                <w:noProof/>
                <w:webHidden/>
              </w:rPr>
              <w:fldChar w:fldCharType="end"/>
            </w:r>
          </w:hyperlink>
        </w:p>
        <w:p w14:paraId="5D66AFE2" w14:textId="7ADDF787" w:rsidR="001F133E" w:rsidRDefault="00F72626">
          <w:pPr>
            <w:pStyle w:val="TOC3"/>
            <w:tabs>
              <w:tab w:val="left" w:pos="1320"/>
            </w:tabs>
            <w:rPr>
              <w:rFonts w:asciiTheme="minorHAnsi" w:eastAsiaTheme="minorEastAsia" w:hAnsiTheme="minorHAnsi" w:cstheme="minorBidi"/>
              <w:noProof/>
              <w:lang w:val="en-CA" w:eastAsia="en-CA"/>
            </w:rPr>
          </w:pPr>
          <w:hyperlink w:anchor="_Toc62228909" w:history="1">
            <w:r w:rsidR="001F133E" w:rsidRPr="00952EBF">
              <w:rPr>
                <w:rStyle w:val="Hyperlink"/>
                <w:noProof/>
              </w:rPr>
              <w:t>4.4.3</w:t>
            </w:r>
            <w:r w:rsidR="001F133E">
              <w:rPr>
                <w:rFonts w:asciiTheme="minorHAnsi" w:eastAsiaTheme="minorEastAsia" w:hAnsiTheme="minorHAnsi" w:cstheme="minorBidi"/>
                <w:noProof/>
                <w:lang w:val="en-CA" w:eastAsia="en-CA"/>
              </w:rPr>
              <w:tab/>
            </w:r>
            <w:r w:rsidR="001F133E" w:rsidRPr="00952EBF">
              <w:rPr>
                <w:rStyle w:val="Hyperlink"/>
                <w:noProof/>
              </w:rPr>
              <w:t>Performance Guidelines</w:t>
            </w:r>
            <w:r w:rsidR="001F133E">
              <w:rPr>
                <w:noProof/>
                <w:webHidden/>
              </w:rPr>
              <w:tab/>
            </w:r>
            <w:r w:rsidR="001F133E">
              <w:rPr>
                <w:noProof/>
                <w:webHidden/>
              </w:rPr>
              <w:fldChar w:fldCharType="begin"/>
            </w:r>
            <w:r w:rsidR="001F133E">
              <w:rPr>
                <w:noProof/>
                <w:webHidden/>
              </w:rPr>
              <w:instrText xml:space="preserve"> PAGEREF _Toc62228909 \h </w:instrText>
            </w:r>
            <w:r w:rsidR="001F133E">
              <w:rPr>
                <w:noProof/>
                <w:webHidden/>
              </w:rPr>
            </w:r>
            <w:r w:rsidR="001F133E">
              <w:rPr>
                <w:noProof/>
                <w:webHidden/>
              </w:rPr>
              <w:fldChar w:fldCharType="separate"/>
            </w:r>
            <w:r w:rsidR="00EE6949">
              <w:rPr>
                <w:noProof/>
                <w:webHidden/>
              </w:rPr>
              <w:t>19</w:t>
            </w:r>
            <w:r w:rsidR="001F133E">
              <w:rPr>
                <w:noProof/>
                <w:webHidden/>
              </w:rPr>
              <w:fldChar w:fldCharType="end"/>
            </w:r>
          </w:hyperlink>
        </w:p>
        <w:p w14:paraId="47766BD5" w14:textId="0378D8A3" w:rsidR="001F133E" w:rsidRDefault="00F72626">
          <w:pPr>
            <w:pStyle w:val="TOC3"/>
            <w:tabs>
              <w:tab w:val="left" w:pos="1320"/>
            </w:tabs>
            <w:rPr>
              <w:rFonts w:asciiTheme="minorHAnsi" w:eastAsiaTheme="minorEastAsia" w:hAnsiTheme="minorHAnsi" w:cstheme="minorBidi"/>
              <w:noProof/>
              <w:lang w:val="en-CA" w:eastAsia="en-CA"/>
            </w:rPr>
          </w:pPr>
          <w:hyperlink w:anchor="_Toc62228910" w:history="1">
            <w:r w:rsidR="001F133E" w:rsidRPr="00952EBF">
              <w:rPr>
                <w:rStyle w:val="Hyperlink"/>
                <w:noProof/>
              </w:rPr>
              <w:t>4.4.4</w:t>
            </w:r>
            <w:r w:rsidR="001F133E">
              <w:rPr>
                <w:rFonts w:asciiTheme="minorHAnsi" w:eastAsiaTheme="minorEastAsia" w:hAnsiTheme="minorHAnsi" w:cstheme="minorBidi"/>
                <w:noProof/>
                <w:lang w:val="en-CA" w:eastAsia="en-CA"/>
              </w:rPr>
              <w:tab/>
            </w:r>
            <w:r w:rsidR="001F133E" w:rsidRPr="00952EBF">
              <w:rPr>
                <w:rStyle w:val="Hyperlink"/>
                <w:noProof/>
              </w:rPr>
              <w:t>Test Conditions</w:t>
            </w:r>
            <w:r w:rsidR="001F133E">
              <w:rPr>
                <w:noProof/>
                <w:webHidden/>
              </w:rPr>
              <w:tab/>
            </w:r>
            <w:r w:rsidR="001F133E">
              <w:rPr>
                <w:noProof/>
                <w:webHidden/>
              </w:rPr>
              <w:fldChar w:fldCharType="begin"/>
            </w:r>
            <w:r w:rsidR="001F133E">
              <w:rPr>
                <w:noProof/>
                <w:webHidden/>
              </w:rPr>
              <w:instrText xml:space="preserve"> PAGEREF _Toc62228910 \h </w:instrText>
            </w:r>
            <w:r w:rsidR="001F133E">
              <w:rPr>
                <w:noProof/>
                <w:webHidden/>
              </w:rPr>
            </w:r>
            <w:r w:rsidR="001F133E">
              <w:rPr>
                <w:noProof/>
                <w:webHidden/>
              </w:rPr>
              <w:fldChar w:fldCharType="separate"/>
            </w:r>
            <w:r w:rsidR="00EE6949">
              <w:rPr>
                <w:noProof/>
                <w:webHidden/>
              </w:rPr>
              <w:t>19</w:t>
            </w:r>
            <w:r w:rsidR="001F133E">
              <w:rPr>
                <w:noProof/>
                <w:webHidden/>
              </w:rPr>
              <w:fldChar w:fldCharType="end"/>
            </w:r>
          </w:hyperlink>
        </w:p>
        <w:p w14:paraId="2513B873" w14:textId="1508211A" w:rsidR="001F133E" w:rsidRDefault="00F72626">
          <w:pPr>
            <w:pStyle w:val="TOC3"/>
            <w:tabs>
              <w:tab w:val="left" w:pos="1320"/>
            </w:tabs>
            <w:rPr>
              <w:rFonts w:asciiTheme="minorHAnsi" w:eastAsiaTheme="minorEastAsia" w:hAnsiTheme="minorHAnsi" w:cstheme="minorBidi"/>
              <w:noProof/>
              <w:lang w:val="en-CA" w:eastAsia="en-CA"/>
            </w:rPr>
          </w:pPr>
          <w:hyperlink w:anchor="_Toc62228911" w:history="1">
            <w:r w:rsidR="001F133E" w:rsidRPr="00952EBF">
              <w:rPr>
                <w:rStyle w:val="Hyperlink"/>
                <w:noProof/>
              </w:rPr>
              <w:t>4.4.5</w:t>
            </w:r>
            <w:r w:rsidR="001F133E">
              <w:rPr>
                <w:rFonts w:asciiTheme="minorHAnsi" w:eastAsiaTheme="minorEastAsia" w:hAnsiTheme="minorHAnsi" w:cstheme="minorBidi"/>
                <w:noProof/>
                <w:lang w:val="en-CA" w:eastAsia="en-CA"/>
              </w:rPr>
              <w:tab/>
            </w:r>
            <w:r w:rsidR="001F133E" w:rsidRPr="00952EBF">
              <w:rPr>
                <w:rStyle w:val="Hyperlink"/>
                <w:noProof/>
              </w:rPr>
              <w:t>Test Procedure</w:t>
            </w:r>
            <w:r w:rsidR="001F133E">
              <w:rPr>
                <w:noProof/>
                <w:webHidden/>
              </w:rPr>
              <w:tab/>
            </w:r>
            <w:r w:rsidR="001F133E">
              <w:rPr>
                <w:noProof/>
                <w:webHidden/>
              </w:rPr>
              <w:fldChar w:fldCharType="begin"/>
            </w:r>
            <w:r w:rsidR="001F133E">
              <w:rPr>
                <w:noProof/>
                <w:webHidden/>
              </w:rPr>
              <w:instrText xml:space="preserve"> PAGEREF _Toc62228911 \h </w:instrText>
            </w:r>
            <w:r w:rsidR="001F133E">
              <w:rPr>
                <w:noProof/>
                <w:webHidden/>
              </w:rPr>
            </w:r>
            <w:r w:rsidR="001F133E">
              <w:rPr>
                <w:noProof/>
                <w:webHidden/>
              </w:rPr>
              <w:fldChar w:fldCharType="separate"/>
            </w:r>
            <w:r w:rsidR="00EE6949">
              <w:rPr>
                <w:noProof/>
                <w:webHidden/>
              </w:rPr>
              <w:t>19</w:t>
            </w:r>
            <w:r w:rsidR="001F133E">
              <w:rPr>
                <w:noProof/>
                <w:webHidden/>
              </w:rPr>
              <w:fldChar w:fldCharType="end"/>
            </w:r>
          </w:hyperlink>
        </w:p>
        <w:p w14:paraId="0097E71A" w14:textId="0D2C8661" w:rsidR="001F133E" w:rsidRDefault="00F72626">
          <w:pPr>
            <w:pStyle w:val="TOC3"/>
            <w:tabs>
              <w:tab w:val="left" w:pos="1320"/>
            </w:tabs>
            <w:rPr>
              <w:rFonts w:asciiTheme="minorHAnsi" w:eastAsiaTheme="minorEastAsia" w:hAnsiTheme="minorHAnsi" w:cstheme="minorBidi"/>
              <w:noProof/>
              <w:lang w:val="en-CA" w:eastAsia="en-CA"/>
            </w:rPr>
          </w:pPr>
          <w:hyperlink w:anchor="_Toc62228912" w:history="1">
            <w:r w:rsidR="001F133E" w:rsidRPr="00952EBF">
              <w:rPr>
                <w:rStyle w:val="Hyperlink"/>
                <w:noProof/>
                <w:lang w:val="en-GB"/>
              </w:rPr>
              <w:t>4.4.6</w:t>
            </w:r>
            <w:r w:rsidR="001F133E">
              <w:rPr>
                <w:rFonts w:asciiTheme="minorHAnsi" w:eastAsiaTheme="minorEastAsia" w:hAnsiTheme="minorHAnsi" w:cstheme="minorBidi"/>
                <w:noProof/>
                <w:lang w:val="en-CA" w:eastAsia="en-CA"/>
              </w:rPr>
              <w:tab/>
            </w:r>
            <w:r w:rsidR="001F133E" w:rsidRPr="00952EBF">
              <w:rPr>
                <w:rStyle w:val="Hyperlink"/>
                <w:noProof/>
                <w:lang w:val="en-GB"/>
              </w:rPr>
              <w:t>Test Results</w:t>
            </w:r>
            <w:r w:rsidR="001F133E">
              <w:rPr>
                <w:noProof/>
                <w:webHidden/>
              </w:rPr>
              <w:tab/>
            </w:r>
            <w:r w:rsidR="001F133E">
              <w:rPr>
                <w:noProof/>
                <w:webHidden/>
              </w:rPr>
              <w:fldChar w:fldCharType="begin"/>
            </w:r>
            <w:r w:rsidR="001F133E">
              <w:rPr>
                <w:noProof/>
                <w:webHidden/>
              </w:rPr>
              <w:instrText xml:space="preserve"> PAGEREF _Toc62228912 \h </w:instrText>
            </w:r>
            <w:r w:rsidR="001F133E">
              <w:rPr>
                <w:noProof/>
                <w:webHidden/>
              </w:rPr>
            </w:r>
            <w:r w:rsidR="001F133E">
              <w:rPr>
                <w:noProof/>
                <w:webHidden/>
              </w:rPr>
              <w:fldChar w:fldCharType="separate"/>
            </w:r>
            <w:r w:rsidR="00EE6949">
              <w:rPr>
                <w:noProof/>
                <w:webHidden/>
              </w:rPr>
              <w:t>20</w:t>
            </w:r>
            <w:r w:rsidR="001F133E">
              <w:rPr>
                <w:noProof/>
                <w:webHidden/>
              </w:rPr>
              <w:fldChar w:fldCharType="end"/>
            </w:r>
          </w:hyperlink>
        </w:p>
        <w:p w14:paraId="5E898352" w14:textId="304B3AFB" w:rsidR="001F133E" w:rsidRDefault="00F72626">
          <w:pPr>
            <w:pStyle w:val="TOC2"/>
            <w:rPr>
              <w:rFonts w:asciiTheme="minorHAnsi" w:eastAsiaTheme="minorEastAsia" w:hAnsiTheme="minorHAnsi" w:cstheme="minorBidi"/>
              <w:noProof/>
              <w:lang w:val="en-CA" w:eastAsia="en-CA"/>
            </w:rPr>
          </w:pPr>
          <w:hyperlink w:anchor="_Toc62228913" w:history="1">
            <w:r w:rsidR="001F133E" w:rsidRPr="00952EBF">
              <w:rPr>
                <w:rStyle w:val="Hyperlink"/>
                <w:noProof/>
              </w:rPr>
              <w:t>4.5</w:t>
            </w:r>
            <w:r w:rsidR="001F133E">
              <w:rPr>
                <w:rFonts w:asciiTheme="minorHAnsi" w:eastAsiaTheme="minorEastAsia" w:hAnsiTheme="minorHAnsi" w:cstheme="minorBidi"/>
                <w:noProof/>
                <w:lang w:val="en-CA" w:eastAsia="en-CA"/>
              </w:rPr>
              <w:tab/>
            </w:r>
            <w:r w:rsidR="001F133E" w:rsidRPr="00952EBF">
              <w:rPr>
                <w:rStyle w:val="Hyperlink"/>
                <w:noProof/>
              </w:rPr>
              <w:t>Tx Frequency Error</w:t>
            </w:r>
            <w:r w:rsidR="001F133E">
              <w:rPr>
                <w:noProof/>
                <w:webHidden/>
              </w:rPr>
              <w:tab/>
            </w:r>
            <w:r w:rsidR="001F133E">
              <w:rPr>
                <w:noProof/>
                <w:webHidden/>
              </w:rPr>
              <w:fldChar w:fldCharType="begin"/>
            </w:r>
            <w:r w:rsidR="001F133E">
              <w:rPr>
                <w:noProof/>
                <w:webHidden/>
              </w:rPr>
              <w:instrText xml:space="preserve"> PAGEREF _Toc62228913 \h </w:instrText>
            </w:r>
            <w:r w:rsidR="001F133E">
              <w:rPr>
                <w:noProof/>
                <w:webHidden/>
              </w:rPr>
            </w:r>
            <w:r w:rsidR="001F133E">
              <w:rPr>
                <w:noProof/>
                <w:webHidden/>
              </w:rPr>
              <w:fldChar w:fldCharType="separate"/>
            </w:r>
            <w:r w:rsidR="00EE6949">
              <w:rPr>
                <w:noProof/>
                <w:webHidden/>
              </w:rPr>
              <w:t>21</w:t>
            </w:r>
            <w:r w:rsidR="001F133E">
              <w:rPr>
                <w:noProof/>
                <w:webHidden/>
              </w:rPr>
              <w:fldChar w:fldCharType="end"/>
            </w:r>
          </w:hyperlink>
        </w:p>
        <w:p w14:paraId="5C7FC771" w14:textId="33295FAC" w:rsidR="001F133E" w:rsidRDefault="00F72626">
          <w:pPr>
            <w:pStyle w:val="TOC3"/>
            <w:tabs>
              <w:tab w:val="left" w:pos="1320"/>
            </w:tabs>
            <w:rPr>
              <w:rFonts w:asciiTheme="minorHAnsi" w:eastAsiaTheme="minorEastAsia" w:hAnsiTheme="minorHAnsi" w:cstheme="minorBidi"/>
              <w:noProof/>
              <w:lang w:val="en-CA" w:eastAsia="en-CA"/>
            </w:rPr>
          </w:pPr>
          <w:hyperlink w:anchor="_Toc62228914" w:history="1">
            <w:r w:rsidR="001F133E" w:rsidRPr="00952EBF">
              <w:rPr>
                <w:rStyle w:val="Hyperlink"/>
                <w:noProof/>
              </w:rPr>
              <w:t>4.5.1</w:t>
            </w:r>
            <w:r w:rsidR="001F133E">
              <w:rPr>
                <w:rFonts w:asciiTheme="minorHAnsi" w:eastAsiaTheme="minorEastAsia" w:hAnsiTheme="minorHAnsi" w:cstheme="minorBidi"/>
                <w:noProof/>
                <w:lang w:val="en-CA" w:eastAsia="en-CA"/>
              </w:rPr>
              <w:tab/>
            </w:r>
            <w:r w:rsidR="001F133E" w:rsidRPr="00952EBF">
              <w:rPr>
                <w:rStyle w:val="Hyperlink"/>
                <w:noProof/>
              </w:rPr>
              <w:t>Applicability</w:t>
            </w:r>
            <w:r w:rsidR="001F133E">
              <w:rPr>
                <w:noProof/>
                <w:webHidden/>
              </w:rPr>
              <w:tab/>
            </w:r>
            <w:r w:rsidR="001F133E">
              <w:rPr>
                <w:noProof/>
                <w:webHidden/>
              </w:rPr>
              <w:fldChar w:fldCharType="begin"/>
            </w:r>
            <w:r w:rsidR="001F133E">
              <w:rPr>
                <w:noProof/>
                <w:webHidden/>
              </w:rPr>
              <w:instrText xml:space="preserve"> PAGEREF _Toc62228914 \h </w:instrText>
            </w:r>
            <w:r w:rsidR="001F133E">
              <w:rPr>
                <w:noProof/>
                <w:webHidden/>
              </w:rPr>
            </w:r>
            <w:r w:rsidR="001F133E">
              <w:rPr>
                <w:noProof/>
                <w:webHidden/>
              </w:rPr>
              <w:fldChar w:fldCharType="separate"/>
            </w:r>
            <w:r w:rsidR="00EE6949">
              <w:rPr>
                <w:noProof/>
                <w:webHidden/>
              </w:rPr>
              <w:t>21</w:t>
            </w:r>
            <w:r w:rsidR="001F133E">
              <w:rPr>
                <w:noProof/>
                <w:webHidden/>
              </w:rPr>
              <w:fldChar w:fldCharType="end"/>
            </w:r>
          </w:hyperlink>
        </w:p>
        <w:p w14:paraId="2D131983" w14:textId="4A8E83B0" w:rsidR="001F133E" w:rsidRDefault="00F72626">
          <w:pPr>
            <w:pStyle w:val="TOC3"/>
            <w:tabs>
              <w:tab w:val="left" w:pos="1320"/>
            </w:tabs>
            <w:rPr>
              <w:rFonts w:asciiTheme="minorHAnsi" w:eastAsiaTheme="minorEastAsia" w:hAnsiTheme="minorHAnsi" w:cstheme="minorBidi"/>
              <w:noProof/>
              <w:lang w:val="en-CA" w:eastAsia="en-CA"/>
            </w:rPr>
          </w:pPr>
          <w:hyperlink w:anchor="_Toc62228915" w:history="1">
            <w:r w:rsidR="001F133E" w:rsidRPr="00952EBF">
              <w:rPr>
                <w:rStyle w:val="Hyperlink"/>
                <w:noProof/>
              </w:rPr>
              <w:t>4.5.2</w:t>
            </w:r>
            <w:r w:rsidR="001F133E">
              <w:rPr>
                <w:rFonts w:asciiTheme="minorHAnsi" w:eastAsiaTheme="minorEastAsia" w:hAnsiTheme="minorHAnsi" w:cstheme="minorBidi"/>
                <w:noProof/>
                <w:lang w:val="en-CA" w:eastAsia="en-CA"/>
              </w:rPr>
              <w:tab/>
            </w:r>
            <w:r w:rsidR="001F133E" w:rsidRPr="00952EBF">
              <w:rPr>
                <w:rStyle w:val="Hyperlink"/>
                <w:noProof/>
              </w:rPr>
              <w:t>Description</w:t>
            </w:r>
            <w:r w:rsidR="001F133E">
              <w:rPr>
                <w:noProof/>
                <w:webHidden/>
              </w:rPr>
              <w:tab/>
            </w:r>
            <w:r w:rsidR="001F133E">
              <w:rPr>
                <w:noProof/>
                <w:webHidden/>
              </w:rPr>
              <w:fldChar w:fldCharType="begin"/>
            </w:r>
            <w:r w:rsidR="001F133E">
              <w:rPr>
                <w:noProof/>
                <w:webHidden/>
              </w:rPr>
              <w:instrText xml:space="preserve"> PAGEREF _Toc62228915 \h </w:instrText>
            </w:r>
            <w:r w:rsidR="001F133E">
              <w:rPr>
                <w:noProof/>
                <w:webHidden/>
              </w:rPr>
            </w:r>
            <w:r w:rsidR="001F133E">
              <w:rPr>
                <w:noProof/>
                <w:webHidden/>
              </w:rPr>
              <w:fldChar w:fldCharType="separate"/>
            </w:r>
            <w:r w:rsidR="00EE6949">
              <w:rPr>
                <w:noProof/>
                <w:webHidden/>
              </w:rPr>
              <w:t>21</w:t>
            </w:r>
            <w:r w:rsidR="001F133E">
              <w:rPr>
                <w:noProof/>
                <w:webHidden/>
              </w:rPr>
              <w:fldChar w:fldCharType="end"/>
            </w:r>
          </w:hyperlink>
        </w:p>
        <w:p w14:paraId="50C679CD" w14:textId="488D7330" w:rsidR="001F133E" w:rsidRDefault="00F72626">
          <w:pPr>
            <w:pStyle w:val="TOC3"/>
            <w:tabs>
              <w:tab w:val="left" w:pos="1320"/>
            </w:tabs>
            <w:rPr>
              <w:rFonts w:asciiTheme="minorHAnsi" w:eastAsiaTheme="minorEastAsia" w:hAnsiTheme="minorHAnsi" w:cstheme="minorBidi"/>
              <w:noProof/>
              <w:lang w:val="en-CA" w:eastAsia="en-CA"/>
            </w:rPr>
          </w:pPr>
          <w:hyperlink w:anchor="_Toc62228916" w:history="1">
            <w:r w:rsidR="001F133E" w:rsidRPr="00952EBF">
              <w:rPr>
                <w:rStyle w:val="Hyperlink"/>
                <w:noProof/>
              </w:rPr>
              <w:t>4.5.3</w:t>
            </w:r>
            <w:r w:rsidR="001F133E">
              <w:rPr>
                <w:rFonts w:asciiTheme="minorHAnsi" w:eastAsiaTheme="minorEastAsia" w:hAnsiTheme="minorHAnsi" w:cstheme="minorBidi"/>
                <w:noProof/>
                <w:lang w:val="en-CA" w:eastAsia="en-CA"/>
              </w:rPr>
              <w:tab/>
            </w:r>
            <w:r w:rsidR="001F133E" w:rsidRPr="00952EBF">
              <w:rPr>
                <w:rStyle w:val="Hyperlink"/>
                <w:noProof/>
              </w:rPr>
              <w:t>Performance Guidelines</w:t>
            </w:r>
            <w:r w:rsidR="001F133E">
              <w:rPr>
                <w:noProof/>
                <w:webHidden/>
              </w:rPr>
              <w:tab/>
            </w:r>
            <w:r w:rsidR="001F133E">
              <w:rPr>
                <w:noProof/>
                <w:webHidden/>
              </w:rPr>
              <w:fldChar w:fldCharType="begin"/>
            </w:r>
            <w:r w:rsidR="001F133E">
              <w:rPr>
                <w:noProof/>
                <w:webHidden/>
              </w:rPr>
              <w:instrText xml:space="preserve"> PAGEREF _Toc62228916 \h </w:instrText>
            </w:r>
            <w:r w:rsidR="001F133E">
              <w:rPr>
                <w:noProof/>
                <w:webHidden/>
              </w:rPr>
            </w:r>
            <w:r w:rsidR="001F133E">
              <w:rPr>
                <w:noProof/>
                <w:webHidden/>
              </w:rPr>
              <w:fldChar w:fldCharType="separate"/>
            </w:r>
            <w:r w:rsidR="00EE6949">
              <w:rPr>
                <w:noProof/>
                <w:webHidden/>
              </w:rPr>
              <w:t>21</w:t>
            </w:r>
            <w:r w:rsidR="001F133E">
              <w:rPr>
                <w:noProof/>
                <w:webHidden/>
              </w:rPr>
              <w:fldChar w:fldCharType="end"/>
            </w:r>
          </w:hyperlink>
        </w:p>
        <w:p w14:paraId="693B84B0" w14:textId="1EF1A8B5" w:rsidR="001F133E" w:rsidRDefault="00F72626">
          <w:pPr>
            <w:pStyle w:val="TOC3"/>
            <w:tabs>
              <w:tab w:val="left" w:pos="1320"/>
            </w:tabs>
            <w:rPr>
              <w:rFonts w:asciiTheme="minorHAnsi" w:eastAsiaTheme="minorEastAsia" w:hAnsiTheme="minorHAnsi" w:cstheme="minorBidi"/>
              <w:noProof/>
              <w:lang w:val="en-CA" w:eastAsia="en-CA"/>
            </w:rPr>
          </w:pPr>
          <w:hyperlink w:anchor="_Toc62228917" w:history="1">
            <w:r w:rsidR="001F133E" w:rsidRPr="00952EBF">
              <w:rPr>
                <w:rStyle w:val="Hyperlink"/>
                <w:noProof/>
              </w:rPr>
              <w:t>4.5.4</w:t>
            </w:r>
            <w:r w:rsidR="001F133E">
              <w:rPr>
                <w:rFonts w:asciiTheme="minorHAnsi" w:eastAsiaTheme="minorEastAsia" w:hAnsiTheme="minorHAnsi" w:cstheme="minorBidi"/>
                <w:noProof/>
                <w:lang w:val="en-CA" w:eastAsia="en-CA"/>
              </w:rPr>
              <w:tab/>
            </w:r>
            <w:r w:rsidR="001F133E" w:rsidRPr="00952EBF">
              <w:rPr>
                <w:rStyle w:val="Hyperlink"/>
                <w:noProof/>
              </w:rPr>
              <w:t>Test Conditions</w:t>
            </w:r>
            <w:r w:rsidR="001F133E">
              <w:rPr>
                <w:noProof/>
                <w:webHidden/>
              </w:rPr>
              <w:tab/>
            </w:r>
            <w:r w:rsidR="001F133E">
              <w:rPr>
                <w:noProof/>
                <w:webHidden/>
              </w:rPr>
              <w:fldChar w:fldCharType="begin"/>
            </w:r>
            <w:r w:rsidR="001F133E">
              <w:rPr>
                <w:noProof/>
                <w:webHidden/>
              </w:rPr>
              <w:instrText xml:space="preserve"> PAGEREF _Toc62228917 \h </w:instrText>
            </w:r>
            <w:r w:rsidR="001F133E">
              <w:rPr>
                <w:noProof/>
                <w:webHidden/>
              </w:rPr>
            </w:r>
            <w:r w:rsidR="001F133E">
              <w:rPr>
                <w:noProof/>
                <w:webHidden/>
              </w:rPr>
              <w:fldChar w:fldCharType="separate"/>
            </w:r>
            <w:r w:rsidR="00EE6949">
              <w:rPr>
                <w:noProof/>
                <w:webHidden/>
              </w:rPr>
              <w:t>21</w:t>
            </w:r>
            <w:r w:rsidR="001F133E">
              <w:rPr>
                <w:noProof/>
                <w:webHidden/>
              </w:rPr>
              <w:fldChar w:fldCharType="end"/>
            </w:r>
          </w:hyperlink>
        </w:p>
        <w:p w14:paraId="2B5E3E43" w14:textId="6F22B26A" w:rsidR="001F133E" w:rsidRDefault="00F72626">
          <w:pPr>
            <w:pStyle w:val="TOC3"/>
            <w:tabs>
              <w:tab w:val="left" w:pos="1320"/>
            </w:tabs>
            <w:rPr>
              <w:rFonts w:asciiTheme="minorHAnsi" w:eastAsiaTheme="minorEastAsia" w:hAnsiTheme="minorHAnsi" w:cstheme="minorBidi"/>
              <w:noProof/>
              <w:lang w:val="en-CA" w:eastAsia="en-CA"/>
            </w:rPr>
          </w:pPr>
          <w:hyperlink w:anchor="_Toc62228918" w:history="1">
            <w:r w:rsidR="001F133E" w:rsidRPr="00952EBF">
              <w:rPr>
                <w:rStyle w:val="Hyperlink"/>
                <w:noProof/>
              </w:rPr>
              <w:t>4.5.5</w:t>
            </w:r>
            <w:r w:rsidR="001F133E">
              <w:rPr>
                <w:rFonts w:asciiTheme="minorHAnsi" w:eastAsiaTheme="minorEastAsia" w:hAnsiTheme="minorHAnsi" w:cstheme="minorBidi"/>
                <w:noProof/>
                <w:lang w:val="en-CA" w:eastAsia="en-CA"/>
              </w:rPr>
              <w:tab/>
            </w:r>
            <w:r w:rsidR="001F133E" w:rsidRPr="00952EBF">
              <w:rPr>
                <w:rStyle w:val="Hyperlink"/>
                <w:noProof/>
              </w:rPr>
              <w:t>Test Procedure</w:t>
            </w:r>
            <w:r w:rsidR="001F133E">
              <w:rPr>
                <w:noProof/>
                <w:webHidden/>
              </w:rPr>
              <w:tab/>
            </w:r>
            <w:r w:rsidR="001F133E">
              <w:rPr>
                <w:noProof/>
                <w:webHidden/>
              </w:rPr>
              <w:fldChar w:fldCharType="begin"/>
            </w:r>
            <w:r w:rsidR="001F133E">
              <w:rPr>
                <w:noProof/>
                <w:webHidden/>
              </w:rPr>
              <w:instrText xml:space="preserve"> PAGEREF _Toc62228918 \h </w:instrText>
            </w:r>
            <w:r w:rsidR="001F133E">
              <w:rPr>
                <w:noProof/>
                <w:webHidden/>
              </w:rPr>
            </w:r>
            <w:r w:rsidR="001F133E">
              <w:rPr>
                <w:noProof/>
                <w:webHidden/>
              </w:rPr>
              <w:fldChar w:fldCharType="separate"/>
            </w:r>
            <w:r w:rsidR="00EE6949">
              <w:rPr>
                <w:noProof/>
                <w:webHidden/>
              </w:rPr>
              <w:t>21</w:t>
            </w:r>
            <w:r w:rsidR="001F133E">
              <w:rPr>
                <w:noProof/>
                <w:webHidden/>
              </w:rPr>
              <w:fldChar w:fldCharType="end"/>
            </w:r>
          </w:hyperlink>
        </w:p>
        <w:p w14:paraId="59876083" w14:textId="679B64BF" w:rsidR="001F133E" w:rsidRDefault="00F72626">
          <w:pPr>
            <w:pStyle w:val="TOC3"/>
            <w:tabs>
              <w:tab w:val="left" w:pos="1320"/>
            </w:tabs>
            <w:rPr>
              <w:rFonts w:asciiTheme="minorHAnsi" w:eastAsiaTheme="minorEastAsia" w:hAnsiTheme="minorHAnsi" w:cstheme="minorBidi"/>
              <w:noProof/>
              <w:lang w:val="en-CA" w:eastAsia="en-CA"/>
            </w:rPr>
          </w:pPr>
          <w:hyperlink w:anchor="_Toc62228919" w:history="1">
            <w:r w:rsidR="001F133E" w:rsidRPr="00952EBF">
              <w:rPr>
                <w:rStyle w:val="Hyperlink"/>
                <w:noProof/>
                <w:lang w:val="en-GB"/>
              </w:rPr>
              <w:t>4.5.6</w:t>
            </w:r>
            <w:r w:rsidR="001F133E">
              <w:rPr>
                <w:rFonts w:asciiTheme="minorHAnsi" w:eastAsiaTheme="minorEastAsia" w:hAnsiTheme="minorHAnsi" w:cstheme="minorBidi"/>
                <w:noProof/>
                <w:lang w:val="en-CA" w:eastAsia="en-CA"/>
              </w:rPr>
              <w:tab/>
            </w:r>
            <w:r w:rsidR="001F133E" w:rsidRPr="00952EBF">
              <w:rPr>
                <w:rStyle w:val="Hyperlink"/>
                <w:noProof/>
                <w:lang w:val="en-GB"/>
              </w:rPr>
              <w:t>Test Results</w:t>
            </w:r>
            <w:r w:rsidR="001F133E">
              <w:rPr>
                <w:noProof/>
                <w:webHidden/>
              </w:rPr>
              <w:tab/>
            </w:r>
            <w:r w:rsidR="001F133E">
              <w:rPr>
                <w:noProof/>
                <w:webHidden/>
              </w:rPr>
              <w:fldChar w:fldCharType="begin"/>
            </w:r>
            <w:r w:rsidR="001F133E">
              <w:rPr>
                <w:noProof/>
                <w:webHidden/>
              </w:rPr>
              <w:instrText xml:space="preserve"> PAGEREF _Toc62228919 \h </w:instrText>
            </w:r>
            <w:r w:rsidR="001F133E">
              <w:rPr>
                <w:noProof/>
                <w:webHidden/>
              </w:rPr>
            </w:r>
            <w:r w:rsidR="001F133E">
              <w:rPr>
                <w:noProof/>
                <w:webHidden/>
              </w:rPr>
              <w:fldChar w:fldCharType="separate"/>
            </w:r>
            <w:r w:rsidR="00EE6949">
              <w:rPr>
                <w:noProof/>
                <w:webHidden/>
              </w:rPr>
              <w:t>21</w:t>
            </w:r>
            <w:r w:rsidR="001F133E">
              <w:rPr>
                <w:noProof/>
                <w:webHidden/>
              </w:rPr>
              <w:fldChar w:fldCharType="end"/>
            </w:r>
          </w:hyperlink>
        </w:p>
        <w:p w14:paraId="398E6911" w14:textId="53672866" w:rsidR="001F133E" w:rsidRDefault="00F72626">
          <w:pPr>
            <w:pStyle w:val="TOC2"/>
            <w:rPr>
              <w:rFonts w:asciiTheme="minorHAnsi" w:eastAsiaTheme="minorEastAsia" w:hAnsiTheme="minorHAnsi" w:cstheme="minorBidi"/>
              <w:noProof/>
              <w:lang w:val="en-CA" w:eastAsia="en-CA"/>
            </w:rPr>
          </w:pPr>
          <w:hyperlink w:anchor="_Toc62228920" w:history="1">
            <w:r w:rsidR="001F133E" w:rsidRPr="00952EBF">
              <w:rPr>
                <w:rStyle w:val="Hyperlink"/>
                <w:noProof/>
              </w:rPr>
              <w:t>4.6</w:t>
            </w:r>
            <w:r w:rsidR="001F133E">
              <w:rPr>
                <w:rFonts w:asciiTheme="minorHAnsi" w:eastAsiaTheme="minorEastAsia" w:hAnsiTheme="minorHAnsi" w:cstheme="minorBidi"/>
                <w:noProof/>
                <w:lang w:val="en-CA" w:eastAsia="en-CA"/>
              </w:rPr>
              <w:tab/>
            </w:r>
            <w:r w:rsidR="001F133E" w:rsidRPr="00952EBF">
              <w:rPr>
                <w:rStyle w:val="Hyperlink"/>
                <w:noProof/>
              </w:rPr>
              <w:t>Rx Sensitivity</w:t>
            </w:r>
            <w:r w:rsidR="001F133E">
              <w:rPr>
                <w:noProof/>
                <w:webHidden/>
              </w:rPr>
              <w:tab/>
            </w:r>
            <w:r w:rsidR="001F133E">
              <w:rPr>
                <w:noProof/>
                <w:webHidden/>
              </w:rPr>
              <w:fldChar w:fldCharType="begin"/>
            </w:r>
            <w:r w:rsidR="001F133E">
              <w:rPr>
                <w:noProof/>
                <w:webHidden/>
              </w:rPr>
              <w:instrText xml:space="preserve"> PAGEREF _Toc62228920 \h </w:instrText>
            </w:r>
            <w:r w:rsidR="001F133E">
              <w:rPr>
                <w:noProof/>
                <w:webHidden/>
              </w:rPr>
            </w:r>
            <w:r w:rsidR="001F133E">
              <w:rPr>
                <w:noProof/>
                <w:webHidden/>
              </w:rPr>
              <w:fldChar w:fldCharType="separate"/>
            </w:r>
            <w:r w:rsidR="00EE6949">
              <w:rPr>
                <w:noProof/>
                <w:webHidden/>
              </w:rPr>
              <w:t>23</w:t>
            </w:r>
            <w:r w:rsidR="001F133E">
              <w:rPr>
                <w:noProof/>
                <w:webHidden/>
              </w:rPr>
              <w:fldChar w:fldCharType="end"/>
            </w:r>
          </w:hyperlink>
        </w:p>
        <w:p w14:paraId="27618519" w14:textId="1FF0EE3C" w:rsidR="001F133E" w:rsidRDefault="00F72626">
          <w:pPr>
            <w:pStyle w:val="TOC3"/>
            <w:tabs>
              <w:tab w:val="left" w:pos="1320"/>
            </w:tabs>
            <w:rPr>
              <w:rFonts w:asciiTheme="minorHAnsi" w:eastAsiaTheme="minorEastAsia" w:hAnsiTheme="minorHAnsi" w:cstheme="minorBidi"/>
              <w:noProof/>
              <w:lang w:val="en-CA" w:eastAsia="en-CA"/>
            </w:rPr>
          </w:pPr>
          <w:hyperlink w:anchor="_Toc62228921" w:history="1">
            <w:r w:rsidR="001F133E" w:rsidRPr="00952EBF">
              <w:rPr>
                <w:rStyle w:val="Hyperlink"/>
                <w:noProof/>
              </w:rPr>
              <w:t>4.6.1</w:t>
            </w:r>
            <w:r w:rsidR="001F133E">
              <w:rPr>
                <w:rFonts w:asciiTheme="minorHAnsi" w:eastAsiaTheme="minorEastAsia" w:hAnsiTheme="minorHAnsi" w:cstheme="minorBidi"/>
                <w:noProof/>
                <w:lang w:val="en-CA" w:eastAsia="en-CA"/>
              </w:rPr>
              <w:tab/>
            </w:r>
            <w:r w:rsidR="001F133E" w:rsidRPr="00952EBF">
              <w:rPr>
                <w:rStyle w:val="Hyperlink"/>
                <w:noProof/>
              </w:rPr>
              <w:t>Applicability</w:t>
            </w:r>
            <w:r w:rsidR="001F133E">
              <w:rPr>
                <w:noProof/>
                <w:webHidden/>
              </w:rPr>
              <w:tab/>
            </w:r>
            <w:r w:rsidR="001F133E">
              <w:rPr>
                <w:noProof/>
                <w:webHidden/>
              </w:rPr>
              <w:fldChar w:fldCharType="begin"/>
            </w:r>
            <w:r w:rsidR="001F133E">
              <w:rPr>
                <w:noProof/>
                <w:webHidden/>
              </w:rPr>
              <w:instrText xml:space="preserve"> PAGEREF _Toc62228921 \h </w:instrText>
            </w:r>
            <w:r w:rsidR="001F133E">
              <w:rPr>
                <w:noProof/>
                <w:webHidden/>
              </w:rPr>
            </w:r>
            <w:r w:rsidR="001F133E">
              <w:rPr>
                <w:noProof/>
                <w:webHidden/>
              </w:rPr>
              <w:fldChar w:fldCharType="separate"/>
            </w:r>
            <w:r w:rsidR="00EE6949">
              <w:rPr>
                <w:noProof/>
                <w:webHidden/>
              </w:rPr>
              <w:t>23</w:t>
            </w:r>
            <w:r w:rsidR="001F133E">
              <w:rPr>
                <w:noProof/>
                <w:webHidden/>
              </w:rPr>
              <w:fldChar w:fldCharType="end"/>
            </w:r>
          </w:hyperlink>
        </w:p>
        <w:p w14:paraId="633BD457" w14:textId="31364D8F" w:rsidR="001F133E" w:rsidRDefault="00F72626">
          <w:pPr>
            <w:pStyle w:val="TOC3"/>
            <w:tabs>
              <w:tab w:val="left" w:pos="1320"/>
            </w:tabs>
            <w:rPr>
              <w:rFonts w:asciiTheme="minorHAnsi" w:eastAsiaTheme="minorEastAsia" w:hAnsiTheme="minorHAnsi" w:cstheme="minorBidi"/>
              <w:noProof/>
              <w:lang w:val="en-CA" w:eastAsia="en-CA"/>
            </w:rPr>
          </w:pPr>
          <w:hyperlink w:anchor="_Toc62228922" w:history="1">
            <w:r w:rsidR="001F133E" w:rsidRPr="00952EBF">
              <w:rPr>
                <w:rStyle w:val="Hyperlink"/>
                <w:noProof/>
              </w:rPr>
              <w:t>4.6.2</w:t>
            </w:r>
            <w:r w:rsidR="001F133E">
              <w:rPr>
                <w:rFonts w:asciiTheme="minorHAnsi" w:eastAsiaTheme="minorEastAsia" w:hAnsiTheme="minorHAnsi" w:cstheme="minorBidi"/>
                <w:noProof/>
                <w:lang w:val="en-CA" w:eastAsia="en-CA"/>
              </w:rPr>
              <w:tab/>
            </w:r>
            <w:r w:rsidR="001F133E" w:rsidRPr="00952EBF">
              <w:rPr>
                <w:rStyle w:val="Hyperlink"/>
                <w:noProof/>
              </w:rPr>
              <w:t>Description</w:t>
            </w:r>
            <w:r w:rsidR="001F133E">
              <w:rPr>
                <w:noProof/>
                <w:webHidden/>
              </w:rPr>
              <w:tab/>
            </w:r>
            <w:r w:rsidR="001F133E">
              <w:rPr>
                <w:noProof/>
                <w:webHidden/>
              </w:rPr>
              <w:fldChar w:fldCharType="begin"/>
            </w:r>
            <w:r w:rsidR="001F133E">
              <w:rPr>
                <w:noProof/>
                <w:webHidden/>
              </w:rPr>
              <w:instrText xml:space="preserve"> PAGEREF _Toc62228922 \h </w:instrText>
            </w:r>
            <w:r w:rsidR="001F133E">
              <w:rPr>
                <w:noProof/>
                <w:webHidden/>
              </w:rPr>
            </w:r>
            <w:r w:rsidR="001F133E">
              <w:rPr>
                <w:noProof/>
                <w:webHidden/>
              </w:rPr>
              <w:fldChar w:fldCharType="separate"/>
            </w:r>
            <w:r w:rsidR="00EE6949">
              <w:rPr>
                <w:noProof/>
                <w:webHidden/>
              </w:rPr>
              <w:t>23</w:t>
            </w:r>
            <w:r w:rsidR="001F133E">
              <w:rPr>
                <w:noProof/>
                <w:webHidden/>
              </w:rPr>
              <w:fldChar w:fldCharType="end"/>
            </w:r>
          </w:hyperlink>
        </w:p>
        <w:p w14:paraId="094DF9A8" w14:textId="382BF382" w:rsidR="001F133E" w:rsidRDefault="00F72626">
          <w:pPr>
            <w:pStyle w:val="TOC3"/>
            <w:tabs>
              <w:tab w:val="left" w:pos="1320"/>
            </w:tabs>
            <w:rPr>
              <w:rFonts w:asciiTheme="minorHAnsi" w:eastAsiaTheme="minorEastAsia" w:hAnsiTheme="minorHAnsi" w:cstheme="minorBidi"/>
              <w:noProof/>
              <w:lang w:val="en-CA" w:eastAsia="en-CA"/>
            </w:rPr>
          </w:pPr>
          <w:hyperlink w:anchor="_Toc62228923" w:history="1">
            <w:r w:rsidR="001F133E" w:rsidRPr="00952EBF">
              <w:rPr>
                <w:rStyle w:val="Hyperlink"/>
                <w:noProof/>
              </w:rPr>
              <w:t>4.6.3</w:t>
            </w:r>
            <w:r w:rsidR="001F133E">
              <w:rPr>
                <w:rFonts w:asciiTheme="minorHAnsi" w:eastAsiaTheme="minorEastAsia" w:hAnsiTheme="minorHAnsi" w:cstheme="minorBidi"/>
                <w:noProof/>
                <w:lang w:val="en-CA" w:eastAsia="en-CA"/>
              </w:rPr>
              <w:tab/>
            </w:r>
            <w:r w:rsidR="001F133E" w:rsidRPr="00952EBF">
              <w:rPr>
                <w:rStyle w:val="Hyperlink"/>
                <w:noProof/>
              </w:rPr>
              <w:t>Performance Guidelines</w:t>
            </w:r>
            <w:r w:rsidR="001F133E">
              <w:rPr>
                <w:noProof/>
                <w:webHidden/>
              </w:rPr>
              <w:tab/>
            </w:r>
            <w:r w:rsidR="001F133E">
              <w:rPr>
                <w:noProof/>
                <w:webHidden/>
              </w:rPr>
              <w:fldChar w:fldCharType="begin"/>
            </w:r>
            <w:r w:rsidR="001F133E">
              <w:rPr>
                <w:noProof/>
                <w:webHidden/>
              </w:rPr>
              <w:instrText xml:space="preserve"> PAGEREF _Toc62228923 \h </w:instrText>
            </w:r>
            <w:r w:rsidR="001F133E">
              <w:rPr>
                <w:noProof/>
                <w:webHidden/>
              </w:rPr>
            </w:r>
            <w:r w:rsidR="001F133E">
              <w:rPr>
                <w:noProof/>
                <w:webHidden/>
              </w:rPr>
              <w:fldChar w:fldCharType="separate"/>
            </w:r>
            <w:r w:rsidR="00EE6949">
              <w:rPr>
                <w:noProof/>
                <w:webHidden/>
              </w:rPr>
              <w:t>23</w:t>
            </w:r>
            <w:r w:rsidR="001F133E">
              <w:rPr>
                <w:noProof/>
                <w:webHidden/>
              </w:rPr>
              <w:fldChar w:fldCharType="end"/>
            </w:r>
          </w:hyperlink>
        </w:p>
        <w:p w14:paraId="0F6F52AA" w14:textId="1A2762F1" w:rsidR="001F133E" w:rsidRDefault="00F72626">
          <w:pPr>
            <w:pStyle w:val="TOC3"/>
            <w:tabs>
              <w:tab w:val="left" w:pos="1320"/>
            </w:tabs>
            <w:rPr>
              <w:rFonts w:asciiTheme="minorHAnsi" w:eastAsiaTheme="minorEastAsia" w:hAnsiTheme="minorHAnsi" w:cstheme="minorBidi"/>
              <w:noProof/>
              <w:lang w:val="en-CA" w:eastAsia="en-CA"/>
            </w:rPr>
          </w:pPr>
          <w:hyperlink w:anchor="_Toc62228924" w:history="1">
            <w:r w:rsidR="001F133E" w:rsidRPr="00952EBF">
              <w:rPr>
                <w:rStyle w:val="Hyperlink"/>
                <w:noProof/>
              </w:rPr>
              <w:t>4.6.4</w:t>
            </w:r>
            <w:r w:rsidR="001F133E">
              <w:rPr>
                <w:rFonts w:asciiTheme="minorHAnsi" w:eastAsiaTheme="minorEastAsia" w:hAnsiTheme="minorHAnsi" w:cstheme="minorBidi"/>
                <w:noProof/>
                <w:lang w:val="en-CA" w:eastAsia="en-CA"/>
              </w:rPr>
              <w:tab/>
            </w:r>
            <w:r w:rsidR="001F133E" w:rsidRPr="00952EBF">
              <w:rPr>
                <w:rStyle w:val="Hyperlink"/>
                <w:noProof/>
              </w:rPr>
              <w:t>Test Conditions</w:t>
            </w:r>
            <w:r w:rsidR="001F133E">
              <w:rPr>
                <w:noProof/>
                <w:webHidden/>
              </w:rPr>
              <w:tab/>
            </w:r>
            <w:r w:rsidR="001F133E">
              <w:rPr>
                <w:noProof/>
                <w:webHidden/>
              </w:rPr>
              <w:fldChar w:fldCharType="begin"/>
            </w:r>
            <w:r w:rsidR="001F133E">
              <w:rPr>
                <w:noProof/>
                <w:webHidden/>
              </w:rPr>
              <w:instrText xml:space="preserve"> PAGEREF _Toc62228924 \h </w:instrText>
            </w:r>
            <w:r w:rsidR="001F133E">
              <w:rPr>
                <w:noProof/>
                <w:webHidden/>
              </w:rPr>
            </w:r>
            <w:r w:rsidR="001F133E">
              <w:rPr>
                <w:noProof/>
                <w:webHidden/>
              </w:rPr>
              <w:fldChar w:fldCharType="separate"/>
            </w:r>
            <w:r w:rsidR="00EE6949">
              <w:rPr>
                <w:noProof/>
                <w:webHidden/>
              </w:rPr>
              <w:t>23</w:t>
            </w:r>
            <w:r w:rsidR="001F133E">
              <w:rPr>
                <w:noProof/>
                <w:webHidden/>
              </w:rPr>
              <w:fldChar w:fldCharType="end"/>
            </w:r>
          </w:hyperlink>
        </w:p>
        <w:p w14:paraId="3CC2F2D0" w14:textId="7418C898" w:rsidR="001F133E" w:rsidRDefault="00F72626">
          <w:pPr>
            <w:pStyle w:val="TOC3"/>
            <w:tabs>
              <w:tab w:val="left" w:pos="1320"/>
            </w:tabs>
            <w:rPr>
              <w:rFonts w:asciiTheme="minorHAnsi" w:eastAsiaTheme="minorEastAsia" w:hAnsiTheme="minorHAnsi" w:cstheme="minorBidi"/>
              <w:noProof/>
              <w:lang w:val="en-CA" w:eastAsia="en-CA"/>
            </w:rPr>
          </w:pPr>
          <w:hyperlink w:anchor="_Toc62228925" w:history="1">
            <w:r w:rsidR="001F133E" w:rsidRPr="00952EBF">
              <w:rPr>
                <w:rStyle w:val="Hyperlink"/>
                <w:noProof/>
              </w:rPr>
              <w:t>4.6.5</w:t>
            </w:r>
            <w:r w:rsidR="001F133E">
              <w:rPr>
                <w:rFonts w:asciiTheme="minorHAnsi" w:eastAsiaTheme="minorEastAsia" w:hAnsiTheme="minorHAnsi" w:cstheme="minorBidi"/>
                <w:noProof/>
                <w:lang w:val="en-CA" w:eastAsia="en-CA"/>
              </w:rPr>
              <w:tab/>
            </w:r>
            <w:r w:rsidR="001F133E" w:rsidRPr="00952EBF">
              <w:rPr>
                <w:rStyle w:val="Hyperlink"/>
                <w:noProof/>
              </w:rPr>
              <w:t>Test Procedure</w:t>
            </w:r>
            <w:r w:rsidR="001F133E">
              <w:rPr>
                <w:noProof/>
                <w:webHidden/>
              </w:rPr>
              <w:tab/>
            </w:r>
            <w:r w:rsidR="001F133E">
              <w:rPr>
                <w:noProof/>
                <w:webHidden/>
              </w:rPr>
              <w:fldChar w:fldCharType="begin"/>
            </w:r>
            <w:r w:rsidR="001F133E">
              <w:rPr>
                <w:noProof/>
                <w:webHidden/>
              </w:rPr>
              <w:instrText xml:space="preserve"> PAGEREF _Toc62228925 \h </w:instrText>
            </w:r>
            <w:r w:rsidR="001F133E">
              <w:rPr>
                <w:noProof/>
                <w:webHidden/>
              </w:rPr>
            </w:r>
            <w:r w:rsidR="001F133E">
              <w:rPr>
                <w:noProof/>
                <w:webHidden/>
              </w:rPr>
              <w:fldChar w:fldCharType="separate"/>
            </w:r>
            <w:r w:rsidR="00EE6949">
              <w:rPr>
                <w:noProof/>
                <w:webHidden/>
              </w:rPr>
              <w:t>23</w:t>
            </w:r>
            <w:r w:rsidR="001F133E">
              <w:rPr>
                <w:noProof/>
                <w:webHidden/>
              </w:rPr>
              <w:fldChar w:fldCharType="end"/>
            </w:r>
          </w:hyperlink>
        </w:p>
        <w:p w14:paraId="1DE9F21A" w14:textId="6E92F8B5" w:rsidR="001F133E" w:rsidRDefault="00F72626">
          <w:pPr>
            <w:pStyle w:val="TOC3"/>
            <w:tabs>
              <w:tab w:val="left" w:pos="1320"/>
            </w:tabs>
            <w:rPr>
              <w:rFonts w:asciiTheme="minorHAnsi" w:eastAsiaTheme="minorEastAsia" w:hAnsiTheme="minorHAnsi" w:cstheme="minorBidi"/>
              <w:noProof/>
              <w:lang w:val="en-CA" w:eastAsia="en-CA"/>
            </w:rPr>
          </w:pPr>
          <w:hyperlink w:anchor="_Toc62228926" w:history="1">
            <w:r w:rsidR="001F133E" w:rsidRPr="00952EBF">
              <w:rPr>
                <w:rStyle w:val="Hyperlink"/>
                <w:noProof/>
                <w:lang w:val="en-GB"/>
              </w:rPr>
              <w:t>4.6.6</w:t>
            </w:r>
            <w:r w:rsidR="001F133E">
              <w:rPr>
                <w:rFonts w:asciiTheme="minorHAnsi" w:eastAsiaTheme="minorEastAsia" w:hAnsiTheme="minorHAnsi" w:cstheme="minorBidi"/>
                <w:noProof/>
                <w:lang w:val="en-CA" w:eastAsia="en-CA"/>
              </w:rPr>
              <w:tab/>
            </w:r>
            <w:r w:rsidR="001F133E" w:rsidRPr="00952EBF">
              <w:rPr>
                <w:rStyle w:val="Hyperlink"/>
                <w:noProof/>
                <w:lang w:val="en-GB"/>
              </w:rPr>
              <w:t>Test Results</w:t>
            </w:r>
            <w:r w:rsidR="001F133E">
              <w:rPr>
                <w:noProof/>
                <w:webHidden/>
              </w:rPr>
              <w:tab/>
            </w:r>
            <w:r w:rsidR="001F133E">
              <w:rPr>
                <w:noProof/>
                <w:webHidden/>
              </w:rPr>
              <w:fldChar w:fldCharType="begin"/>
            </w:r>
            <w:r w:rsidR="001F133E">
              <w:rPr>
                <w:noProof/>
                <w:webHidden/>
              </w:rPr>
              <w:instrText xml:space="preserve"> PAGEREF _Toc62228926 \h </w:instrText>
            </w:r>
            <w:r w:rsidR="001F133E">
              <w:rPr>
                <w:noProof/>
                <w:webHidden/>
              </w:rPr>
            </w:r>
            <w:r w:rsidR="001F133E">
              <w:rPr>
                <w:noProof/>
                <w:webHidden/>
              </w:rPr>
              <w:fldChar w:fldCharType="separate"/>
            </w:r>
            <w:r w:rsidR="00EE6949">
              <w:rPr>
                <w:noProof/>
                <w:webHidden/>
              </w:rPr>
              <w:t>25</w:t>
            </w:r>
            <w:r w:rsidR="001F133E">
              <w:rPr>
                <w:noProof/>
                <w:webHidden/>
              </w:rPr>
              <w:fldChar w:fldCharType="end"/>
            </w:r>
          </w:hyperlink>
        </w:p>
        <w:p w14:paraId="32F98F6F" w14:textId="460418F6" w:rsidR="001F133E" w:rsidRDefault="00F72626">
          <w:pPr>
            <w:pStyle w:val="TOC2"/>
            <w:rPr>
              <w:rFonts w:asciiTheme="minorHAnsi" w:eastAsiaTheme="minorEastAsia" w:hAnsiTheme="minorHAnsi" w:cstheme="minorBidi"/>
              <w:noProof/>
              <w:lang w:val="en-CA" w:eastAsia="en-CA"/>
            </w:rPr>
          </w:pPr>
          <w:hyperlink w:anchor="_Toc62228927" w:history="1">
            <w:r w:rsidR="001F133E" w:rsidRPr="00952EBF">
              <w:rPr>
                <w:rStyle w:val="Hyperlink"/>
                <w:noProof/>
              </w:rPr>
              <w:t>4.7</w:t>
            </w:r>
            <w:r w:rsidR="001F133E">
              <w:rPr>
                <w:rFonts w:asciiTheme="minorHAnsi" w:eastAsiaTheme="minorEastAsia" w:hAnsiTheme="minorHAnsi" w:cstheme="minorBidi"/>
                <w:noProof/>
                <w:lang w:val="en-CA" w:eastAsia="en-CA"/>
              </w:rPr>
              <w:tab/>
            </w:r>
            <w:r w:rsidR="001F133E" w:rsidRPr="00952EBF">
              <w:rPr>
                <w:rStyle w:val="Hyperlink"/>
                <w:noProof/>
              </w:rPr>
              <w:t>Rx Dynamic Range</w:t>
            </w:r>
            <w:r w:rsidR="001F133E">
              <w:rPr>
                <w:noProof/>
                <w:webHidden/>
              </w:rPr>
              <w:tab/>
            </w:r>
            <w:r w:rsidR="001F133E">
              <w:rPr>
                <w:noProof/>
                <w:webHidden/>
              </w:rPr>
              <w:fldChar w:fldCharType="begin"/>
            </w:r>
            <w:r w:rsidR="001F133E">
              <w:rPr>
                <w:noProof/>
                <w:webHidden/>
              </w:rPr>
              <w:instrText xml:space="preserve"> PAGEREF _Toc62228927 \h </w:instrText>
            </w:r>
            <w:r w:rsidR="001F133E">
              <w:rPr>
                <w:noProof/>
                <w:webHidden/>
              </w:rPr>
            </w:r>
            <w:r w:rsidR="001F133E">
              <w:rPr>
                <w:noProof/>
                <w:webHidden/>
              </w:rPr>
              <w:fldChar w:fldCharType="separate"/>
            </w:r>
            <w:r w:rsidR="00EE6949">
              <w:rPr>
                <w:noProof/>
                <w:webHidden/>
              </w:rPr>
              <w:t>26</w:t>
            </w:r>
            <w:r w:rsidR="001F133E">
              <w:rPr>
                <w:noProof/>
                <w:webHidden/>
              </w:rPr>
              <w:fldChar w:fldCharType="end"/>
            </w:r>
          </w:hyperlink>
        </w:p>
        <w:p w14:paraId="2B0073CF" w14:textId="4303C406" w:rsidR="001F133E" w:rsidRDefault="00F72626">
          <w:pPr>
            <w:pStyle w:val="TOC3"/>
            <w:tabs>
              <w:tab w:val="left" w:pos="1320"/>
            </w:tabs>
            <w:rPr>
              <w:rFonts w:asciiTheme="minorHAnsi" w:eastAsiaTheme="minorEastAsia" w:hAnsiTheme="minorHAnsi" w:cstheme="minorBidi"/>
              <w:noProof/>
              <w:lang w:val="en-CA" w:eastAsia="en-CA"/>
            </w:rPr>
          </w:pPr>
          <w:hyperlink w:anchor="_Toc62228928" w:history="1">
            <w:r w:rsidR="001F133E" w:rsidRPr="00952EBF">
              <w:rPr>
                <w:rStyle w:val="Hyperlink"/>
                <w:noProof/>
              </w:rPr>
              <w:t>4.7.1</w:t>
            </w:r>
            <w:r w:rsidR="001F133E">
              <w:rPr>
                <w:rFonts w:asciiTheme="minorHAnsi" w:eastAsiaTheme="minorEastAsia" w:hAnsiTheme="minorHAnsi" w:cstheme="minorBidi"/>
                <w:noProof/>
                <w:lang w:val="en-CA" w:eastAsia="en-CA"/>
              </w:rPr>
              <w:tab/>
            </w:r>
            <w:r w:rsidR="001F133E" w:rsidRPr="00952EBF">
              <w:rPr>
                <w:rStyle w:val="Hyperlink"/>
                <w:noProof/>
              </w:rPr>
              <w:t>Applicability</w:t>
            </w:r>
            <w:r w:rsidR="001F133E">
              <w:rPr>
                <w:noProof/>
                <w:webHidden/>
              </w:rPr>
              <w:tab/>
            </w:r>
            <w:r w:rsidR="001F133E">
              <w:rPr>
                <w:noProof/>
                <w:webHidden/>
              </w:rPr>
              <w:fldChar w:fldCharType="begin"/>
            </w:r>
            <w:r w:rsidR="001F133E">
              <w:rPr>
                <w:noProof/>
                <w:webHidden/>
              </w:rPr>
              <w:instrText xml:space="preserve"> PAGEREF _Toc62228928 \h </w:instrText>
            </w:r>
            <w:r w:rsidR="001F133E">
              <w:rPr>
                <w:noProof/>
                <w:webHidden/>
              </w:rPr>
            </w:r>
            <w:r w:rsidR="001F133E">
              <w:rPr>
                <w:noProof/>
                <w:webHidden/>
              </w:rPr>
              <w:fldChar w:fldCharType="separate"/>
            </w:r>
            <w:r w:rsidR="00EE6949">
              <w:rPr>
                <w:noProof/>
                <w:webHidden/>
              </w:rPr>
              <w:t>26</w:t>
            </w:r>
            <w:r w:rsidR="001F133E">
              <w:rPr>
                <w:noProof/>
                <w:webHidden/>
              </w:rPr>
              <w:fldChar w:fldCharType="end"/>
            </w:r>
          </w:hyperlink>
        </w:p>
        <w:p w14:paraId="4B67A7E9" w14:textId="1977A989" w:rsidR="001F133E" w:rsidRDefault="00F72626">
          <w:pPr>
            <w:pStyle w:val="TOC3"/>
            <w:tabs>
              <w:tab w:val="left" w:pos="1320"/>
            </w:tabs>
            <w:rPr>
              <w:rFonts w:asciiTheme="minorHAnsi" w:eastAsiaTheme="minorEastAsia" w:hAnsiTheme="minorHAnsi" w:cstheme="minorBidi"/>
              <w:noProof/>
              <w:lang w:val="en-CA" w:eastAsia="en-CA"/>
            </w:rPr>
          </w:pPr>
          <w:hyperlink w:anchor="_Toc62228929" w:history="1">
            <w:r w:rsidR="001F133E" w:rsidRPr="00952EBF">
              <w:rPr>
                <w:rStyle w:val="Hyperlink"/>
                <w:noProof/>
              </w:rPr>
              <w:t>4.7.2</w:t>
            </w:r>
            <w:r w:rsidR="001F133E">
              <w:rPr>
                <w:rFonts w:asciiTheme="minorHAnsi" w:eastAsiaTheme="minorEastAsia" w:hAnsiTheme="minorHAnsi" w:cstheme="minorBidi"/>
                <w:noProof/>
                <w:lang w:val="en-CA" w:eastAsia="en-CA"/>
              </w:rPr>
              <w:tab/>
            </w:r>
            <w:r w:rsidR="001F133E" w:rsidRPr="00952EBF">
              <w:rPr>
                <w:rStyle w:val="Hyperlink"/>
                <w:noProof/>
              </w:rPr>
              <w:t>Description</w:t>
            </w:r>
            <w:r w:rsidR="001F133E">
              <w:rPr>
                <w:noProof/>
                <w:webHidden/>
              </w:rPr>
              <w:tab/>
            </w:r>
            <w:r w:rsidR="001F133E">
              <w:rPr>
                <w:noProof/>
                <w:webHidden/>
              </w:rPr>
              <w:fldChar w:fldCharType="begin"/>
            </w:r>
            <w:r w:rsidR="001F133E">
              <w:rPr>
                <w:noProof/>
                <w:webHidden/>
              </w:rPr>
              <w:instrText xml:space="preserve"> PAGEREF _Toc62228929 \h </w:instrText>
            </w:r>
            <w:r w:rsidR="001F133E">
              <w:rPr>
                <w:noProof/>
                <w:webHidden/>
              </w:rPr>
            </w:r>
            <w:r w:rsidR="001F133E">
              <w:rPr>
                <w:noProof/>
                <w:webHidden/>
              </w:rPr>
              <w:fldChar w:fldCharType="separate"/>
            </w:r>
            <w:r w:rsidR="00EE6949">
              <w:rPr>
                <w:noProof/>
                <w:webHidden/>
              </w:rPr>
              <w:t>26</w:t>
            </w:r>
            <w:r w:rsidR="001F133E">
              <w:rPr>
                <w:noProof/>
                <w:webHidden/>
              </w:rPr>
              <w:fldChar w:fldCharType="end"/>
            </w:r>
          </w:hyperlink>
        </w:p>
        <w:p w14:paraId="62A17C12" w14:textId="564F6F45" w:rsidR="001F133E" w:rsidRDefault="00F72626">
          <w:pPr>
            <w:pStyle w:val="TOC3"/>
            <w:tabs>
              <w:tab w:val="left" w:pos="1320"/>
            </w:tabs>
            <w:rPr>
              <w:rFonts w:asciiTheme="minorHAnsi" w:eastAsiaTheme="minorEastAsia" w:hAnsiTheme="minorHAnsi" w:cstheme="minorBidi"/>
              <w:noProof/>
              <w:lang w:val="en-CA" w:eastAsia="en-CA"/>
            </w:rPr>
          </w:pPr>
          <w:hyperlink w:anchor="_Toc62228930" w:history="1">
            <w:r w:rsidR="001F133E" w:rsidRPr="00952EBF">
              <w:rPr>
                <w:rStyle w:val="Hyperlink"/>
                <w:noProof/>
              </w:rPr>
              <w:t>4.7.3</w:t>
            </w:r>
            <w:r w:rsidR="001F133E">
              <w:rPr>
                <w:rFonts w:asciiTheme="minorHAnsi" w:eastAsiaTheme="minorEastAsia" w:hAnsiTheme="minorHAnsi" w:cstheme="minorBidi"/>
                <w:noProof/>
                <w:lang w:val="en-CA" w:eastAsia="en-CA"/>
              </w:rPr>
              <w:tab/>
            </w:r>
            <w:r w:rsidR="001F133E" w:rsidRPr="00952EBF">
              <w:rPr>
                <w:rStyle w:val="Hyperlink"/>
                <w:noProof/>
              </w:rPr>
              <w:t>Performance Guidelines</w:t>
            </w:r>
            <w:r w:rsidR="001F133E">
              <w:rPr>
                <w:noProof/>
                <w:webHidden/>
              </w:rPr>
              <w:tab/>
            </w:r>
            <w:r w:rsidR="001F133E">
              <w:rPr>
                <w:noProof/>
                <w:webHidden/>
              </w:rPr>
              <w:fldChar w:fldCharType="begin"/>
            </w:r>
            <w:r w:rsidR="001F133E">
              <w:rPr>
                <w:noProof/>
                <w:webHidden/>
              </w:rPr>
              <w:instrText xml:space="preserve"> PAGEREF _Toc62228930 \h </w:instrText>
            </w:r>
            <w:r w:rsidR="001F133E">
              <w:rPr>
                <w:noProof/>
                <w:webHidden/>
              </w:rPr>
            </w:r>
            <w:r w:rsidR="001F133E">
              <w:rPr>
                <w:noProof/>
                <w:webHidden/>
              </w:rPr>
              <w:fldChar w:fldCharType="separate"/>
            </w:r>
            <w:r w:rsidR="00EE6949">
              <w:rPr>
                <w:noProof/>
                <w:webHidden/>
              </w:rPr>
              <w:t>26</w:t>
            </w:r>
            <w:r w:rsidR="001F133E">
              <w:rPr>
                <w:noProof/>
                <w:webHidden/>
              </w:rPr>
              <w:fldChar w:fldCharType="end"/>
            </w:r>
          </w:hyperlink>
        </w:p>
        <w:p w14:paraId="6821A3FD" w14:textId="21A50392" w:rsidR="001F133E" w:rsidRDefault="00F72626">
          <w:pPr>
            <w:pStyle w:val="TOC3"/>
            <w:tabs>
              <w:tab w:val="left" w:pos="1320"/>
            </w:tabs>
            <w:rPr>
              <w:rFonts w:asciiTheme="minorHAnsi" w:eastAsiaTheme="minorEastAsia" w:hAnsiTheme="minorHAnsi" w:cstheme="minorBidi"/>
              <w:noProof/>
              <w:lang w:val="en-CA" w:eastAsia="en-CA"/>
            </w:rPr>
          </w:pPr>
          <w:hyperlink w:anchor="_Toc62228931" w:history="1">
            <w:r w:rsidR="001F133E" w:rsidRPr="00952EBF">
              <w:rPr>
                <w:rStyle w:val="Hyperlink"/>
                <w:noProof/>
              </w:rPr>
              <w:t>4.7.4</w:t>
            </w:r>
            <w:r w:rsidR="001F133E">
              <w:rPr>
                <w:rFonts w:asciiTheme="minorHAnsi" w:eastAsiaTheme="minorEastAsia" w:hAnsiTheme="minorHAnsi" w:cstheme="minorBidi"/>
                <w:noProof/>
                <w:lang w:val="en-CA" w:eastAsia="en-CA"/>
              </w:rPr>
              <w:tab/>
            </w:r>
            <w:r w:rsidR="001F133E" w:rsidRPr="00952EBF">
              <w:rPr>
                <w:rStyle w:val="Hyperlink"/>
                <w:noProof/>
              </w:rPr>
              <w:t>Test Conditions</w:t>
            </w:r>
            <w:r w:rsidR="001F133E">
              <w:rPr>
                <w:noProof/>
                <w:webHidden/>
              </w:rPr>
              <w:tab/>
            </w:r>
            <w:r w:rsidR="001F133E">
              <w:rPr>
                <w:noProof/>
                <w:webHidden/>
              </w:rPr>
              <w:fldChar w:fldCharType="begin"/>
            </w:r>
            <w:r w:rsidR="001F133E">
              <w:rPr>
                <w:noProof/>
                <w:webHidden/>
              </w:rPr>
              <w:instrText xml:space="preserve"> PAGEREF _Toc62228931 \h </w:instrText>
            </w:r>
            <w:r w:rsidR="001F133E">
              <w:rPr>
                <w:noProof/>
                <w:webHidden/>
              </w:rPr>
            </w:r>
            <w:r w:rsidR="001F133E">
              <w:rPr>
                <w:noProof/>
                <w:webHidden/>
              </w:rPr>
              <w:fldChar w:fldCharType="separate"/>
            </w:r>
            <w:r w:rsidR="00EE6949">
              <w:rPr>
                <w:noProof/>
                <w:webHidden/>
              </w:rPr>
              <w:t>26</w:t>
            </w:r>
            <w:r w:rsidR="001F133E">
              <w:rPr>
                <w:noProof/>
                <w:webHidden/>
              </w:rPr>
              <w:fldChar w:fldCharType="end"/>
            </w:r>
          </w:hyperlink>
        </w:p>
        <w:p w14:paraId="6D9D1EDD" w14:textId="16F55005" w:rsidR="001F133E" w:rsidRDefault="00F72626">
          <w:pPr>
            <w:pStyle w:val="TOC3"/>
            <w:tabs>
              <w:tab w:val="left" w:pos="1320"/>
            </w:tabs>
            <w:rPr>
              <w:rFonts w:asciiTheme="minorHAnsi" w:eastAsiaTheme="minorEastAsia" w:hAnsiTheme="minorHAnsi" w:cstheme="minorBidi"/>
              <w:noProof/>
              <w:lang w:val="en-CA" w:eastAsia="en-CA"/>
            </w:rPr>
          </w:pPr>
          <w:hyperlink w:anchor="_Toc62228932" w:history="1">
            <w:r w:rsidR="001F133E" w:rsidRPr="00952EBF">
              <w:rPr>
                <w:rStyle w:val="Hyperlink"/>
                <w:noProof/>
              </w:rPr>
              <w:t>4.7.5</w:t>
            </w:r>
            <w:r w:rsidR="001F133E">
              <w:rPr>
                <w:rFonts w:asciiTheme="minorHAnsi" w:eastAsiaTheme="minorEastAsia" w:hAnsiTheme="minorHAnsi" w:cstheme="minorBidi"/>
                <w:noProof/>
                <w:lang w:val="en-CA" w:eastAsia="en-CA"/>
              </w:rPr>
              <w:tab/>
            </w:r>
            <w:r w:rsidR="001F133E" w:rsidRPr="00952EBF">
              <w:rPr>
                <w:rStyle w:val="Hyperlink"/>
                <w:noProof/>
              </w:rPr>
              <w:t>Test Procedure</w:t>
            </w:r>
            <w:r w:rsidR="001F133E">
              <w:rPr>
                <w:noProof/>
                <w:webHidden/>
              </w:rPr>
              <w:tab/>
            </w:r>
            <w:r w:rsidR="001F133E">
              <w:rPr>
                <w:noProof/>
                <w:webHidden/>
              </w:rPr>
              <w:fldChar w:fldCharType="begin"/>
            </w:r>
            <w:r w:rsidR="001F133E">
              <w:rPr>
                <w:noProof/>
                <w:webHidden/>
              </w:rPr>
              <w:instrText xml:space="preserve"> PAGEREF _Toc62228932 \h </w:instrText>
            </w:r>
            <w:r w:rsidR="001F133E">
              <w:rPr>
                <w:noProof/>
                <w:webHidden/>
              </w:rPr>
            </w:r>
            <w:r w:rsidR="001F133E">
              <w:rPr>
                <w:noProof/>
                <w:webHidden/>
              </w:rPr>
              <w:fldChar w:fldCharType="separate"/>
            </w:r>
            <w:r w:rsidR="00EE6949">
              <w:rPr>
                <w:noProof/>
                <w:webHidden/>
              </w:rPr>
              <w:t>26</w:t>
            </w:r>
            <w:r w:rsidR="001F133E">
              <w:rPr>
                <w:noProof/>
                <w:webHidden/>
              </w:rPr>
              <w:fldChar w:fldCharType="end"/>
            </w:r>
          </w:hyperlink>
        </w:p>
        <w:p w14:paraId="3FB5EB16" w14:textId="423414D9" w:rsidR="001F133E" w:rsidRDefault="00F72626">
          <w:pPr>
            <w:pStyle w:val="TOC3"/>
            <w:tabs>
              <w:tab w:val="left" w:pos="1320"/>
            </w:tabs>
            <w:rPr>
              <w:rFonts w:asciiTheme="minorHAnsi" w:eastAsiaTheme="minorEastAsia" w:hAnsiTheme="minorHAnsi" w:cstheme="minorBidi"/>
              <w:noProof/>
              <w:lang w:val="en-CA" w:eastAsia="en-CA"/>
            </w:rPr>
          </w:pPr>
          <w:hyperlink w:anchor="_Toc62228933" w:history="1">
            <w:r w:rsidR="001F133E" w:rsidRPr="00952EBF">
              <w:rPr>
                <w:rStyle w:val="Hyperlink"/>
                <w:noProof/>
                <w:lang w:val="en-GB"/>
              </w:rPr>
              <w:t>4.7.6</w:t>
            </w:r>
            <w:r w:rsidR="001F133E">
              <w:rPr>
                <w:rFonts w:asciiTheme="minorHAnsi" w:eastAsiaTheme="minorEastAsia" w:hAnsiTheme="minorHAnsi" w:cstheme="minorBidi"/>
                <w:noProof/>
                <w:lang w:val="en-CA" w:eastAsia="en-CA"/>
              </w:rPr>
              <w:tab/>
            </w:r>
            <w:r w:rsidR="001F133E" w:rsidRPr="00952EBF">
              <w:rPr>
                <w:rStyle w:val="Hyperlink"/>
                <w:noProof/>
                <w:lang w:val="en-GB"/>
              </w:rPr>
              <w:t>Test Results</w:t>
            </w:r>
            <w:r w:rsidR="001F133E">
              <w:rPr>
                <w:noProof/>
                <w:webHidden/>
              </w:rPr>
              <w:tab/>
            </w:r>
            <w:r w:rsidR="001F133E">
              <w:rPr>
                <w:noProof/>
                <w:webHidden/>
              </w:rPr>
              <w:fldChar w:fldCharType="begin"/>
            </w:r>
            <w:r w:rsidR="001F133E">
              <w:rPr>
                <w:noProof/>
                <w:webHidden/>
              </w:rPr>
              <w:instrText xml:space="preserve"> PAGEREF _Toc62228933 \h </w:instrText>
            </w:r>
            <w:r w:rsidR="001F133E">
              <w:rPr>
                <w:noProof/>
                <w:webHidden/>
              </w:rPr>
            </w:r>
            <w:r w:rsidR="001F133E">
              <w:rPr>
                <w:noProof/>
                <w:webHidden/>
              </w:rPr>
              <w:fldChar w:fldCharType="separate"/>
            </w:r>
            <w:r w:rsidR="00EE6949">
              <w:rPr>
                <w:noProof/>
                <w:webHidden/>
              </w:rPr>
              <w:t>26</w:t>
            </w:r>
            <w:r w:rsidR="001F133E">
              <w:rPr>
                <w:noProof/>
                <w:webHidden/>
              </w:rPr>
              <w:fldChar w:fldCharType="end"/>
            </w:r>
          </w:hyperlink>
        </w:p>
        <w:p w14:paraId="41088CEC" w14:textId="0F23BED5" w:rsidR="001F133E" w:rsidRDefault="00F72626">
          <w:pPr>
            <w:pStyle w:val="TOC2"/>
            <w:rPr>
              <w:rFonts w:asciiTheme="minorHAnsi" w:eastAsiaTheme="minorEastAsia" w:hAnsiTheme="minorHAnsi" w:cstheme="minorBidi"/>
              <w:noProof/>
              <w:lang w:val="en-CA" w:eastAsia="en-CA"/>
            </w:rPr>
          </w:pPr>
          <w:hyperlink w:anchor="_Toc62228934" w:history="1">
            <w:r w:rsidR="001F133E" w:rsidRPr="00952EBF">
              <w:rPr>
                <w:rStyle w:val="Hyperlink"/>
                <w:noProof/>
              </w:rPr>
              <w:t>4.8</w:t>
            </w:r>
            <w:r w:rsidR="001F133E">
              <w:rPr>
                <w:rFonts w:asciiTheme="minorHAnsi" w:eastAsiaTheme="minorEastAsia" w:hAnsiTheme="minorHAnsi" w:cstheme="minorBidi"/>
                <w:noProof/>
                <w:lang w:val="en-CA" w:eastAsia="en-CA"/>
              </w:rPr>
              <w:tab/>
            </w:r>
            <w:r w:rsidR="001F133E" w:rsidRPr="00952EBF">
              <w:rPr>
                <w:rStyle w:val="Hyperlink"/>
                <w:noProof/>
              </w:rPr>
              <w:t>Rx In-Band Blocking/Selectivity</w:t>
            </w:r>
            <w:r w:rsidR="001F133E">
              <w:rPr>
                <w:noProof/>
                <w:webHidden/>
              </w:rPr>
              <w:tab/>
            </w:r>
            <w:r w:rsidR="001F133E">
              <w:rPr>
                <w:noProof/>
                <w:webHidden/>
              </w:rPr>
              <w:fldChar w:fldCharType="begin"/>
            </w:r>
            <w:r w:rsidR="001F133E">
              <w:rPr>
                <w:noProof/>
                <w:webHidden/>
              </w:rPr>
              <w:instrText xml:space="preserve"> PAGEREF _Toc62228934 \h </w:instrText>
            </w:r>
            <w:r w:rsidR="001F133E">
              <w:rPr>
                <w:noProof/>
                <w:webHidden/>
              </w:rPr>
            </w:r>
            <w:r w:rsidR="001F133E">
              <w:rPr>
                <w:noProof/>
                <w:webHidden/>
              </w:rPr>
              <w:fldChar w:fldCharType="separate"/>
            </w:r>
            <w:r w:rsidR="00EE6949">
              <w:rPr>
                <w:noProof/>
                <w:webHidden/>
              </w:rPr>
              <w:t>27</w:t>
            </w:r>
            <w:r w:rsidR="001F133E">
              <w:rPr>
                <w:noProof/>
                <w:webHidden/>
              </w:rPr>
              <w:fldChar w:fldCharType="end"/>
            </w:r>
          </w:hyperlink>
        </w:p>
        <w:p w14:paraId="00132316" w14:textId="25241517" w:rsidR="001F133E" w:rsidRDefault="00F72626">
          <w:pPr>
            <w:pStyle w:val="TOC3"/>
            <w:tabs>
              <w:tab w:val="left" w:pos="1320"/>
            </w:tabs>
            <w:rPr>
              <w:rFonts w:asciiTheme="minorHAnsi" w:eastAsiaTheme="minorEastAsia" w:hAnsiTheme="minorHAnsi" w:cstheme="minorBidi"/>
              <w:noProof/>
              <w:lang w:val="en-CA" w:eastAsia="en-CA"/>
            </w:rPr>
          </w:pPr>
          <w:hyperlink w:anchor="_Toc62228935" w:history="1">
            <w:r w:rsidR="001F133E" w:rsidRPr="00952EBF">
              <w:rPr>
                <w:rStyle w:val="Hyperlink"/>
                <w:noProof/>
              </w:rPr>
              <w:t>4.8.1</w:t>
            </w:r>
            <w:r w:rsidR="001F133E">
              <w:rPr>
                <w:rFonts w:asciiTheme="minorHAnsi" w:eastAsiaTheme="minorEastAsia" w:hAnsiTheme="minorHAnsi" w:cstheme="minorBidi"/>
                <w:noProof/>
                <w:lang w:val="en-CA" w:eastAsia="en-CA"/>
              </w:rPr>
              <w:tab/>
            </w:r>
            <w:r w:rsidR="001F133E" w:rsidRPr="00952EBF">
              <w:rPr>
                <w:rStyle w:val="Hyperlink"/>
                <w:noProof/>
              </w:rPr>
              <w:t>Applicability</w:t>
            </w:r>
            <w:r w:rsidR="001F133E">
              <w:rPr>
                <w:noProof/>
                <w:webHidden/>
              </w:rPr>
              <w:tab/>
            </w:r>
            <w:r w:rsidR="001F133E">
              <w:rPr>
                <w:noProof/>
                <w:webHidden/>
              </w:rPr>
              <w:fldChar w:fldCharType="begin"/>
            </w:r>
            <w:r w:rsidR="001F133E">
              <w:rPr>
                <w:noProof/>
                <w:webHidden/>
              </w:rPr>
              <w:instrText xml:space="preserve"> PAGEREF _Toc62228935 \h </w:instrText>
            </w:r>
            <w:r w:rsidR="001F133E">
              <w:rPr>
                <w:noProof/>
                <w:webHidden/>
              </w:rPr>
            </w:r>
            <w:r w:rsidR="001F133E">
              <w:rPr>
                <w:noProof/>
                <w:webHidden/>
              </w:rPr>
              <w:fldChar w:fldCharType="separate"/>
            </w:r>
            <w:r w:rsidR="00EE6949">
              <w:rPr>
                <w:noProof/>
                <w:webHidden/>
              </w:rPr>
              <w:t>27</w:t>
            </w:r>
            <w:r w:rsidR="001F133E">
              <w:rPr>
                <w:noProof/>
                <w:webHidden/>
              </w:rPr>
              <w:fldChar w:fldCharType="end"/>
            </w:r>
          </w:hyperlink>
        </w:p>
        <w:p w14:paraId="7935C54D" w14:textId="50FB4168" w:rsidR="001F133E" w:rsidRDefault="00F72626">
          <w:pPr>
            <w:pStyle w:val="TOC3"/>
            <w:tabs>
              <w:tab w:val="left" w:pos="1320"/>
            </w:tabs>
            <w:rPr>
              <w:rFonts w:asciiTheme="minorHAnsi" w:eastAsiaTheme="minorEastAsia" w:hAnsiTheme="minorHAnsi" w:cstheme="minorBidi"/>
              <w:noProof/>
              <w:lang w:val="en-CA" w:eastAsia="en-CA"/>
            </w:rPr>
          </w:pPr>
          <w:hyperlink w:anchor="_Toc62228936" w:history="1">
            <w:r w:rsidR="001F133E" w:rsidRPr="00952EBF">
              <w:rPr>
                <w:rStyle w:val="Hyperlink"/>
                <w:noProof/>
              </w:rPr>
              <w:t>4.8.2</w:t>
            </w:r>
            <w:r w:rsidR="001F133E">
              <w:rPr>
                <w:rFonts w:asciiTheme="minorHAnsi" w:eastAsiaTheme="minorEastAsia" w:hAnsiTheme="minorHAnsi" w:cstheme="minorBidi"/>
                <w:noProof/>
                <w:lang w:val="en-CA" w:eastAsia="en-CA"/>
              </w:rPr>
              <w:tab/>
            </w:r>
            <w:r w:rsidR="001F133E" w:rsidRPr="00952EBF">
              <w:rPr>
                <w:rStyle w:val="Hyperlink"/>
                <w:noProof/>
              </w:rPr>
              <w:t>Description</w:t>
            </w:r>
            <w:r w:rsidR="001F133E">
              <w:rPr>
                <w:noProof/>
                <w:webHidden/>
              </w:rPr>
              <w:tab/>
            </w:r>
            <w:r w:rsidR="001F133E">
              <w:rPr>
                <w:noProof/>
                <w:webHidden/>
              </w:rPr>
              <w:fldChar w:fldCharType="begin"/>
            </w:r>
            <w:r w:rsidR="001F133E">
              <w:rPr>
                <w:noProof/>
                <w:webHidden/>
              </w:rPr>
              <w:instrText xml:space="preserve"> PAGEREF _Toc62228936 \h </w:instrText>
            </w:r>
            <w:r w:rsidR="001F133E">
              <w:rPr>
                <w:noProof/>
                <w:webHidden/>
              </w:rPr>
            </w:r>
            <w:r w:rsidR="001F133E">
              <w:rPr>
                <w:noProof/>
                <w:webHidden/>
              </w:rPr>
              <w:fldChar w:fldCharType="separate"/>
            </w:r>
            <w:r w:rsidR="00EE6949">
              <w:rPr>
                <w:noProof/>
                <w:webHidden/>
              </w:rPr>
              <w:t>27</w:t>
            </w:r>
            <w:r w:rsidR="001F133E">
              <w:rPr>
                <w:noProof/>
                <w:webHidden/>
              </w:rPr>
              <w:fldChar w:fldCharType="end"/>
            </w:r>
          </w:hyperlink>
        </w:p>
        <w:p w14:paraId="1EDF11AA" w14:textId="4280670D" w:rsidR="001F133E" w:rsidRDefault="00F72626">
          <w:pPr>
            <w:pStyle w:val="TOC3"/>
            <w:tabs>
              <w:tab w:val="left" w:pos="1320"/>
            </w:tabs>
            <w:rPr>
              <w:rFonts w:asciiTheme="minorHAnsi" w:eastAsiaTheme="minorEastAsia" w:hAnsiTheme="minorHAnsi" w:cstheme="minorBidi"/>
              <w:noProof/>
              <w:lang w:val="en-CA" w:eastAsia="en-CA"/>
            </w:rPr>
          </w:pPr>
          <w:hyperlink w:anchor="_Toc62228937" w:history="1">
            <w:r w:rsidR="001F133E" w:rsidRPr="00952EBF">
              <w:rPr>
                <w:rStyle w:val="Hyperlink"/>
                <w:noProof/>
              </w:rPr>
              <w:t>4.8.3</w:t>
            </w:r>
            <w:r w:rsidR="001F133E">
              <w:rPr>
                <w:rFonts w:asciiTheme="minorHAnsi" w:eastAsiaTheme="minorEastAsia" w:hAnsiTheme="minorHAnsi" w:cstheme="minorBidi"/>
                <w:noProof/>
                <w:lang w:val="en-CA" w:eastAsia="en-CA"/>
              </w:rPr>
              <w:tab/>
            </w:r>
            <w:r w:rsidR="001F133E" w:rsidRPr="00952EBF">
              <w:rPr>
                <w:rStyle w:val="Hyperlink"/>
                <w:noProof/>
              </w:rPr>
              <w:t>Performance Guidelines</w:t>
            </w:r>
            <w:r w:rsidR="001F133E">
              <w:rPr>
                <w:noProof/>
                <w:webHidden/>
              </w:rPr>
              <w:tab/>
            </w:r>
            <w:r w:rsidR="001F133E">
              <w:rPr>
                <w:noProof/>
                <w:webHidden/>
              </w:rPr>
              <w:fldChar w:fldCharType="begin"/>
            </w:r>
            <w:r w:rsidR="001F133E">
              <w:rPr>
                <w:noProof/>
                <w:webHidden/>
              </w:rPr>
              <w:instrText xml:space="preserve"> PAGEREF _Toc62228937 \h </w:instrText>
            </w:r>
            <w:r w:rsidR="001F133E">
              <w:rPr>
                <w:noProof/>
                <w:webHidden/>
              </w:rPr>
            </w:r>
            <w:r w:rsidR="001F133E">
              <w:rPr>
                <w:noProof/>
                <w:webHidden/>
              </w:rPr>
              <w:fldChar w:fldCharType="separate"/>
            </w:r>
            <w:r w:rsidR="00EE6949">
              <w:rPr>
                <w:noProof/>
                <w:webHidden/>
              </w:rPr>
              <w:t>27</w:t>
            </w:r>
            <w:r w:rsidR="001F133E">
              <w:rPr>
                <w:noProof/>
                <w:webHidden/>
              </w:rPr>
              <w:fldChar w:fldCharType="end"/>
            </w:r>
          </w:hyperlink>
        </w:p>
        <w:p w14:paraId="6EB55D3A" w14:textId="7E139C11" w:rsidR="001F133E" w:rsidRDefault="00F72626">
          <w:pPr>
            <w:pStyle w:val="TOC3"/>
            <w:tabs>
              <w:tab w:val="left" w:pos="1320"/>
            </w:tabs>
            <w:rPr>
              <w:rFonts w:asciiTheme="minorHAnsi" w:eastAsiaTheme="minorEastAsia" w:hAnsiTheme="minorHAnsi" w:cstheme="minorBidi"/>
              <w:noProof/>
              <w:lang w:val="en-CA" w:eastAsia="en-CA"/>
            </w:rPr>
          </w:pPr>
          <w:hyperlink w:anchor="_Toc62228938" w:history="1">
            <w:r w:rsidR="001F133E" w:rsidRPr="00952EBF">
              <w:rPr>
                <w:rStyle w:val="Hyperlink"/>
                <w:noProof/>
              </w:rPr>
              <w:t>4.8.4</w:t>
            </w:r>
            <w:r w:rsidR="001F133E">
              <w:rPr>
                <w:rFonts w:asciiTheme="minorHAnsi" w:eastAsiaTheme="minorEastAsia" w:hAnsiTheme="minorHAnsi" w:cstheme="minorBidi"/>
                <w:noProof/>
                <w:lang w:val="en-CA" w:eastAsia="en-CA"/>
              </w:rPr>
              <w:tab/>
            </w:r>
            <w:r w:rsidR="001F133E" w:rsidRPr="00952EBF">
              <w:rPr>
                <w:rStyle w:val="Hyperlink"/>
                <w:noProof/>
              </w:rPr>
              <w:t>Test Conditions</w:t>
            </w:r>
            <w:r w:rsidR="001F133E">
              <w:rPr>
                <w:noProof/>
                <w:webHidden/>
              </w:rPr>
              <w:tab/>
            </w:r>
            <w:r w:rsidR="001F133E">
              <w:rPr>
                <w:noProof/>
                <w:webHidden/>
              </w:rPr>
              <w:fldChar w:fldCharType="begin"/>
            </w:r>
            <w:r w:rsidR="001F133E">
              <w:rPr>
                <w:noProof/>
                <w:webHidden/>
              </w:rPr>
              <w:instrText xml:space="preserve"> PAGEREF _Toc62228938 \h </w:instrText>
            </w:r>
            <w:r w:rsidR="001F133E">
              <w:rPr>
                <w:noProof/>
                <w:webHidden/>
              </w:rPr>
            </w:r>
            <w:r w:rsidR="001F133E">
              <w:rPr>
                <w:noProof/>
                <w:webHidden/>
              </w:rPr>
              <w:fldChar w:fldCharType="separate"/>
            </w:r>
            <w:r w:rsidR="00EE6949">
              <w:rPr>
                <w:noProof/>
                <w:webHidden/>
              </w:rPr>
              <w:t>27</w:t>
            </w:r>
            <w:r w:rsidR="001F133E">
              <w:rPr>
                <w:noProof/>
                <w:webHidden/>
              </w:rPr>
              <w:fldChar w:fldCharType="end"/>
            </w:r>
          </w:hyperlink>
        </w:p>
        <w:p w14:paraId="3EC67C4C" w14:textId="1990B932" w:rsidR="001F133E" w:rsidRDefault="00F72626">
          <w:pPr>
            <w:pStyle w:val="TOC3"/>
            <w:tabs>
              <w:tab w:val="left" w:pos="1320"/>
            </w:tabs>
            <w:rPr>
              <w:rFonts w:asciiTheme="minorHAnsi" w:eastAsiaTheme="minorEastAsia" w:hAnsiTheme="minorHAnsi" w:cstheme="minorBidi"/>
              <w:noProof/>
              <w:lang w:val="en-CA" w:eastAsia="en-CA"/>
            </w:rPr>
          </w:pPr>
          <w:hyperlink w:anchor="_Toc62228939" w:history="1">
            <w:r w:rsidR="001F133E" w:rsidRPr="00952EBF">
              <w:rPr>
                <w:rStyle w:val="Hyperlink"/>
                <w:noProof/>
              </w:rPr>
              <w:t>4.8.5</w:t>
            </w:r>
            <w:r w:rsidR="001F133E">
              <w:rPr>
                <w:rFonts w:asciiTheme="minorHAnsi" w:eastAsiaTheme="minorEastAsia" w:hAnsiTheme="minorHAnsi" w:cstheme="minorBidi"/>
                <w:noProof/>
                <w:lang w:val="en-CA" w:eastAsia="en-CA"/>
              </w:rPr>
              <w:tab/>
            </w:r>
            <w:r w:rsidR="001F133E" w:rsidRPr="00952EBF">
              <w:rPr>
                <w:rStyle w:val="Hyperlink"/>
                <w:noProof/>
              </w:rPr>
              <w:t>Test Procedure</w:t>
            </w:r>
            <w:r w:rsidR="001F133E">
              <w:rPr>
                <w:noProof/>
                <w:webHidden/>
              </w:rPr>
              <w:tab/>
            </w:r>
            <w:r w:rsidR="001F133E">
              <w:rPr>
                <w:noProof/>
                <w:webHidden/>
              </w:rPr>
              <w:fldChar w:fldCharType="begin"/>
            </w:r>
            <w:r w:rsidR="001F133E">
              <w:rPr>
                <w:noProof/>
                <w:webHidden/>
              </w:rPr>
              <w:instrText xml:space="preserve"> PAGEREF _Toc62228939 \h </w:instrText>
            </w:r>
            <w:r w:rsidR="001F133E">
              <w:rPr>
                <w:noProof/>
                <w:webHidden/>
              </w:rPr>
            </w:r>
            <w:r w:rsidR="001F133E">
              <w:rPr>
                <w:noProof/>
                <w:webHidden/>
              </w:rPr>
              <w:fldChar w:fldCharType="separate"/>
            </w:r>
            <w:r w:rsidR="00EE6949">
              <w:rPr>
                <w:noProof/>
                <w:webHidden/>
              </w:rPr>
              <w:t>27</w:t>
            </w:r>
            <w:r w:rsidR="001F133E">
              <w:rPr>
                <w:noProof/>
                <w:webHidden/>
              </w:rPr>
              <w:fldChar w:fldCharType="end"/>
            </w:r>
          </w:hyperlink>
        </w:p>
        <w:p w14:paraId="5F9B3DC2" w14:textId="64D77DA7" w:rsidR="001F133E" w:rsidRDefault="00F72626">
          <w:pPr>
            <w:pStyle w:val="TOC3"/>
            <w:tabs>
              <w:tab w:val="left" w:pos="1320"/>
            </w:tabs>
            <w:rPr>
              <w:rFonts w:asciiTheme="minorHAnsi" w:eastAsiaTheme="minorEastAsia" w:hAnsiTheme="minorHAnsi" w:cstheme="minorBidi"/>
              <w:noProof/>
              <w:lang w:val="en-CA" w:eastAsia="en-CA"/>
            </w:rPr>
          </w:pPr>
          <w:hyperlink w:anchor="_Toc62228940" w:history="1">
            <w:r w:rsidR="001F133E" w:rsidRPr="00952EBF">
              <w:rPr>
                <w:rStyle w:val="Hyperlink"/>
                <w:noProof/>
                <w:lang w:val="en-GB"/>
              </w:rPr>
              <w:t>4.8.6</w:t>
            </w:r>
            <w:r w:rsidR="001F133E">
              <w:rPr>
                <w:rFonts w:asciiTheme="minorHAnsi" w:eastAsiaTheme="minorEastAsia" w:hAnsiTheme="minorHAnsi" w:cstheme="minorBidi"/>
                <w:noProof/>
                <w:lang w:val="en-CA" w:eastAsia="en-CA"/>
              </w:rPr>
              <w:tab/>
            </w:r>
            <w:r w:rsidR="001F133E" w:rsidRPr="00952EBF">
              <w:rPr>
                <w:rStyle w:val="Hyperlink"/>
                <w:noProof/>
                <w:lang w:val="en-GB"/>
              </w:rPr>
              <w:t>Test Results</w:t>
            </w:r>
            <w:r w:rsidR="001F133E">
              <w:rPr>
                <w:noProof/>
                <w:webHidden/>
              </w:rPr>
              <w:tab/>
            </w:r>
            <w:r w:rsidR="001F133E">
              <w:rPr>
                <w:noProof/>
                <w:webHidden/>
              </w:rPr>
              <w:fldChar w:fldCharType="begin"/>
            </w:r>
            <w:r w:rsidR="001F133E">
              <w:rPr>
                <w:noProof/>
                <w:webHidden/>
              </w:rPr>
              <w:instrText xml:space="preserve"> PAGEREF _Toc62228940 \h </w:instrText>
            </w:r>
            <w:r w:rsidR="001F133E">
              <w:rPr>
                <w:noProof/>
                <w:webHidden/>
              </w:rPr>
            </w:r>
            <w:r w:rsidR="001F133E">
              <w:rPr>
                <w:noProof/>
                <w:webHidden/>
              </w:rPr>
              <w:fldChar w:fldCharType="separate"/>
            </w:r>
            <w:r w:rsidR="00EE6949">
              <w:rPr>
                <w:noProof/>
                <w:webHidden/>
              </w:rPr>
              <w:t>28</w:t>
            </w:r>
            <w:r w:rsidR="001F133E">
              <w:rPr>
                <w:noProof/>
                <w:webHidden/>
              </w:rPr>
              <w:fldChar w:fldCharType="end"/>
            </w:r>
          </w:hyperlink>
        </w:p>
        <w:p w14:paraId="619D269F" w14:textId="1EE4AEAB" w:rsidR="001F133E" w:rsidRDefault="00F72626">
          <w:pPr>
            <w:pStyle w:val="TOC2"/>
            <w:rPr>
              <w:rFonts w:asciiTheme="minorHAnsi" w:eastAsiaTheme="minorEastAsia" w:hAnsiTheme="minorHAnsi" w:cstheme="minorBidi"/>
              <w:noProof/>
              <w:lang w:val="en-CA" w:eastAsia="en-CA"/>
            </w:rPr>
          </w:pPr>
          <w:hyperlink w:anchor="_Toc62228941" w:history="1">
            <w:r w:rsidR="001F133E" w:rsidRPr="00952EBF">
              <w:rPr>
                <w:rStyle w:val="Hyperlink"/>
                <w:noProof/>
              </w:rPr>
              <w:t>4.9</w:t>
            </w:r>
            <w:r w:rsidR="001F133E">
              <w:rPr>
                <w:rFonts w:asciiTheme="minorHAnsi" w:eastAsiaTheme="minorEastAsia" w:hAnsiTheme="minorHAnsi" w:cstheme="minorBidi"/>
                <w:noProof/>
                <w:lang w:val="en-CA" w:eastAsia="en-CA"/>
              </w:rPr>
              <w:tab/>
            </w:r>
            <w:r w:rsidR="001F133E" w:rsidRPr="00952EBF">
              <w:rPr>
                <w:rStyle w:val="Hyperlink"/>
                <w:noProof/>
              </w:rPr>
              <w:t>Rx Out-of-Band Blocking/Selectivity</w:t>
            </w:r>
            <w:r w:rsidR="001F133E">
              <w:rPr>
                <w:noProof/>
                <w:webHidden/>
              </w:rPr>
              <w:tab/>
            </w:r>
            <w:r w:rsidR="001F133E">
              <w:rPr>
                <w:noProof/>
                <w:webHidden/>
              </w:rPr>
              <w:fldChar w:fldCharType="begin"/>
            </w:r>
            <w:r w:rsidR="001F133E">
              <w:rPr>
                <w:noProof/>
                <w:webHidden/>
              </w:rPr>
              <w:instrText xml:space="preserve"> PAGEREF _Toc62228941 \h </w:instrText>
            </w:r>
            <w:r w:rsidR="001F133E">
              <w:rPr>
                <w:noProof/>
                <w:webHidden/>
              </w:rPr>
            </w:r>
            <w:r w:rsidR="001F133E">
              <w:rPr>
                <w:noProof/>
                <w:webHidden/>
              </w:rPr>
              <w:fldChar w:fldCharType="separate"/>
            </w:r>
            <w:r w:rsidR="00EE6949">
              <w:rPr>
                <w:noProof/>
                <w:webHidden/>
              </w:rPr>
              <w:t>29</w:t>
            </w:r>
            <w:r w:rsidR="001F133E">
              <w:rPr>
                <w:noProof/>
                <w:webHidden/>
              </w:rPr>
              <w:fldChar w:fldCharType="end"/>
            </w:r>
          </w:hyperlink>
        </w:p>
        <w:p w14:paraId="64DF9839" w14:textId="12221036" w:rsidR="001F133E" w:rsidRDefault="00F72626">
          <w:pPr>
            <w:pStyle w:val="TOC3"/>
            <w:tabs>
              <w:tab w:val="left" w:pos="1320"/>
            </w:tabs>
            <w:rPr>
              <w:rFonts w:asciiTheme="minorHAnsi" w:eastAsiaTheme="minorEastAsia" w:hAnsiTheme="minorHAnsi" w:cstheme="minorBidi"/>
              <w:noProof/>
              <w:lang w:val="en-CA" w:eastAsia="en-CA"/>
            </w:rPr>
          </w:pPr>
          <w:hyperlink w:anchor="_Toc62228942" w:history="1">
            <w:r w:rsidR="001F133E" w:rsidRPr="00952EBF">
              <w:rPr>
                <w:rStyle w:val="Hyperlink"/>
                <w:noProof/>
              </w:rPr>
              <w:t>4.9.1</w:t>
            </w:r>
            <w:r w:rsidR="001F133E">
              <w:rPr>
                <w:rFonts w:asciiTheme="minorHAnsi" w:eastAsiaTheme="minorEastAsia" w:hAnsiTheme="minorHAnsi" w:cstheme="minorBidi"/>
                <w:noProof/>
                <w:lang w:val="en-CA" w:eastAsia="en-CA"/>
              </w:rPr>
              <w:tab/>
            </w:r>
            <w:r w:rsidR="001F133E" w:rsidRPr="00952EBF">
              <w:rPr>
                <w:rStyle w:val="Hyperlink"/>
                <w:noProof/>
              </w:rPr>
              <w:t>Applicability</w:t>
            </w:r>
            <w:r w:rsidR="001F133E">
              <w:rPr>
                <w:noProof/>
                <w:webHidden/>
              </w:rPr>
              <w:tab/>
            </w:r>
            <w:r w:rsidR="001F133E">
              <w:rPr>
                <w:noProof/>
                <w:webHidden/>
              </w:rPr>
              <w:fldChar w:fldCharType="begin"/>
            </w:r>
            <w:r w:rsidR="001F133E">
              <w:rPr>
                <w:noProof/>
                <w:webHidden/>
              </w:rPr>
              <w:instrText xml:space="preserve"> PAGEREF _Toc62228942 \h </w:instrText>
            </w:r>
            <w:r w:rsidR="001F133E">
              <w:rPr>
                <w:noProof/>
                <w:webHidden/>
              </w:rPr>
            </w:r>
            <w:r w:rsidR="001F133E">
              <w:rPr>
                <w:noProof/>
                <w:webHidden/>
              </w:rPr>
              <w:fldChar w:fldCharType="separate"/>
            </w:r>
            <w:r w:rsidR="00EE6949">
              <w:rPr>
                <w:noProof/>
                <w:webHidden/>
              </w:rPr>
              <w:t>29</w:t>
            </w:r>
            <w:r w:rsidR="001F133E">
              <w:rPr>
                <w:noProof/>
                <w:webHidden/>
              </w:rPr>
              <w:fldChar w:fldCharType="end"/>
            </w:r>
          </w:hyperlink>
        </w:p>
        <w:p w14:paraId="70DFA336" w14:textId="5C400304" w:rsidR="001F133E" w:rsidRDefault="00F72626">
          <w:pPr>
            <w:pStyle w:val="TOC3"/>
            <w:tabs>
              <w:tab w:val="left" w:pos="1320"/>
            </w:tabs>
            <w:rPr>
              <w:rFonts w:asciiTheme="minorHAnsi" w:eastAsiaTheme="minorEastAsia" w:hAnsiTheme="minorHAnsi" w:cstheme="minorBidi"/>
              <w:noProof/>
              <w:lang w:val="en-CA" w:eastAsia="en-CA"/>
            </w:rPr>
          </w:pPr>
          <w:hyperlink w:anchor="_Toc62228943" w:history="1">
            <w:r w:rsidR="001F133E" w:rsidRPr="00952EBF">
              <w:rPr>
                <w:rStyle w:val="Hyperlink"/>
                <w:noProof/>
              </w:rPr>
              <w:t>4.9.2</w:t>
            </w:r>
            <w:r w:rsidR="001F133E">
              <w:rPr>
                <w:rFonts w:asciiTheme="minorHAnsi" w:eastAsiaTheme="minorEastAsia" w:hAnsiTheme="minorHAnsi" w:cstheme="minorBidi"/>
                <w:noProof/>
                <w:lang w:val="en-CA" w:eastAsia="en-CA"/>
              </w:rPr>
              <w:tab/>
            </w:r>
            <w:r w:rsidR="001F133E" w:rsidRPr="00952EBF">
              <w:rPr>
                <w:rStyle w:val="Hyperlink"/>
                <w:noProof/>
              </w:rPr>
              <w:t>Description</w:t>
            </w:r>
            <w:r w:rsidR="001F133E">
              <w:rPr>
                <w:noProof/>
                <w:webHidden/>
              </w:rPr>
              <w:tab/>
            </w:r>
            <w:r w:rsidR="001F133E">
              <w:rPr>
                <w:noProof/>
                <w:webHidden/>
              </w:rPr>
              <w:fldChar w:fldCharType="begin"/>
            </w:r>
            <w:r w:rsidR="001F133E">
              <w:rPr>
                <w:noProof/>
                <w:webHidden/>
              </w:rPr>
              <w:instrText xml:space="preserve"> PAGEREF _Toc62228943 \h </w:instrText>
            </w:r>
            <w:r w:rsidR="001F133E">
              <w:rPr>
                <w:noProof/>
                <w:webHidden/>
              </w:rPr>
            </w:r>
            <w:r w:rsidR="001F133E">
              <w:rPr>
                <w:noProof/>
                <w:webHidden/>
              </w:rPr>
              <w:fldChar w:fldCharType="separate"/>
            </w:r>
            <w:r w:rsidR="00EE6949">
              <w:rPr>
                <w:noProof/>
                <w:webHidden/>
              </w:rPr>
              <w:t>29</w:t>
            </w:r>
            <w:r w:rsidR="001F133E">
              <w:rPr>
                <w:noProof/>
                <w:webHidden/>
              </w:rPr>
              <w:fldChar w:fldCharType="end"/>
            </w:r>
          </w:hyperlink>
        </w:p>
        <w:p w14:paraId="4E854D05" w14:textId="5DD93625" w:rsidR="001F133E" w:rsidRDefault="00F72626">
          <w:pPr>
            <w:pStyle w:val="TOC3"/>
            <w:tabs>
              <w:tab w:val="left" w:pos="1320"/>
            </w:tabs>
            <w:rPr>
              <w:rFonts w:asciiTheme="minorHAnsi" w:eastAsiaTheme="minorEastAsia" w:hAnsiTheme="minorHAnsi" w:cstheme="minorBidi"/>
              <w:noProof/>
              <w:lang w:val="en-CA" w:eastAsia="en-CA"/>
            </w:rPr>
          </w:pPr>
          <w:hyperlink w:anchor="_Toc62228944" w:history="1">
            <w:r w:rsidR="001F133E" w:rsidRPr="00952EBF">
              <w:rPr>
                <w:rStyle w:val="Hyperlink"/>
                <w:noProof/>
              </w:rPr>
              <w:t>4.9.3</w:t>
            </w:r>
            <w:r w:rsidR="001F133E">
              <w:rPr>
                <w:rFonts w:asciiTheme="minorHAnsi" w:eastAsiaTheme="minorEastAsia" w:hAnsiTheme="minorHAnsi" w:cstheme="minorBidi"/>
                <w:noProof/>
                <w:lang w:val="en-CA" w:eastAsia="en-CA"/>
              </w:rPr>
              <w:tab/>
            </w:r>
            <w:r w:rsidR="001F133E" w:rsidRPr="00952EBF">
              <w:rPr>
                <w:rStyle w:val="Hyperlink"/>
                <w:noProof/>
              </w:rPr>
              <w:t>Performance Guidelines</w:t>
            </w:r>
            <w:r w:rsidR="001F133E">
              <w:rPr>
                <w:noProof/>
                <w:webHidden/>
              </w:rPr>
              <w:tab/>
            </w:r>
            <w:r w:rsidR="001F133E">
              <w:rPr>
                <w:noProof/>
                <w:webHidden/>
              </w:rPr>
              <w:fldChar w:fldCharType="begin"/>
            </w:r>
            <w:r w:rsidR="001F133E">
              <w:rPr>
                <w:noProof/>
                <w:webHidden/>
              </w:rPr>
              <w:instrText xml:space="preserve"> PAGEREF _Toc62228944 \h </w:instrText>
            </w:r>
            <w:r w:rsidR="001F133E">
              <w:rPr>
                <w:noProof/>
                <w:webHidden/>
              </w:rPr>
            </w:r>
            <w:r w:rsidR="001F133E">
              <w:rPr>
                <w:noProof/>
                <w:webHidden/>
              </w:rPr>
              <w:fldChar w:fldCharType="separate"/>
            </w:r>
            <w:r w:rsidR="00EE6949">
              <w:rPr>
                <w:noProof/>
                <w:webHidden/>
              </w:rPr>
              <w:t>29</w:t>
            </w:r>
            <w:r w:rsidR="001F133E">
              <w:rPr>
                <w:noProof/>
                <w:webHidden/>
              </w:rPr>
              <w:fldChar w:fldCharType="end"/>
            </w:r>
          </w:hyperlink>
        </w:p>
        <w:p w14:paraId="6AE8A323" w14:textId="0680610B" w:rsidR="001F133E" w:rsidRDefault="00F72626">
          <w:pPr>
            <w:pStyle w:val="TOC3"/>
            <w:tabs>
              <w:tab w:val="left" w:pos="1320"/>
            </w:tabs>
            <w:rPr>
              <w:rFonts w:asciiTheme="minorHAnsi" w:eastAsiaTheme="minorEastAsia" w:hAnsiTheme="minorHAnsi" w:cstheme="minorBidi"/>
              <w:noProof/>
              <w:lang w:val="en-CA" w:eastAsia="en-CA"/>
            </w:rPr>
          </w:pPr>
          <w:hyperlink w:anchor="_Toc62228945" w:history="1">
            <w:r w:rsidR="001F133E" w:rsidRPr="00952EBF">
              <w:rPr>
                <w:rStyle w:val="Hyperlink"/>
                <w:noProof/>
              </w:rPr>
              <w:t>4.9.1</w:t>
            </w:r>
            <w:r w:rsidR="001F133E">
              <w:rPr>
                <w:rFonts w:asciiTheme="minorHAnsi" w:eastAsiaTheme="minorEastAsia" w:hAnsiTheme="minorHAnsi" w:cstheme="minorBidi"/>
                <w:noProof/>
                <w:lang w:val="en-CA" w:eastAsia="en-CA"/>
              </w:rPr>
              <w:tab/>
            </w:r>
            <w:r w:rsidR="001F133E" w:rsidRPr="00952EBF">
              <w:rPr>
                <w:rStyle w:val="Hyperlink"/>
                <w:noProof/>
              </w:rPr>
              <w:t>Test Conditions</w:t>
            </w:r>
            <w:r w:rsidR="001F133E">
              <w:rPr>
                <w:noProof/>
                <w:webHidden/>
              </w:rPr>
              <w:tab/>
            </w:r>
            <w:r w:rsidR="001F133E">
              <w:rPr>
                <w:noProof/>
                <w:webHidden/>
              </w:rPr>
              <w:fldChar w:fldCharType="begin"/>
            </w:r>
            <w:r w:rsidR="001F133E">
              <w:rPr>
                <w:noProof/>
                <w:webHidden/>
              </w:rPr>
              <w:instrText xml:space="preserve"> PAGEREF _Toc62228945 \h </w:instrText>
            </w:r>
            <w:r w:rsidR="001F133E">
              <w:rPr>
                <w:noProof/>
                <w:webHidden/>
              </w:rPr>
            </w:r>
            <w:r w:rsidR="001F133E">
              <w:rPr>
                <w:noProof/>
                <w:webHidden/>
              </w:rPr>
              <w:fldChar w:fldCharType="separate"/>
            </w:r>
            <w:r w:rsidR="00EE6949">
              <w:rPr>
                <w:noProof/>
                <w:webHidden/>
              </w:rPr>
              <w:t>29</w:t>
            </w:r>
            <w:r w:rsidR="001F133E">
              <w:rPr>
                <w:noProof/>
                <w:webHidden/>
              </w:rPr>
              <w:fldChar w:fldCharType="end"/>
            </w:r>
          </w:hyperlink>
        </w:p>
        <w:p w14:paraId="79C76C40" w14:textId="4FD809F1" w:rsidR="001F133E" w:rsidRDefault="00F72626">
          <w:pPr>
            <w:pStyle w:val="TOC3"/>
            <w:tabs>
              <w:tab w:val="left" w:pos="1320"/>
            </w:tabs>
            <w:rPr>
              <w:rFonts w:asciiTheme="minorHAnsi" w:eastAsiaTheme="minorEastAsia" w:hAnsiTheme="minorHAnsi" w:cstheme="minorBidi"/>
              <w:noProof/>
              <w:lang w:val="en-CA" w:eastAsia="en-CA"/>
            </w:rPr>
          </w:pPr>
          <w:hyperlink w:anchor="_Toc62228946" w:history="1">
            <w:r w:rsidR="001F133E" w:rsidRPr="00952EBF">
              <w:rPr>
                <w:rStyle w:val="Hyperlink"/>
                <w:noProof/>
              </w:rPr>
              <w:t>4.9.2</w:t>
            </w:r>
            <w:r w:rsidR="001F133E">
              <w:rPr>
                <w:rFonts w:asciiTheme="minorHAnsi" w:eastAsiaTheme="minorEastAsia" w:hAnsiTheme="minorHAnsi" w:cstheme="minorBidi"/>
                <w:noProof/>
                <w:lang w:val="en-CA" w:eastAsia="en-CA"/>
              </w:rPr>
              <w:tab/>
            </w:r>
            <w:r w:rsidR="001F133E" w:rsidRPr="00952EBF">
              <w:rPr>
                <w:rStyle w:val="Hyperlink"/>
                <w:noProof/>
              </w:rPr>
              <w:t>Test Procedure</w:t>
            </w:r>
            <w:r w:rsidR="001F133E">
              <w:rPr>
                <w:noProof/>
                <w:webHidden/>
              </w:rPr>
              <w:tab/>
            </w:r>
            <w:r w:rsidR="001F133E">
              <w:rPr>
                <w:noProof/>
                <w:webHidden/>
              </w:rPr>
              <w:fldChar w:fldCharType="begin"/>
            </w:r>
            <w:r w:rsidR="001F133E">
              <w:rPr>
                <w:noProof/>
                <w:webHidden/>
              </w:rPr>
              <w:instrText xml:space="preserve"> PAGEREF _Toc62228946 \h </w:instrText>
            </w:r>
            <w:r w:rsidR="001F133E">
              <w:rPr>
                <w:noProof/>
                <w:webHidden/>
              </w:rPr>
            </w:r>
            <w:r w:rsidR="001F133E">
              <w:rPr>
                <w:noProof/>
                <w:webHidden/>
              </w:rPr>
              <w:fldChar w:fldCharType="separate"/>
            </w:r>
            <w:r w:rsidR="00EE6949">
              <w:rPr>
                <w:noProof/>
                <w:webHidden/>
              </w:rPr>
              <w:t>29</w:t>
            </w:r>
            <w:r w:rsidR="001F133E">
              <w:rPr>
                <w:noProof/>
                <w:webHidden/>
              </w:rPr>
              <w:fldChar w:fldCharType="end"/>
            </w:r>
          </w:hyperlink>
        </w:p>
        <w:p w14:paraId="7290BAE0" w14:textId="27E1CDD8" w:rsidR="001F133E" w:rsidRDefault="00F72626">
          <w:pPr>
            <w:pStyle w:val="TOC3"/>
            <w:tabs>
              <w:tab w:val="left" w:pos="1320"/>
            </w:tabs>
            <w:rPr>
              <w:rFonts w:asciiTheme="minorHAnsi" w:eastAsiaTheme="minorEastAsia" w:hAnsiTheme="minorHAnsi" w:cstheme="minorBidi"/>
              <w:noProof/>
              <w:lang w:val="en-CA" w:eastAsia="en-CA"/>
            </w:rPr>
          </w:pPr>
          <w:hyperlink w:anchor="_Toc62228947" w:history="1">
            <w:r w:rsidR="001F133E" w:rsidRPr="00952EBF">
              <w:rPr>
                <w:rStyle w:val="Hyperlink"/>
                <w:noProof/>
                <w:lang w:val="en-GB"/>
              </w:rPr>
              <w:t>4.9.3</w:t>
            </w:r>
            <w:r w:rsidR="001F133E">
              <w:rPr>
                <w:rFonts w:asciiTheme="minorHAnsi" w:eastAsiaTheme="minorEastAsia" w:hAnsiTheme="minorHAnsi" w:cstheme="minorBidi"/>
                <w:noProof/>
                <w:lang w:val="en-CA" w:eastAsia="en-CA"/>
              </w:rPr>
              <w:tab/>
            </w:r>
            <w:r w:rsidR="001F133E" w:rsidRPr="00952EBF">
              <w:rPr>
                <w:rStyle w:val="Hyperlink"/>
                <w:noProof/>
                <w:lang w:val="en-GB"/>
              </w:rPr>
              <w:t>Test Results</w:t>
            </w:r>
            <w:r w:rsidR="001F133E">
              <w:rPr>
                <w:noProof/>
                <w:webHidden/>
              </w:rPr>
              <w:tab/>
            </w:r>
            <w:r w:rsidR="001F133E">
              <w:rPr>
                <w:noProof/>
                <w:webHidden/>
              </w:rPr>
              <w:fldChar w:fldCharType="begin"/>
            </w:r>
            <w:r w:rsidR="001F133E">
              <w:rPr>
                <w:noProof/>
                <w:webHidden/>
              </w:rPr>
              <w:instrText xml:space="preserve"> PAGEREF _Toc62228947 \h </w:instrText>
            </w:r>
            <w:r w:rsidR="001F133E">
              <w:rPr>
                <w:noProof/>
                <w:webHidden/>
              </w:rPr>
            </w:r>
            <w:r w:rsidR="001F133E">
              <w:rPr>
                <w:noProof/>
                <w:webHidden/>
              </w:rPr>
              <w:fldChar w:fldCharType="separate"/>
            </w:r>
            <w:r w:rsidR="00EE6949">
              <w:rPr>
                <w:noProof/>
                <w:webHidden/>
              </w:rPr>
              <w:t>30</w:t>
            </w:r>
            <w:r w:rsidR="001F133E">
              <w:rPr>
                <w:noProof/>
                <w:webHidden/>
              </w:rPr>
              <w:fldChar w:fldCharType="end"/>
            </w:r>
          </w:hyperlink>
        </w:p>
        <w:p w14:paraId="355E054F" w14:textId="27D7FC9D" w:rsidR="001F133E" w:rsidRDefault="00F72626">
          <w:pPr>
            <w:pStyle w:val="TOC2"/>
            <w:rPr>
              <w:rFonts w:asciiTheme="minorHAnsi" w:eastAsiaTheme="minorEastAsia" w:hAnsiTheme="minorHAnsi" w:cstheme="minorBidi"/>
              <w:noProof/>
              <w:lang w:val="en-CA" w:eastAsia="en-CA"/>
            </w:rPr>
          </w:pPr>
          <w:hyperlink w:anchor="_Toc62228948" w:history="1">
            <w:r w:rsidR="001F133E" w:rsidRPr="00952EBF">
              <w:rPr>
                <w:rStyle w:val="Hyperlink"/>
                <w:noProof/>
              </w:rPr>
              <w:t>4.10</w:t>
            </w:r>
            <w:r w:rsidR="001F133E">
              <w:rPr>
                <w:rFonts w:asciiTheme="minorHAnsi" w:eastAsiaTheme="minorEastAsia" w:hAnsiTheme="minorHAnsi" w:cstheme="minorBidi"/>
                <w:noProof/>
                <w:lang w:val="en-CA" w:eastAsia="en-CA"/>
              </w:rPr>
              <w:tab/>
            </w:r>
            <w:r w:rsidR="001F133E" w:rsidRPr="00952EBF">
              <w:rPr>
                <w:rStyle w:val="Hyperlink"/>
                <w:noProof/>
              </w:rPr>
              <w:t>Rx Intermodulation</w:t>
            </w:r>
            <w:r w:rsidR="001F133E">
              <w:rPr>
                <w:noProof/>
                <w:webHidden/>
              </w:rPr>
              <w:tab/>
            </w:r>
            <w:r w:rsidR="001F133E">
              <w:rPr>
                <w:noProof/>
                <w:webHidden/>
              </w:rPr>
              <w:fldChar w:fldCharType="begin"/>
            </w:r>
            <w:r w:rsidR="001F133E">
              <w:rPr>
                <w:noProof/>
                <w:webHidden/>
              </w:rPr>
              <w:instrText xml:space="preserve"> PAGEREF _Toc62228948 \h </w:instrText>
            </w:r>
            <w:r w:rsidR="001F133E">
              <w:rPr>
                <w:noProof/>
                <w:webHidden/>
              </w:rPr>
            </w:r>
            <w:r w:rsidR="001F133E">
              <w:rPr>
                <w:noProof/>
                <w:webHidden/>
              </w:rPr>
              <w:fldChar w:fldCharType="separate"/>
            </w:r>
            <w:r w:rsidR="00EE6949">
              <w:rPr>
                <w:noProof/>
                <w:webHidden/>
              </w:rPr>
              <w:t>31</w:t>
            </w:r>
            <w:r w:rsidR="001F133E">
              <w:rPr>
                <w:noProof/>
                <w:webHidden/>
              </w:rPr>
              <w:fldChar w:fldCharType="end"/>
            </w:r>
          </w:hyperlink>
        </w:p>
        <w:p w14:paraId="72FE6AC2" w14:textId="1F4BDECA" w:rsidR="001F133E" w:rsidRDefault="00F72626">
          <w:pPr>
            <w:pStyle w:val="TOC3"/>
            <w:tabs>
              <w:tab w:val="left" w:pos="1320"/>
            </w:tabs>
            <w:rPr>
              <w:rFonts w:asciiTheme="minorHAnsi" w:eastAsiaTheme="minorEastAsia" w:hAnsiTheme="minorHAnsi" w:cstheme="minorBidi"/>
              <w:noProof/>
              <w:lang w:val="en-CA" w:eastAsia="en-CA"/>
            </w:rPr>
          </w:pPr>
          <w:hyperlink w:anchor="_Toc62228949" w:history="1">
            <w:r w:rsidR="001F133E" w:rsidRPr="00952EBF">
              <w:rPr>
                <w:rStyle w:val="Hyperlink"/>
                <w:noProof/>
              </w:rPr>
              <w:t>4.10.1</w:t>
            </w:r>
            <w:r w:rsidR="001F133E">
              <w:rPr>
                <w:rFonts w:asciiTheme="minorHAnsi" w:eastAsiaTheme="minorEastAsia" w:hAnsiTheme="minorHAnsi" w:cstheme="minorBidi"/>
                <w:noProof/>
                <w:lang w:val="en-CA" w:eastAsia="en-CA"/>
              </w:rPr>
              <w:tab/>
            </w:r>
            <w:r w:rsidR="001F133E" w:rsidRPr="00952EBF">
              <w:rPr>
                <w:rStyle w:val="Hyperlink"/>
                <w:noProof/>
              </w:rPr>
              <w:t>Applicability</w:t>
            </w:r>
            <w:r w:rsidR="001F133E">
              <w:rPr>
                <w:noProof/>
                <w:webHidden/>
              </w:rPr>
              <w:tab/>
            </w:r>
            <w:r w:rsidR="001F133E">
              <w:rPr>
                <w:noProof/>
                <w:webHidden/>
              </w:rPr>
              <w:fldChar w:fldCharType="begin"/>
            </w:r>
            <w:r w:rsidR="001F133E">
              <w:rPr>
                <w:noProof/>
                <w:webHidden/>
              </w:rPr>
              <w:instrText xml:space="preserve"> PAGEREF _Toc62228949 \h </w:instrText>
            </w:r>
            <w:r w:rsidR="001F133E">
              <w:rPr>
                <w:noProof/>
                <w:webHidden/>
              </w:rPr>
            </w:r>
            <w:r w:rsidR="001F133E">
              <w:rPr>
                <w:noProof/>
                <w:webHidden/>
              </w:rPr>
              <w:fldChar w:fldCharType="separate"/>
            </w:r>
            <w:r w:rsidR="00EE6949">
              <w:rPr>
                <w:noProof/>
                <w:webHidden/>
              </w:rPr>
              <w:t>31</w:t>
            </w:r>
            <w:r w:rsidR="001F133E">
              <w:rPr>
                <w:noProof/>
                <w:webHidden/>
              </w:rPr>
              <w:fldChar w:fldCharType="end"/>
            </w:r>
          </w:hyperlink>
        </w:p>
        <w:p w14:paraId="2552841F" w14:textId="16837C62" w:rsidR="001F133E" w:rsidRDefault="00F72626">
          <w:pPr>
            <w:pStyle w:val="TOC3"/>
            <w:tabs>
              <w:tab w:val="left" w:pos="1320"/>
            </w:tabs>
            <w:rPr>
              <w:rFonts w:asciiTheme="minorHAnsi" w:eastAsiaTheme="minorEastAsia" w:hAnsiTheme="minorHAnsi" w:cstheme="minorBidi"/>
              <w:noProof/>
              <w:lang w:val="en-CA" w:eastAsia="en-CA"/>
            </w:rPr>
          </w:pPr>
          <w:hyperlink w:anchor="_Toc62228950" w:history="1">
            <w:r w:rsidR="001F133E" w:rsidRPr="00952EBF">
              <w:rPr>
                <w:rStyle w:val="Hyperlink"/>
                <w:noProof/>
              </w:rPr>
              <w:t>4.10.2</w:t>
            </w:r>
            <w:r w:rsidR="001F133E">
              <w:rPr>
                <w:rFonts w:asciiTheme="minorHAnsi" w:eastAsiaTheme="minorEastAsia" w:hAnsiTheme="minorHAnsi" w:cstheme="minorBidi"/>
                <w:noProof/>
                <w:lang w:val="en-CA" w:eastAsia="en-CA"/>
              </w:rPr>
              <w:tab/>
            </w:r>
            <w:r w:rsidR="001F133E" w:rsidRPr="00952EBF">
              <w:rPr>
                <w:rStyle w:val="Hyperlink"/>
                <w:noProof/>
              </w:rPr>
              <w:t>Description</w:t>
            </w:r>
            <w:r w:rsidR="001F133E">
              <w:rPr>
                <w:noProof/>
                <w:webHidden/>
              </w:rPr>
              <w:tab/>
            </w:r>
            <w:r w:rsidR="001F133E">
              <w:rPr>
                <w:noProof/>
                <w:webHidden/>
              </w:rPr>
              <w:fldChar w:fldCharType="begin"/>
            </w:r>
            <w:r w:rsidR="001F133E">
              <w:rPr>
                <w:noProof/>
                <w:webHidden/>
              </w:rPr>
              <w:instrText xml:space="preserve"> PAGEREF _Toc62228950 \h </w:instrText>
            </w:r>
            <w:r w:rsidR="001F133E">
              <w:rPr>
                <w:noProof/>
                <w:webHidden/>
              </w:rPr>
            </w:r>
            <w:r w:rsidR="001F133E">
              <w:rPr>
                <w:noProof/>
                <w:webHidden/>
              </w:rPr>
              <w:fldChar w:fldCharType="separate"/>
            </w:r>
            <w:r w:rsidR="00EE6949">
              <w:rPr>
                <w:noProof/>
                <w:webHidden/>
              </w:rPr>
              <w:t>31</w:t>
            </w:r>
            <w:r w:rsidR="001F133E">
              <w:rPr>
                <w:noProof/>
                <w:webHidden/>
              </w:rPr>
              <w:fldChar w:fldCharType="end"/>
            </w:r>
          </w:hyperlink>
        </w:p>
        <w:p w14:paraId="69A3659D" w14:textId="4B124631" w:rsidR="001F133E" w:rsidRDefault="00F72626">
          <w:pPr>
            <w:pStyle w:val="TOC3"/>
            <w:tabs>
              <w:tab w:val="left" w:pos="1320"/>
            </w:tabs>
            <w:rPr>
              <w:rFonts w:asciiTheme="minorHAnsi" w:eastAsiaTheme="minorEastAsia" w:hAnsiTheme="minorHAnsi" w:cstheme="minorBidi"/>
              <w:noProof/>
              <w:lang w:val="en-CA" w:eastAsia="en-CA"/>
            </w:rPr>
          </w:pPr>
          <w:hyperlink w:anchor="_Toc62228951" w:history="1">
            <w:r w:rsidR="001F133E" w:rsidRPr="00952EBF">
              <w:rPr>
                <w:rStyle w:val="Hyperlink"/>
                <w:noProof/>
              </w:rPr>
              <w:t>4.10.3</w:t>
            </w:r>
            <w:r w:rsidR="001F133E">
              <w:rPr>
                <w:rFonts w:asciiTheme="minorHAnsi" w:eastAsiaTheme="minorEastAsia" w:hAnsiTheme="minorHAnsi" w:cstheme="minorBidi"/>
                <w:noProof/>
                <w:lang w:val="en-CA" w:eastAsia="en-CA"/>
              </w:rPr>
              <w:tab/>
            </w:r>
            <w:r w:rsidR="001F133E" w:rsidRPr="00952EBF">
              <w:rPr>
                <w:rStyle w:val="Hyperlink"/>
                <w:noProof/>
              </w:rPr>
              <w:t>Performance Guidelines</w:t>
            </w:r>
            <w:r w:rsidR="001F133E">
              <w:rPr>
                <w:noProof/>
                <w:webHidden/>
              </w:rPr>
              <w:tab/>
            </w:r>
            <w:r w:rsidR="001F133E">
              <w:rPr>
                <w:noProof/>
                <w:webHidden/>
              </w:rPr>
              <w:fldChar w:fldCharType="begin"/>
            </w:r>
            <w:r w:rsidR="001F133E">
              <w:rPr>
                <w:noProof/>
                <w:webHidden/>
              </w:rPr>
              <w:instrText xml:space="preserve"> PAGEREF _Toc62228951 \h </w:instrText>
            </w:r>
            <w:r w:rsidR="001F133E">
              <w:rPr>
                <w:noProof/>
                <w:webHidden/>
              </w:rPr>
            </w:r>
            <w:r w:rsidR="001F133E">
              <w:rPr>
                <w:noProof/>
                <w:webHidden/>
              </w:rPr>
              <w:fldChar w:fldCharType="separate"/>
            </w:r>
            <w:r w:rsidR="00EE6949">
              <w:rPr>
                <w:noProof/>
                <w:webHidden/>
              </w:rPr>
              <w:t>31</w:t>
            </w:r>
            <w:r w:rsidR="001F133E">
              <w:rPr>
                <w:noProof/>
                <w:webHidden/>
              </w:rPr>
              <w:fldChar w:fldCharType="end"/>
            </w:r>
          </w:hyperlink>
        </w:p>
        <w:p w14:paraId="3C7E1565" w14:textId="1B6615A1" w:rsidR="001F133E" w:rsidRDefault="00F72626">
          <w:pPr>
            <w:pStyle w:val="TOC3"/>
            <w:tabs>
              <w:tab w:val="left" w:pos="1320"/>
            </w:tabs>
            <w:rPr>
              <w:rFonts w:asciiTheme="minorHAnsi" w:eastAsiaTheme="minorEastAsia" w:hAnsiTheme="minorHAnsi" w:cstheme="minorBidi"/>
              <w:noProof/>
              <w:lang w:val="en-CA" w:eastAsia="en-CA"/>
            </w:rPr>
          </w:pPr>
          <w:hyperlink w:anchor="_Toc62228952" w:history="1">
            <w:r w:rsidR="001F133E" w:rsidRPr="00952EBF">
              <w:rPr>
                <w:rStyle w:val="Hyperlink"/>
                <w:noProof/>
              </w:rPr>
              <w:t>4.10.4</w:t>
            </w:r>
            <w:r w:rsidR="001F133E">
              <w:rPr>
                <w:rFonts w:asciiTheme="minorHAnsi" w:eastAsiaTheme="minorEastAsia" w:hAnsiTheme="minorHAnsi" w:cstheme="minorBidi"/>
                <w:noProof/>
                <w:lang w:val="en-CA" w:eastAsia="en-CA"/>
              </w:rPr>
              <w:tab/>
            </w:r>
            <w:r w:rsidR="001F133E" w:rsidRPr="00952EBF">
              <w:rPr>
                <w:rStyle w:val="Hyperlink"/>
                <w:noProof/>
              </w:rPr>
              <w:t>Test Conditions</w:t>
            </w:r>
            <w:r w:rsidR="001F133E">
              <w:rPr>
                <w:noProof/>
                <w:webHidden/>
              </w:rPr>
              <w:tab/>
            </w:r>
            <w:r w:rsidR="001F133E">
              <w:rPr>
                <w:noProof/>
                <w:webHidden/>
              </w:rPr>
              <w:fldChar w:fldCharType="begin"/>
            </w:r>
            <w:r w:rsidR="001F133E">
              <w:rPr>
                <w:noProof/>
                <w:webHidden/>
              </w:rPr>
              <w:instrText xml:space="preserve"> PAGEREF _Toc62228952 \h </w:instrText>
            </w:r>
            <w:r w:rsidR="001F133E">
              <w:rPr>
                <w:noProof/>
                <w:webHidden/>
              </w:rPr>
            </w:r>
            <w:r w:rsidR="001F133E">
              <w:rPr>
                <w:noProof/>
                <w:webHidden/>
              </w:rPr>
              <w:fldChar w:fldCharType="separate"/>
            </w:r>
            <w:r w:rsidR="00EE6949">
              <w:rPr>
                <w:noProof/>
                <w:webHidden/>
              </w:rPr>
              <w:t>31</w:t>
            </w:r>
            <w:r w:rsidR="001F133E">
              <w:rPr>
                <w:noProof/>
                <w:webHidden/>
              </w:rPr>
              <w:fldChar w:fldCharType="end"/>
            </w:r>
          </w:hyperlink>
        </w:p>
        <w:p w14:paraId="4C07A9F8" w14:textId="7D889700" w:rsidR="001F133E" w:rsidRDefault="00F72626">
          <w:pPr>
            <w:pStyle w:val="TOC3"/>
            <w:tabs>
              <w:tab w:val="left" w:pos="1320"/>
            </w:tabs>
            <w:rPr>
              <w:rFonts w:asciiTheme="minorHAnsi" w:eastAsiaTheme="minorEastAsia" w:hAnsiTheme="minorHAnsi" w:cstheme="minorBidi"/>
              <w:noProof/>
              <w:lang w:val="en-CA" w:eastAsia="en-CA"/>
            </w:rPr>
          </w:pPr>
          <w:hyperlink w:anchor="_Toc62228953" w:history="1">
            <w:r w:rsidR="001F133E" w:rsidRPr="00952EBF">
              <w:rPr>
                <w:rStyle w:val="Hyperlink"/>
                <w:noProof/>
              </w:rPr>
              <w:t>4.10.5</w:t>
            </w:r>
            <w:r w:rsidR="001F133E">
              <w:rPr>
                <w:rFonts w:asciiTheme="minorHAnsi" w:eastAsiaTheme="minorEastAsia" w:hAnsiTheme="minorHAnsi" w:cstheme="minorBidi"/>
                <w:noProof/>
                <w:lang w:val="en-CA" w:eastAsia="en-CA"/>
              </w:rPr>
              <w:tab/>
            </w:r>
            <w:r w:rsidR="001F133E" w:rsidRPr="00952EBF">
              <w:rPr>
                <w:rStyle w:val="Hyperlink"/>
                <w:noProof/>
              </w:rPr>
              <w:t>Test Procedure</w:t>
            </w:r>
            <w:r w:rsidR="001F133E">
              <w:rPr>
                <w:noProof/>
                <w:webHidden/>
              </w:rPr>
              <w:tab/>
            </w:r>
            <w:r w:rsidR="001F133E">
              <w:rPr>
                <w:noProof/>
                <w:webHidden/>
              </w:rPr>
              <w:fldChar w:fldCharType="begin"/>
            </w:r>
            <w:r w:rsidR="001F133E">
              <w:rPr>
                <w:noProof/>
                <w:webHidden/>
              </w:rPr>
              <w:instrText xml:space="preserve"> PAGEREF _Toc62228953 \h </w:instrText>
            </w:r>
            <w:r w:rsidR="001F133E">
              <w:rPr>
                <w:noProof/>
                <w:webHidden/>
              </w:rPr>
            </w:r>
            <w:r w:rsidR="001F133E">
              <w:rPr>
                <w:noProof/>
                <w:webHidden/>
              </w:rPr>
              <w:fldChar w:fldCharType="separate"/>
            </w:r>
            <w:r w:rsidR="00EE6949">
              <w:rPr>
                <w:noProof/>
                <w:webHidden/>
              </w:rPr>
              <w:t>31</w:t>
            </w:r>
            <w:r w:rsidR="001F133E">
              <w:rPr>
                <w:noProof/>
                <w:webHidden/>
              </w:rPr>
              <w:fldChar w:fldCharType="end"/>
            </w:r>
          </w:hyperlink>
        </w:p>
        <w:p w14:paraId="5D10669C" w14:textId="6A28D26F" w:rsidR="001F133E" w:rsidRDefault="00F72626">
          <w:pPr>
            <w:pStyle w:val="TOC3"/>
            <w:tabs>
              <w:tab w:val="left" w:pos="1320"/>
            </w:tabs>
            <w:rPr>
              <w:rFonts w:asciiTheme="minorHAnsi" w:eastAsiaTheme="minorEastAsia" w:hAnsiTheme="minorHAnsi" w:cstheme="minorBidi"/>
              <w:noProof/>
              <w:lang w:val="en-CA" w:eastAsia="en-CA"/>
            </w:rPr>
          </w:pPr>
          <w:hyperlink w:anchor="_Toc62228954" w:history="1">
            <w:r w:rsidR="001F133E" w:rsidRPr="00952EBF">
              <w:rPr>
                <w:rStyle w:val="Hyperlink"/>
                <w:noProof/>
                <w:lang w:val="en-GB"/>
              </w:rPr>
              <w:t>4.10.6</w:t>
            </w:r>
            <w:r w:rsidR="001F133E">
              <w:rPr>
                <w:rFonts w:asciiTheme="minorHAnsi" w:eastAsiaTheme="minorEastAsia" w:hAnsiTheme="minorHAnsi" w:cstheme="minorBidi"/>
                <w:noProof/>
                <w:lang w:val="en-CA" w:eastAsia="en-CA"/>
              </w:rPr>
              <w:tab/>
            </w:r>
            <w:r w:rsidR="001F133E" w:rsidRPr="00952EBF">
              <w:rPr>
                <w:rStyle w:val="Hyperlink"/>
                <w:noProof/>
                <w:lang w:val="en-GB"/>
              </w:rPr>
              <w:t>Test Results</w:t>
            </w:r>
            <w:r w:rsidR="001F133E">
              <w:rPr>
                <w:noProof/>
                <w:webHidden/>
              </w:rPr>
              <w:tab/>
            </w:r>
            <w:r w:rsidR="001F133E">
              <w:rPr>
                <w:noProof/>
                <w:webHidden/>
              </w:rPr>
              <w:fldChar w:fldCharType="begin"/>
            </w:r>
            <w:r w:rsidR="001F133E">
              <w:rPr>
                <w:noProof/>
                <w:webHidden/>
              </w:rPr>
              <w:instrText xml:space="preserve"> PAGEREF _Toc62228954 \h </w:instrText>
            </w:r>
            <w:r w:rsidR="001F133E">
              <w:rPr>
                <w:noProof/>
                <w:webHidden/>
              </w:rPr>
            </w:r>
            <w:r w:rsidR="001F133E">
              <w:rPr>
                <w:noProof/>
                <w:webHidden/>
              </w:rPr>
              <w:fldChar w:fldCharType="separate"/>
            </w:r>
            <w:r w:rsidR="00EE6949">
              <w:rPr>
                <w:noProof/>
                <w:webHidden/>
              </w:rPr>
              <w:t>32</w:t>
            </w:r>
            <w:r w:rsidR="001F133E">
              <w:rPr>
                <w:noProof/>
                <w:webHidden/>
              </w:rPr>
              <w:fldChar w:fldCharType="end"/>
            </w:r>
          </w:hyperlink>
        </w:p>
        <w:p w14:paraId="593D4E81" w14:textId="0292708D" w:rsidR="001F133E" w:rsidRDefault="00F72626">
          <w:pPr>
            <w:pStyle w:val="TOC2"/>
            <w:rPr>
              <w:rFonts w:asciiTheme="minorHAnsi" w:eastAsiaTheme="minorEastAsia" w:hAnsiTheme="minorHAnsi" w:cstheme="minorBidi"/>
              <w:noProof/>
              <w:lang w:val="en-CA" w:eastAsia="en-CA"/>
            </w:rPr>
          </w:pPr>
          <w:hyperlink w:anchor="_Toc62228955" w:history="1">
            <w:r w:rsidR="001F133E" w:rsidRPr="00952EBF">
              <w:rPr>
                <w:rStyle w:val="Hyperlink"/>
                <w:noProof/>
              </w:rPr>
              <w:t>4.11</w:t>
            </w:r>
            <w:r w:rsidR="001F133E">
              <w:rPr>
                <w:rFonts w:asciiTheme="minorHAnsi" w:eastAsiaTheme="minorEastAsia" w:hAnsiTheme="minorHAnsi" w:cstheme="minorBidi"/>
                <w:noProof/>
                <w:lang w:val="en-CA" w:eastAsia="en-CA"/>
              </w:rPr>
              <w:tab/>
            </w:r>
            <w:r w:rsidR="001F133E" w:rsidRPr="00952EBF">
              <w:rPr>
                <w:rStyle w:val="Hyperlink"/>
                <w:noProof/>
              </w:rPr>
              <w:t>Cold Start</w:t>
            </w:r>
            <w:r w:rsidR="001F133E">
              <w:rPr>
                <w:noProof/>
                <w:webHidden/>
              </w:rPr>
              <w:tab/>
            </w:r>
            <w:r w:rsidR="001F133E">
              <w:rPr>
                <w:noProof/>
                <w:webHidden/>
              </w:rPr>
              <w:fldChar w:fldCharType="begin"/>
            </w:r>
            <w:r w:rsidR="001F133E">
              <w:rPr>
                <w:noProof/>
                <w:webHidden/>
              </w:rPr>
              <w:instrText xml:space="preserve"> PAGEREF _Toc62228955 \h </w:instrText>
            </w:r>
            <w:r w:rsidR="001F133E">
              <w:rPr>
                <w:noProof/>
                <w:webHidden/>
              </w:rPr>
            </w:r>
            <w:r w:rsidR="001F133E">
              <w:rPr>
                <w:noProof/>
                <w:webHidden/>
              </w:rPr>
              <w:fldChar w:fldCharType="separate"/>
            </w:r>
            <w:r w:rsidR="00EE6949">
              <w:rPr>
                <w:noProof/>
                <w:webHidden/>
              </w:rPr>
              <w:t>33</w:t>
            </w:r>
            <w:r w:rsidR="001F133E">
              <w:rPr>
                <w:noProof/>
                <w:webHidden/>
              </w:rPr>
              <w:fldChar w:fldCharType="end"/>
            </w:r>
          </w:hyperlink>
        </w:p>
        <w:p w14:paraId="1FF990EB" w14:textId="2E00D3CA" w:rsidR="001F133E" w:rsidRDefault="00F72626">
          <w:pPr>
            <w:pStyle w:val="TOC3"/>
            <w:tabs>
              <w:tab w:val="left" w:pos="1320"/>
            </w:tabs>
            <w:rPr>
              <w:rFonts w:asciiTheme="minorHAnsi" w:eastAsiaTheme="minorEastAsia" w:hAnsiTheme="minorHAnsi" w:cstheme="minorBidi"/>
              <w:noProof/>
              <w:lang w:val="en-CA" w:eastAsia="en-CA"/>
            </w:rPr>
          </w:pPr>
          <w:hyperlink w:anchor="_Toc62228956" w:history="1">
            <w:r w:rsidR="001F133E" w:rsidRPr="00952EBF">
              <w:rPr>
                <w:rStyle w:val="Hyperlink"/>
                <w:noProof/>
              </w:rPr>
              <w:t>4.11.1</w:t>
            </w:r>
            <w:r w:rsidR="001F133E">
              <w:rPr>
                <w:rFonts w:asciiTheme="minorHAnsi" w:eastAsiaTheme="minorEastAsia" w:hAnsiTheme="minorHAnsi" w:cstheme="minorBidi"/>
                <w:noProof/>
                <w:lang w:val="en-CA" w:eastAsia="en-CA"/>
              </w:rPr>
              <w:tab/>
            </w:r>
            <w:r w:rsidR="001F133E" w:rsidRPr="00952EBF">
              <w:rPr>
                <w:rStyle w:val="Hyperlink"/>
                <w:noProof/>
              </w:rPr>
              <w:t>Applicability</w:t>
            </w:r>
            <w:r w:rsidR="001F133E">
              <w:rPr>
                <w:noProof/>
                <w:webHidden/>
              </w:rPr>
              <w:tab/>
            </w:r>
            <w:r w:rsidR="001F133E">
              <w:rPr>
                <w:noProof/>
                <w:webHidden/>
              </w:rPr>
              <w:fldChar w:fldCharType="begin"/>
            </w:r>
            <w:r w:rsidR="001F133E">
              <w:rPr>
                <w:noProof/>
                <w:webHidden/>
              </w:rPr>
              <w:instrText xml:space="preserve"> PAGEREF _Toc62228956 \h </w:instrText>
            </w:r>
            <w:r w:rsidR="001F133E">
              <w:rPr>
                <w:noProof/>
                <w:webHidden/>
              </w:rPr>
            </w:r>
            <w:r w:rsidR="001F133E">
              <w:rPr>
                <w:noProof/>
                <w:webHidden/>
              </w:rPr>
              <w:fldChar w:fldCharType="separate"/>
            </w:r>
            <w:r w:rsidR="00EE6949">
              <w:rPr>
                <w:noProof/>
                <w:webHidden/>
              </w:rPr>
              <w:t>33</w:t>
            </w:r>
            <w:r w:rsidR="001F133E">
              <w:rPr>
                <w:noProof/>
                <w:webHidden/>
              </w:rPr>
              <w:fldChar w:fldCharType="end"/>
            </w:r>
          </w:hyperlink>
        </w:p>
        <w:p w14:paraId="443949FB" w14:textId="04EF0B1A" w:rsidR="001F133E" w:rsidRDefault="00F72626">
          <w:pPr>
            <w:pStyle w:val="TOC3"/>
            <w:tabs>
              <w:tab w:val="left" w:pos="1320"/>
            </w:tabs>
            <w:rPr>
              <w:rFonts w:asciiTheme="minorHAnsi" w:eastAsiaTheme="minorEastAsia" w:hAnsiTheme="minorHAnsi" w:cstheme="minorBidi"/>
              <w:noProof/>
              <w:lang w:val="en-CA" w:eastAsia="en-CA"/>
            </w:rPr>
          </w:pPr>
          <w:hyperlink w:anchor="_Toc62228957" w:history="1">
            <w:r w:rsidR="001F133E" w:rsidRPr="00952EBF">
              <w:rPr>
                <w:rStyle w:val="Hyperlink"/>
                <w:noProof/>
              </w:rPr>
              <w:t>4.11.2</w:t>
            </w:r>
            <w:r w:rsidR="001F133E">
              <w:rPr>
                <w:rFonts w:asciiTheme="minorHAnsi" w:eastAsiaTheme="minorEastAsia" w:hAnsiTheme="minorHAnsi" w:cstheme="minorBidi"/>
                <w:noProof/>
                <w:lang w:val="en-CA" w:eastAsia="en-CA"/>
              </w:rPr>
              <w:tab/>
            </w:r>
            <w:r w:rsidR="001F133E" w:rsidRPr="00952EBF">
              <w:rPr>
                <w:rStyle w:val="Hyperlink"/>
                <w:noProof/>
              </w:rPr>
              <w:t>Description</w:t>
            </w:r>
            <w:r w:rsidR="001F133E">
              <w:rPr>
                <w:noProof/>
                <w:webHidden/>
              </w:rPr>
              <w:tab/>
            </w:r>
            <w:r w:rsidR="001F133E">
              <w:rPr>
                <w:noProof/>
                <w:webHidden/>
              </w:rPr>
              <w:fldChar w:fldCharType="begin"/>
            </w:r>
            <w:r w:rsidR="001F133E">
              <w:rPr>
                <w:noProof/>
                <w:webHidden/>
              </w:rPr>
              <w:instrText xml:space="preserve"> PAGEREF _Toc62228957 \h </w:instrText>
            </w:r>
            <w:r w:rsidR="001F133E">
              <w:rPr>
                <w:noProof/>
                <w:webHidden/>
              </w:rPr>
            </w:r>
            <w:r w:rsidR="001F133E">
              <w:rPr>
                <w:noProof/>
                <w:webHidden/>
              </w:rPr>
              <w:fldChar w:fldCharType="separate"/>
            </w:r>
            <w:r w:rsidR="00EE6949">
              <w:rPr>
                <w:noProof/>
                <w:webHidden/>
              </w:rPr>
              <w:t>33</w:t>
            </w:r>
            <w:r w:rsidR="001F133E">
              <w:rPr>
                <w:noProof/>
                <w:webHidden/>
              </w:rPr>
              <w:fldChar w:fldCharType="end"/>
            </w:r>
          </w:hyperlink>
        </w:p>
        <w:p w14:paraId="64D80E61" w14:textId="778D3F48" w:rsidR="001F133E" w:rsidRDefault="00F72626">
          <w:pPr>
            <w:pStyle w:val="TOC3"/>
            <w:tabs>
              <w:tab w:val="left" w:pos="1320"/>
            </w:tabs>
            <w:rPr>
              <w:rFonts w:asciiTheme="minorHAnsi" w:eastAsiaTheme="minorEastAsia" w:hAnsiTheme="minorHAnsi" w:cstheme="minorBidi"/>
              <w:noProof/>
              <w:lang w:val="en-CA" w:eastAsia="en-CA"/>
            </w:rPr>
          </w:pPr>
          <w:hyperlink w:anchor="_Toc62228958" w:history="1">
            <w:r w:rsidR="001F133E" w:rsidRPr="00952EBF">
              <w:rPr>
                <w:rStyle w:val="Hyperlink"/>
                <w:noProof/>
              </w:rPr>
              <w:t>4.11.3</w:t>
            </w:r>
            <w:r w:rsidR="001F133E">
              <w:rPr>
                <w:rFonts w:asciiTheme="minorHAnsi" w:eastAsiaTheme="minorEastAsia" w:hAnsiTheme="minorHAnsi" w:cstheme="minorBidi"/>
                <w:noProof/>
                <w:lang w:val="en-CA" w:eastAsia="en-CA"/>
              </w:rPr>
              <w:tab/>
            </w:r>
            <w:r w:rsidR="001F133E" w:rsidRPr="00952EBF">
              <w:rPr>
                <w:rStyle w:val="Hyperlink"/>
                <w:noProof/>
              </w:rPr>
              <w:t>Performance Guidelines</w:t>
            </w:r>
            <w:r w:rsidR="001F133E">
              <w:rPr>
                <w:noProof/>
                <w:webHidden/>
              </w:rPr>
              <w:tab/>
            </w:r>
            <w:r w:rsidR="001F133E">
              <w:rPr>
                <w:noProof/>
                <w:webHidden/>
              </w:rPr>
              <w:fldChar w:fldCharType="begin"/>
            </w:r>
            <w:r w:rsidR="001F133E">
              <w:rPr>
                <w:noProof/>
                <w:webHidden/>
              </w:rPr>
              <w:instrText xml:space="preserve"> PAGEREF _Toc62228958 \h </w:instrText>
            </w:r>
            <w:r w:rsidR="001F133E">
              <w:rPr>
                <w:noProof/>
                <w:webHidden/>
              </w:rPr>
            </w:r>
            <w:r w:rsidR="001F133E">
              <w:rPr>
                <w:noProof/>
                <w:webHidden/>
              </w:rPr>
              <w:fldChar w:fldCharType="separate"/>
            </w:r>
            <w:r w:rsidR="00EE6949">
              <w:rPr>
                <w:noProof/>
                <w:webHidden/>
              </w:rPr>
              <w:t>33</w:t>
            </w:r>
            <w:r w:rsidR="001F133E">
              <w:rPr>
                <w:noProof/>
                <w:webHidden/>
              </w:rPr>
              <w:fldChar w:fldCharType="end"/>
            </w:r>
          </w:hyperlink>
        </w:p>
        <w:p w14:paraId="4FAC842B" w14:textId="1FB484BA" w:rsidR="001F133E" w:rsidRDefault="00F72626">
          <w:pPr>
            <w:pStyle w:val="TOC3"/>
            <w:tabs>
              <w:tab w:val="left" w:pos="1320"/>
            </w:tabs>
            <w:rPr>
              <w:rFonts w:asciiTheme="minorHAnsi" w:eastAsiaTheme="minorEastAsia" w:hAnsiTheme="minorHAnsi" w:cstheme="minorBidi"/>
              <w:noProof/>
              <w:lang w:val="en-CA" w:eastAsia="en-CA"/>
            </w:rPr>
          </w:pPr>
          <w:hyperlink w:anchor="_Toc62228959" w:history="1">
            <w:r w:rsidR="001F133E" w:rsidRPr="00952EBF">
              <w:rPr>
                <w:rStyle w:val="Hyperlink"/>
                <w:noProof/>
              </w:rPr>
              <w:t>4.11.4</w:t>
            </w:r>
            <w:r w:rsidR="001F133E">
              <w:rPr>
                <w:rFonts w:asciiTheme="minorHAnsi" w:eastAsiaTheme="minorEastAsia" w:hAnsiTheme="minorHAnsi" w:cstheme="minorBidi"/>
                <w:noProof/>
                <w:lang w:val="en-CA" w:eastAsia="en-CA"/>
              </w:rPr>
              <w:tab/>
            </w:r>
            <w:r w:rsidR="001F133E" w:rsidRPr="00952EBF">
              <w:rPr>
                <w:rStyle w:val="Hyperlink"/>
                <w:noProof/>
              </w:rPr>
              <w:t>Test Conditions</w:t>
            </w:r>
            <w:r w:rsidR="001F133E">
              <w:rPr>
                <w:noProof/>
                <w:webHidden/>
              </w:rPr>
              <w:tab/>
            </w:r>
            <w:r w:rsidR="001F133E">
              <w:rPr>
                <w:noProof/>
                <w:webHidden/>
              </w:rPr>
              <w:fldChar w:fldCharType="begin"/>
            </w:r>
            <w:r w:rsidR="001F133E">
              <w:rPr>
                <w:noProof/>
                <w:webHidden/>
              </w:rPr>
              <w:instrText xml:space="preserve"> PAGEREF _Toc62228959 \h </w:instrText>
            </w:r>
            <w:r w:rsidR="001F133E">
              <w:rPr>
                <w:noProof/>
                <w:webHidden/>
              </w:rPr>
            </w:r>
            <w:r w:rsidR="001F133E">
              <w:rPr>
                <w:noProof/>
                <w:webHidden/>
              </w:rPr>
              <w:fldChar w:fldCharType="separate"/>
            </w:r>
            <w:r w:rsidR="00EE6949">
              <w:rPr>
                <w:noProof/>
                <w:webHidden/>
              </w:rPr>
              <w:t>33</w:t>
            </w:r>
            <w:r w:rsidR="001F133E">
              <w:rPr>
                <w:noProof/>
                <w:webHidden/>
              </w:rPr>
              <w:fldChar w:fldCharType="end"/>
            </w:r>
          </w:hyperlink>
        </w:p>
        <w:p w14:paraId="285732CD" w14:textId="2457D9D6" w:rsidR="001F133E" w:rsidRDefault="00F72626">
          <w:pPr>
            <w:pStyle w:val="TOC3"/>
            <w:tabs>
              <w:tab w:val="left" w:pos="1320"/>
            </w:tabs>
            <w:rPr>
              <w:rFonts w:asciiTheme="minorHAnsi" w:eastAsiaTheme="minorEastAsia" w:hAnsiTheme="minorHAnsi" w:cstheme="minorBidi"/>
              <w:noProof/>
              <w:lang w:val="en-CA" w:eastAsia="en-CA"/>
            </w:rPr>
          </w:pPr>
          <w:hyperlink w:anchor="_Toc62228960" w:history="1">
            <w:r w:rsidR="001F133E" w:rsidRPr="00952EBF">
              <w:rPr>
                <w:rStyle w:val="Hyperlink"/>
                <w:noProof/>
              </w:rPr>
              <w:t>4.11.5</w:t>
            </w:r>
            <w:r w:rsidR="001F133E">
              <w:rPr>
                <w:rFonts w:asciiTheme="minorHAnsi" w:eastAsiaTheme="minorEastAsia" w:hAnsiTheme="minorHAnsi" w:cstheme="minorBidi"/>
                <w:noProof/>
                <w:lang w:val="en-CA" w:eastAsia="en-CA"/>
              </w:rPr>
              <w:tab/>
            </w:r>
            <w:r w:rsidR="001F133E" w:rsidRPr="00952EBF">
              <w:rPr>
                <w:rStyle w:val="Hyperlink"/>
                <w:noProof/>
              </w:rPr>
              <w:t>Test Procedure</w:t>
            </w:r>
            <w:r w:rsidR="001F133E">
              <w:rPr>
                <w:noProof/>
                <w:webHidden/>
              </w:rPr>
              <w:tab/>
            </w:r>
            <w:r w:rsidR="001F133E">
              <w:rPr>
                <w:noProof/>
                <w:webHidden/>
              </w:rPr>
              <w:fldChar w:fldCharType="begin"/>
            </w:r>
            <w:r w:rsidR="001F133E">
              <w:rPr>
                <w:noProof/>
                <w:webHidden/>
              </w:rPr>
              <w:instrText xml:space="preserve"> PAGEREF _Toc62228960 \h </w:instrText>
            </w:r>
            <w:r w:rsidR="001F133E">
              <w:rPr>
                <w:noProof/>
                <w:webHidden/>
              </w:rPr>
            </w:r>
            <w:r w:rsidR="001F133E">
              <w:rPr>
                <w:noProof/>
                <w:webHidden/>
              </w:rPr>
              <w:fldChar w:fldCharType="separate"/>
            </w:r>
            <w:r w:rsidR="00EE6949">
              <w:rPr>
                <w:noProof/>
                <w:webHidden/>
              </w:rPr>
              <w:t>33</w:t>
            </w:r>
            <w:r w:rsidR="001F133E">
              <w:rPr>
                <w:noProof/>
                <w:webHidden/>
              </w:rPr>
              <w:fldChar w:fldCharType="end"/>
            </w:r>
          </w:hyperlink>
        </w:p>
        <w:p w14:paraId="34449965" w14:textId="6F3D348B" w:rsidR="001F133E" w:rsidRDefault="00F72626">
          <w:pPr>
            <w:pStyle w:val="TOC3"/>
            <w:tabs>
              <w:tab w:val="left" w:pos="1320"/>
            </w:tabs>
            <w:rPr>
              <w:rFonts w:asciiTheme="minorHAnsi" w:eastAsiaTheme="minorEastAsia" w:hAnsiTheme="minorHAnsi" w:cstheme="minorBidi"/>
              <w:noProof/>
              <w:lang w:val="en-CA" w:eastAsia="en-CA"/>
            </w:rPr>
          </w:pPr>
          <w:hyperlink w:anchor="_Toc62228961" w:history="1">
            <w:r w:rsidR="001F133E" w:rsidRPr="00952EBF">
              <w:rPr>
                <w:rStyle w:val="Hyperlink"/>
                <w:noProof/>
                <w:lang w:val="en-GB"/>
              </w:rPr>
              <w:t>4.11.6</w:t>
            </w:r>
            <w:r w:rsidR="001F133E">
              <w:rPr>
                <w:rFonts w:asciiTheme="minorHAnsi" w:eastAsiaTheme="minorEastAsia" w:hAnsiTheme="minorHAnsi" w:cstheme="minorBidi"/>
                <w:noProof/>
                <w:lang w:val="en-CA" w:eastAsia="en-CA"/>
              </w:rPr>
              <w:tab/>
            </w:r>
            <w:r w:rsidR="001F133E" w:rsidRPr="00952EBF">
              <w:rPr>
                <w:rStyle w:val="Hyperlink"/>
                <w:noProof/>
                <w:lang w:val="en-GB"/>
              </w:rPr>
              <w:t>Test Results</w:t>
            </w:r>
            <w:r w:rsidR="001F133E">
              <w:rPr>
                <w:noProof/>
                <w:webHidden/>
              </w:rPr>
              <w:tab/>
            </w:r>
            <w:r w:rsidR="001F133E">
              <w:rPr>
                <w:noProof/>
                <w:webHidden/>
              </w:rPr>
              <w:fldChar w:fldCharType="begin"/>
            </w:r>
            <w:r w:rsidR="001F133E">
              <w:rPr>
                <w:noProof/>
                <w:webHidden/>
              </w:rPr>
              <w:instrText xml:space="preserve"> PAGEREF _Toc62228961 \h </w:instrText>
            </w:r>
            <w:r w:rsidR="001F133E">
              <w:rPr>
                <w:noProof/>
                <w:webHidden/>
              </w:rPr>
            </w:r>
            <w:r w:rsidR="001F133E">
              <w:rPr>
                <w:noProof/>
                <w:webHidden/>
              </w:rPr>
              <w:fldChar w:fldCharType="separate"/>
            </w:r>
            <w:r w:rsidR="00EE6949">
              <w:rPr>
                <w:noProof/>
                <w:webHidden/>
              </w:rPr>
              <w:t>33</w:t>
            </w:r>
            <w:r w:rsidR="001F133E">
              <w:rPr>
                <w:noProof/>
                <w:webHidden/>
              </w:rPr>
              <w:fldChar w:fldCharType="end"/>
            </w:r>
          </w:hyperlink>
        </w:p>
        <w:p w14:paraId="46BD9700" w14:textId="49F4AF78" w:rsidR="001F133E" w:rsidRDefault="00F72626">
          <w:pPr>
            <w:pStyle w:val="TOC2"/>
            <w:rPr>
              <w:rFonts w:asciiTheme="minorHAnsi" w:eastAsiaTheme="minorEastAsia" w:hAnsiTheme="minorHAnsi" w:cstheme="minorBidi"/>
              <w:noProof/>
              <w:lang w:val="en-CA" w:eastAsia="en-CA"/>
            </w:rPr>
          </w:pPr>
          <w:hyperlink w:anchor="_Toc62228962" w:history="1">
            <w:r w:rsidR="001F133E" w:rsidRPr="00952EBF">
              <w:rPr>
                <w:rStyle w:val="Hyperlink"/>
                <w:noProof/>
              </w:rPr>
              <w:t>4.12</w:t>
            </w:r>
            <w:r w:rsidR="001F133E">
              <w:rPr>
                <w:rFonts w:asciiTheme="minorHAnsi" w:eastAsiaTheme="minorEastAsia" w:hAnsiTheme="minorHAnsi" w:cstheme="minorBidi"/>
                <w:noProof/>
                <w:lang w:val="en-CA" w:eastAsia="en-CA"/>
              </w:rPr>
              <w:tab/>
            </w:r>
            <w:r w:rsidR="001F133E" w:rsidRPr="00952EBF">
              <w:rPr>
                <w:rStyle w:val="Hyperlink"/>
                <w:noProof/>
              </w:rPr>
              <w:t>Time Accuracy</w:t>
            </w:r>
            <w:r w:rsidR="001F133E">
              <w:rPr>
                <w:noProof/>
                <w:webHidden/>
              </w:rPr>
              <w:tab/>
            </w:r>
            <w:r w:rsidR="001F133E">
              <w:rPr>
                <w:noProof/>
                <w:webHidden/>
              </w:rPr>
              <w:fldChar w:fldCharType="begin"/>
            </w:r>
            <w:r w:rsidR="001F133E">
              <w:rPr>
                <w:noProof/>
                <w:webHidden/>
              </w:rPr>
              <w:instrText xml:space="preserve"> PAGEREF _Toc62228962 \h </w:instrText>
            </w:r>
            <w:r w:rsidR="001F133E">
              <w:rPr>
                <w:noProof/>
                <w:webHidden/>
              </w:rPr>
            </w:r>
            <w:r w:rsidR="001F133E">
              <w:rPr>
                <w:noProof/>
                <w:webHidden/>
              </w:rPr>
              <w:fldChar w:fldCharType="separate"/>
            </w:r>
            <w:r w:rsidR="00EE6949">
              <w:rPr>
                <w:noProof/>
                <w:webHidden/>
              </w:rPr>
              <w:t>34</w:t>
            </w:r>
            <w:r w:rsidR="001F133E">
              <w:rPr>
                <w:noProof/>
                <w:webHidden/>
              </w:rPr>
              <w:fldChar w:fldCharType="end"/>
            </w:r>
          </w:hyperlink>
        </w:p>
        <w:p w14:paraId="7256B6A2" w14:textId="51DA4980" w:rsidR="001F133E" w:rsidRDefault="00F72626">
          <w:pPr>
            <w:pStyle w:val="TOC3"/>
            <w:tabs>
              <w:tab w:val="left" w:pos="1320"/>
            </w:tabs>
            <w:rPr>
              <w:rFonts w:asciiTheme="minorHAnsi" w:eastAsiaTheme="minorEastAsia" w:hAnsiTheme="minorHAnsi" w:cstheme="minorBidi"/>
              <w:noProof/>
              <w:lang w:val="en-CA" w:eastAsia="en-CA"/>
            </w:rPr>
          </w:pPr>
          <w:hyperlink w:anchor="_Toc62228963" w:history="1">
            <w:r w:rsidR="001F133E" w:rsidRPr="00952EBF">
              <w:rPr>
                <w:rStyle w:val="Hyperlink"/>
                <w:noProof/>
              </w:rPr>
              <w:t>4.12.1</w:t>
            </w:r>
            <w:r w:rsidR="001F133E">
              <w:rPr>
                <w:rFonts w:asciiTheme="minorHAnsi" w:eastAsiaTheme="minorEastAsia" w:hAnsiTheme="minorHAnsi" w:cstheme="minorBidi"/>
                <w:noProof/>
                <w:lang w:val="en-CA" w:eastAsia="en-CA"/>
              </w:rPr>
              <w:tab/>
            </w:r>
            <w:r w:rsidR="001F133E" w:rsidRPr="00952EBF">
              <w:rPr>
                <w:rStyle w:val="Hyperlink"/>
                <w:noProof/>
              </w:rPr>
              <w:t>Applicability</w:t>
            </w:r>
            <w:r w:rsidR="001F133E">
              <w:rPr>
                <w:noProof/>
                <w:webHidden/>
              </w:rPr>
              <w:tab/>
            </w:r>
            <w:r w:rsidR="001F133E">
              <w:rPr>
                <w:noProof/>
                <w:webHidden/>
              </w:rPr>
              <w:fldChar w:fldCharType="begin"/>
            </w:r>
            <w:r w:rsidR="001F133E">
              <w:rPr>
                <w:noProof/>
                <w:webHidden/>
              </w:rPr>
              <w:instrText xml:space="preserve"> PAGEREF _Toc62228963 \h </w:instrText>
            </w:r>
            <w:r w:rsidR="001F133E">
              <w:rPr>
                <w:noProof/>
                <w:webHidden/>
              </w:rPr>
            </w:r>
            <w:r w:rsidR="001F133E">
              <w:rPr>
                <w:noProof/>
                <w:webHidden/>
              </w:rPr>
              <w:fldChar w:fldCharType="separate"/>
            </w:r>
            <w:r w:rsidR="00EE6949">
              <w:rPr>
                <w:noProof/>
                <w:webHidden/>
              </w:rPr>
              <w:t>34</w:t>
            </w:r>
            <w:r w:rsidR="001F133E">
              <w:rPr>
                <w:noProof/>
                <w:webHidden/>
              </w:rPr>
              <w:fldChar w:fldCharType="end"/>
            </w:r>
          </w:hyperlink>
        </w:p>
        <w:p w14:paraId="03A96AAD" w14:textId="1DCFCAC4" w:rsidR="001F133E" w:rsidRDefault="00F72626">
          <w:pPr>
            <w:pStyle w:val="TOC3"/>
            <w:tabs>
              <w:tab w:val="left" w:pos="1320"/>
            </w:tabs>
            <w:rPr>
              <w:rFonts w:asciiTheme="minorHAnsi" w:eastAsiaTheme="minorEastAsia" w:hAnsiTheme="minorHAnsi" w:cstheme="minorBidi"/>
              <w:noProof/>
              <w:lang w:val="en-CA" w:eastAsia="en-CA"/>
            </w:rPr>
          </w:pPr>
          <w:hyperlink w:anchor="_Toc62228964" w:history="1">
            <w:r w:rsidR="001F133E" w:rsidRPr="00952EBF">
              <w:rPr>
                <w:rStyle w:val="Hyperlink"/>
                <w:noProof/>
              </w:rPr>
              <w:t>4.12.2</w:t>
            </w:r>
            <w:r w:rsidR="001F133E">
              <w:rPr>
                <w:rFonts w:asciiTheme="minorHAnsi" w:eastAsiaTheme="minorEastAsia" w:hAnsiTheme="minorHAnsi" w:cstheme="minorBidi"/>
                <w:noProof/>
                <w:lang w:val="en-CA" w:eastAsia="en-CA"/>
              </w:rPr>
              <w:tab/>
            </w:r>
            <w:r w:rsidR="001F133E" w:rsidRPr="00952EBF">
              <w:rPr>
                <w:rStyle w:val="Hyperlink"/>
                <w:noProof/>
              </w:rPr>
              <w:t>Description</w:t>
            </w:r>
            <w:r w:rsidR="001F133E">
              <w:rPr>
                <w:noProof/>
                <w:webHidden/>
              </w:rPr>
              <w:tab/>
            </w:r>
            <w:r w:rsidR="001F133E">
              <w:rPr>
                <w:noProof/>
                <w:webHidden/>
              </w:rPr>
              <w:fldChar w:fldCharType="begin"/>
            </w:r>
            <w:r w:rsidR="001F133E">
              <w:rPr>
                <w:noProof/>
                <w:webHidden/>
              </w:rPr>
              <w:instrText xml:space="preserve"> PAGEREF _Toc62228964 \h </w:instrText>
            </w:r>
            <w:r w:rsidR="001F133E">
              <w:rPr>
                <w:noProof/>
                <w:webHidden/>
              </w:rPr>
            </w:r>
            <w:r w:rsidR="001F133E">
              <w:rPr>
                <w:noProof/>
                <w:webHidden/>
              </w:rPr>
              <w:fldChar w:fldCharType="separate"/>
            </w:r>
            <w:r w:rsidR="00EE6949">
              <w:rPr>
                <w:noProof/>
                <w:webHidden/>
              </w:rPr>
              <w:t>34</w:t>
            </w:r>
            <w:r w:rsidR="001F133E">
              <w:rPr>
                <w:noProof/>
                <w:webHidden/>
              </w:rPr>
              <w:fldChar w:fldCharType="end"/>
            </w:r>
          </w:hyperlink>
        </w:p>
        <w:p w14:paraId="156E3236" w14:textId="414B8763" w:rsidR="001F133E" w:rsidRDefault="00F72626">
          <w:pPr>
            <w:pStyle w:val="TOC3"/>
            <w:tabs>
              <w:tab w:val="left" w:pos="1320"/>
            </w:tabs>
            <w:rPr>
              <w:rFonts w:asciiTheme="minorHAnsi" w:eastAsiaTheme="minorEastAsia" w:hAnsiTheme="minorHAnsi" w:cstheme="minorBidi"/>
              <w:noProof/>
              <w:lang w:val="en-CA" w:eastAsia="en-CA"/>
            </w:rPr>
          </w:pPr>
          <w:hyperlink w:anchor="_Toc62228965" w:history="1">
            <w:r w:rsidR="001F133E" w:rsidRPr="00952EBF">
              <w:rPr>
                <w:rStyle w:val="Hyperlink"/>
                <w:noProof/>
              </w:rPr>
              <w:t>4.12.3</w:t>
            </w:r>
            <w:r w:rsidR="001F133E">
              <w:rPr>
                <w:rFonts w:asciiTheme="minorHAnsi" w:eastAsiaTheme="minorEastAsia" w:hAnsiTheme="minorHAnsi" w:cstheme="minorBidi"/>
                <w:noProof/>
                <w:lang w:val="en-CA" w:eastAsia="en-CA"/>
              </w:rPr>
              <w:tab/>
            </w:r>
            <w:r w:rsidR="001F133E" w:rsidRPr="00952EBF">
              <w:rPr>
                <w:rStyle w:val="Hyperlink"/>
                <w:noProof/>
              </w:rPr>
              <w:t>Performance Guidelines</w:t>
            </w:r>
            <w:r w:rsidR="001F133E">
              <w:rPr>
                <w:noProof/>
                <w:webHidden/>
              </w:rPr>
              <w:tab/>
            </w:r>
            <w:r w:rsidR="001F133E">
              <w:rPr>
                <w:noProof/>
                <w:webHidden/>
              </w:rPr>
              <w:fldChar w:fldCharType="begin"/>
            </w:r>
            <w:r w:rsidR="001F133E">
              <w:rPr>
                <w:noProof/>
                <w:webHidden/>
              </w:rPr>
              <w:instrText xml:space="preserve"> PAGEREF _Toc62228965 \h </w:instrText>
            </w:r>
            <w:r w:rsidR="001F133E">
              <w:rPr>
                <w:noProof/>
                <w:webHidden/>
              </w:rPr>
            </w:r>
            <w:r w:rsidR="001F133E">
              <w:rPr>
                <w:noProof/>
                <w:webHidden/>
              </w:rPr>
              <w:fldChar w:fldCharType="separate"/>
            </w:r>
            <w:r w:rsidR="00EE6949">
              <w:rPr>
                <w:noProof/>
                <w:webHidden/>
              </w:rPr>
              <w:t>34</w:t>
            </w:r>
            <w:r w:rsidR="001F133E">
              <w:rPr>
                <w:noProof/>
                <w:webHidden/>
              </w:rPr>
              <w:fldChar w:fldCharType="end"/>
            </w:r>
          </w:hyperlink>
        </w:p>
        <w:p w14:paraId="3F890068" w14:textId="51209784" w:rsidR="001F133E" w:rsidRDefault="00F72626">
          <w:pPr>
            <w:pStyle w:val="TOC3"/>
            <w:tabs>
              <w:tab w:val="left" w:pos="1320"/>
            </w:tabs>
            <w:rPr>
              <w:rFonts w:asciiTheme="minorHAnsi" w:eastAsiaTheme="minorEastAsia" w:hAnsiTheme="minorHAnsi" w:cstheme="minorBidi"/>
              <w:noProof/>
              <w:lang w:val="en-CA" w:eastAsia="en-CA"/>
            </w:rPr>
          </w:pPr>
          <w:hyperlink w:anchor="_Toc62228966" w:history="1">
            <w:r w:rsidR="001F133E" w:rsidRPr="00952EBF">
              <w:rPr>
                <w:rStyle w:val="Hyperlink"/>
                <w:noProof/>
              </w:rPr>
              <w:t>4.12.4</w:t>
            </w:r>
            <w:r w:rsidR="001F133E">
              <w:rPr>
                <w:rFonts w:asciiTheme="minorHAnsi" w:eastAsiaTheme="minorEastAsia" w:hAnsiTheme="minorHAnsi" w:cstheme="minorBidi"/>
                <w:noProof/>
                <w:lang w:val="en-CA" w:eastAsia="en-CA"/>
              </w:rPr>
              <w:tab/>
            </w:r>
            <w:r w:rsidR="001F133E" w:rsidRPr="00952EBF">
              <w:rPr>
                <w:rStyle w:val="Hyperlink"/>
                <w:noProof/>
              </w:rPr>
              <w:t>Test Conditions</w:t>
            </w:r>
            <w:r w:rsidR="001F133E">
              <w:rPr>
                <w:noProof/>
                <w:webHidden/>
              </w:rPr>
              <w:tab/>
            </w:r>
            <w:r w:rsidR="001F133E">
              <w:rPr>
                <w:noProof/>
                <w:webHidden/>
              </w:rPr>
              <w:fldChar w:fldCharType="begin"/>
            </w:r>
            <w:r w:rsidR="001F133E">
              <w:rPr>
                <w:noProof/>
                <w:webHidden/>
              </w:rPr>
              <w:instrText xml:space="preserve"> PAGEREF _Toc62228966 \h </w:instrText>
            </w:r>
            <w:r w:rsidR="001F133E">
              <w:rPr>
                <w:noProof/>
                <w:webHidden/>
              </w:rPr>
            </w:r>
            <w:r w:rsidR="001F133E">
              <w:rPr>
                <w:noProof/>
                <w:webHidden/>
              </w:rPr>
              <w:fldChar w:fldCharType="separate"/>
            </w:r>
            <w:r w:rsidR="00EE6949">
              <w:rPr>
                <w:noProof/>
                <w:webHidden/>
              </w:rPr>
              <w:t>34</w:t>
            </w:r>
            <w:r w:rsidR="001F133E">
              <w:rPr>
                <w:noProof/>
                <w:webHidden/>
              </w:rPr>
              <w:fldChar w:fldCharType="end"/>
            </w:r>
          </w:hyperlink>
        </w:p>
        <w:p w14:paraId="05E177DE" w14:textId="382B72DC" w:rsidR="001F133E" w:rsidRDefault="00F72626">
          <w:pPr>
            <w:pStyle w:val="TOC3"/>
            <w:tabs>
              <w:tab w:val="left" w:pos="1320"/>
            </w:tabs>
            <w:rPr>
              <w:rFonts w:asciiTheme="minorHAnsi" w:eastAsiaTheme="minorEastAsia" w:hAnsiTheme="minorHAnsi" w:cstheme="minorBidi"/>
              <w:noProof/>
              <w:lang w:val="en-CA" w:eastAsia="en-CA"/>
            </w:rPr>
          </w:pPr>
          <w:hyperlink w:anchor="_Toc62228967" w:history="1">
            <w:r w:rsidR="001F133E" w:rsidRPr="00952EBF">
              <w:rPr>
                <w:rStyle w:val="Hyperlink"/>
                <w:noProof/>
              </w:rPr>
              <w:t>4.12.5</w:t>
            </w:r>
            <w:r w:rsidR="001F133E">
              <w:rPr>
                <w:rFonts w:asciiTheme="minorHAnsi" w:eastAsiaTheme="minorEastAsia" w:hAnsiTheme="minorHAnsi" w:cstheme="minorBidi"/>
                <w:noProof/>
                <w:lang w:val="en-CA" w:eastAsia="en-CA"/>
              </w:rPr>
              <w:tab/>
            </w:r>
            <w:r w:rsidR="001F133E" w:rsidRPr="00952EBF">
              <w:rPr>
                <w:rStyle w:val="Hyperlink"/>
                <w:noProof/>
              </w:rPr>
              <w:t>Test Procedure</w:t>
            </w:r>
            <w:r w:rsidR="001F133E">
              <w:rPr>
                <w:noProof/>
                <w:webHidden/>
              </w:rPr>
              <w:tab/>
            </w:r>
            <w:r w:rsidR="001F133E">
              <w:rPr>
                <w:noProof/>
                <w:webHidden/>
              </w:rPr>
              <w:fldChar w:fldCharType="begin"/>
            </w:r>
            <w:r w:rsidR="001F133E">
              <w:rPr>
                <w:noProof/>
                <w:webHidden/>
              </w:rPr>
              <w:instrText xml:space="preserve"> PAGEREF _Toc62228967 \h </w:instrText>
            </w:r>
            <w:r w:rsidR="001F133E">
              <w:rPr>
                <w:noProof/>
                <w:webHidden/>
              </w:rPr>
            </w:r>
            <w:r w:rsidR="001F133E">
              <w:rPr>
                <w:noProof/>
                <w:webHidden/>
              </w:rPr>
              <w:fldChar w:fldCharType="separate"/>
            </w:r>
            <w:r w:rsidR="00EE6949">
              <w:rPr>
                <w:noProof/>
                <w:webHidden/>
              </w:rPr>
              <w:t>34</w:t>
            </w:r>
            <w:r w:rsidR="001F133E">
              <w:rPr>
                <w:noProof/>
                <w:webHidden/>
              </w:rPr>
              <w:fldChar w:fldCharType="end"/>
            </w:r>
          </w:hyperlink>
        </w:p>
        <w:p w14:paraId="35C02A35" w14:textId="022164C4" w:rsidR="001F133E" w:rsidRDefault="00F72626">
          <w:pPr>
            <w:pStyle w:val="TOC3"/>
            <w:tabs>
              <w:tab w:val="left" w:pos="1320"/>
            </w:tabs>
            <w:rPr>
              <w:rFonts w:asciiTheme="minorHAnsi" w:eastAsiaTheme="minorEastAsia" w:hAnsiTheme="minorHAnsi" w:cstheme="minorBidi"/>
              <w:noProof/>
              <w:lang w:val="en-CA" w:eastAsia="en-CA"/>
            </w:rPr>
          </w:pPr>
          <w:hyperlink w:anchor="_Toc62228968" w:history="1">
            <w:r w:rsidR="001F133E" w:rsidRPr="00952EBF">
              <w:rPr>
                <w:rStyle w:val="Hyperlink"/>
                <w:noProof/>
                <w:lang w:val="en-GB"/>
              </w:rPr>
              <w:t>4.12.6</w:t>
            </w:r>
            <w:r w:rsidR="001F133E">
              <w:rPr>
                <w:rFonts w:asciiTheme="minorHAnsi" w:eastAsiaTheme="minorEastAsia" w:hAnsiTheme="minorHAnsi" w:cstheme="minorBidi"/>
                <w:noProof/>
                <w:lang w:val="en-CA" w:eastAsia="en-CA"/>
              </w:rPr>
              <w:tab/>
            </w:r>
            <w:r w:rsidR="001F133E" w:rsidRPr="00952EBF">
              <w:rPr>
                <w:rStyle w:val="Hyperlink"/>
                <w:noProof/>
                <w:lang w:val="en-GB"/>
              </w:rPr>
              <w:t>Test Results</w:t>
            </w:r>
            <w:r w:rsidR="001F133E">
              <w:rPr>
                <w:noProof/>
                <w:webHidden/>
              </w:rPr>
              <w:tab/>
            </w:r>
            <w:r w:rsidR="001F133E">
              <w:rPr>
                <w:noProof/>
                <w:webHidden/>
              </w:rPr>
              <w:fldChar w:fldCharType="begin"/>
            </w:r>
            <w:r w:rsidR="001F133E">
              <w:rPr>
                <w:noProof/>
                <w:webHidden/>
              </w:rPr>
              <w:instrText xml:space="preserve"> PAGEREF _Toc62228968 \h </w:instrText>
            </w:r>
            <w:r w:rsidR="001F133E">
              <w:rPr>
                <w:noProof/>
                <w:webHidden/>
              </w:rPr>
            </w:r>
            <w:r w:rsidR="001F133E">
              <w:rPr>
                <w:noProof/>
                <w:webHidden/>
              </w:rPr>
              <w:fldChar w:fldCharType="separate"/>
            </w:r>
            <w:r w:rsidR="00EE6949">
              <w:rPr>
                <w:noProof/>
                <w:webHidden/>
              </w:rPr>
              <w:t>34</w:t>
            </w:r>
            <w:r w:rsidR="001F133E">
              <w:rPr>
                <w:noProof/>
                <w:webHidden/>
              </w:rPr>
              <w:fldChar w:fldCharType="end"/>
            </w:r>
          </w:hyperlink>
        </w:p>
        <w:p w14:paraId="282013B0" w14:textId="29155CA5" w:rsidR="001F133E" w:rsidRDefault="00F72626">
          <w:pPr>
            <w:pStyle w:val="TOC1"/>
            <w:rPr>
              <w:rFonts w:asciiTheme="minorHAnsi" w:eastAsiaTheme="minorEastAsia" w:hAnsiTheme="minorHAnsi" w:cstheme="minorBidi"/>
              <w:noProof/>
              <w:lang w:val="en-CA" w:eastAsia="en-CA"/>
            </w:rPr>
          </w:pPr>
          <w:hyperlink w:anchor="_Toc62228969" w:history="1">
            <w:r w:rsidR="001F133E" w:rsidRPr="00952EBF">
              <w:rPr>
                <w:rStyle w:val="Hyperlink"/>
                <w:noProof/>
              </w:rPr>
              <w:t>5</w:t>
            </w:r>
            <w:r w:rsidR="001F133E">
              <w:rPr>
                <w:rFonts w:asciiTheme="minorHAnsi" w:eastAsiaTheme="minorEastAsia" w:hAnsiTheme="minorHAnsi" w:cstheme="minorBidi"/>
                <w:noProof/>
                <w:lang w:val="en-CA" w:eastAsia="en-CA"/>
              </w:rPr>
              <w:tab/>
            </w:r>
            <w:r w:rsidR="001F133E" w:rsidRPr="00952EBF">
              <w:rPr>
                <w:rStyle w:val="Hyperlink"/>
                <w:noProof/>
              </w:rPr>
              <w:t>Appendix</w:t>
            </w:r>
            <w:r w:rsidR="001F133E">
              <w:rPr>
                <w:noProof/>
                <w:webHidden/>
              </w:rPr>
              <w:tab/>
            </w:r>
            <w:r w:rsidR="001F133E">
              <w:rPr>
                <w:noProof/>
                <w:webHidden/>
              </w:rPr>
              <w:fldChar w:fldCharType="begin"/>
            </w:r>
            <w:r w:rsidR="001F133E">
              <w:rPr>
                <w:noProof/>
                <w:webHidden/>
              </w:rPr>
              <w:instrText xml:space="preserve"> PAGEREF _Toc62228969 \h </w:instrText>
            </w:r>
            <w:r w:rsidR="001F133E">
              <w:rPr>
                <w:noProof/>
                <w:webHidden/>
              </w:rPr>
            </w:r>
            <w:r w:rsidR="001F133E">
              <w:rPr>
                <w:noProof/>
                <w:webHidden/>
              </w:rPr>
              <w:fldChar w:fldCharType="separate"/>
            </w:r>
            <w:r w:rsidR="00EE6949">
              <w:rPr>
                <w:noProof/>
                <w:webHidden/>
              </w:rPr>
              <w:t>35</w:t>
            </w:r>
            <w:r w:rsidR="001F133E">
              <w:rPr>
                <w:noProof/>
                <w:webHidden/>
              </w:rPr>
              <w:fldChar w:fldCharType="end"/>
            </w:r>
          </w:hyperlink>
        </w:p>
        <w:p w14:paraId="71A01802" w14:textId="3138882C" w:rsidR="001F133E" w:rsidRDefault="00F72626">
          <w:pPr>
            <w:pStyle w:val="TOC2"/>
            <w:rPr>
              <w:rFonts w:asciiTheme="minorHAnsi" w:eastAsiaTheme="minorEastAsia" w:hAnsiTheme="minorHAnsi" w:cstheme="minorBidi"/>
              <w:noProof/>
              <w:lang w:val="en-CA" w:eastAsia="en-CA"/>
            </w:rPr>
          </w:pPr>
          <w:hyperlink w:anchor="_Toc62228970" w:history="1">
            <w:r w:rsidR="001F133E" w:rsidRPr="00952EBF">
              <w:rPr>
                <w:rStyle w:val="Hyperlink"/>
                <w:noProof/>
              </w:rPr>
              <w:t>5.1</w:t>
            </w:r>
            <w:r w:rsidR="001F133E">
              <w:rPr>
                <w:rFonts w:asciiTheme="minorHAnsi" w:eastAsiaTheme="minorEastAsia" w:hAnsiTheme="minorHAnsi" w:cstheme="minorBidi"/>
                <w:noProof/>
                <w:lang w:val="en-CA" w:eastAsia="en-CA"/>
              </w:rPr>
              <w:tab/>
            </w:r>
            <w:r w:rsidR="001F133E" w:rsidRPr="00952EBF">
              <w:rPr>
                <w:rStyle w:val="Hyperlink"/>
                <w:noProof/>
              </w:rPr>
              <w:t>Alternative Test Set Ups</w:t>
            </w:r>
            <w:r w:rsidR="001F133E">
              <w:rPr>
                <w:noProof/>
                <w:webHidden/>
              </w:rPr>
              <w:tab/>
            </w:r>
            <w:r w:rsidR="001F133E">
              <w:rPr>
                <w:noProof/>
                <w:webHidden/>
              </w:rPr>
              <w:fldChar w:fldCharType="begin"/>
            </w:r>
            <w:r w:rsidR="001F133E">
              <w:rPr>
                <w:noProof/>
                <w:webHidden/>
              </w:rPr>
              <w:instrText xml:space="preserve"> PAGEREF _Toc62228970 \h </w:instrText>
            </w:r>
            <w:r w:rsidR="001F133E">
              <w:rPr>
                <w:noProof/>
                <w:webHidden/>
              </w:rPr>
            </w:r>
            <w:r w:rsidR="001F133E">
              <w:rPr>
                <w:noProof/>
                <w:webHidden/>
              </w:rPr>
              <w:fldChar w:fldCharType="separate"/>
            </w:r>
            <w:r w:rsidR="00EE6949">
              <w:rPr>
                <w:noProof/>
                <w:webHidden/>
              </w:rPr>
              <w:t>35</w:t>
            </w:r>
            <w:r w:rsidR="001F133E">
              <w:rPr>
                <w:noProof/>
                <w:webHidden/>
              </w:rPr>
              <w:fldChar w:fldCharType="end"/>
            </w:r>
          </w:hyperlink>
        </w:p>
        <w:p w14:paraId="25C5F319" w14:textId="2D06EE40" w:rsidR="001F133E" w:rsidRDefault="00F72626">
          <w:pPr>
            <w:pStyle w:val="TOC3"/>
            <w:tabs>
              <w:tab w:val="left" w:pos="1320"/>
            </w:tabs>
            <w:rPr>
              <w:rFonts w:asciiTheme="minorHAnsi" w:eastAsiaTheme="minorEastAsia" w:hAnsiTheme="minorHAnsi" w:cstheme="minorBidi"/>
              <w:noProof/>
              <w:lang w:val="en-CA" w:eastAsia="en-CA"/>
            </w:rPr>
          </w:pPr>
          <w:hyperlink w:anchor="_Toc62228971" w:history="1">
            <w:r w:rsidR="001F133E" w:rsidRPr="00952EBF">
              <w:rPr>
                <w:rStyle w:val="Hyperlink"/>
                <w:noProof/>
              </w:rPr>
              <w:t>5.1.1</w:t>
            </w:r>
            <w:r w:rsidR="001F133E">
              <w:rPr>
                <w:rFonts w:asciiTheme="minorHAnsi" w:eastAsiaTheme="minorEastAsia" w:hAnsiTheme="minorHAnsi" w:cstheme="minorBidi"/>
                <w:noProof/>
                <w:lang w:val="en-CA" w:eastAsia="en-CA"/>
              </w:rPr>
              <w:tab/>
            </w:r>
            <w:r w:rsidR="001F133E" w:rsidRPr="00952EBF">
              <w:rPr>
                <w:rStyle w:val="Hyperlink"/>
                <w:noProof/>
              </w:rPr>
              <w:t>Set Up #A1: Transmitter Test</w:t>
            </w:r>
            <w:r w:rsidR="001F133E">
              <w:rPr>
                <w:noProof/>
                <w:webHidden/>
              </w:rPr>
              <w:tab/>
            </w:r>
            <w:r w:rsidR="001F133E">
              <w:rPr>
                <w:noProof/>
                <w:webHidden/>
              </w:rPr>
              <w:fldChar w:fldCharType="begin"/>
            </w:r>
            <w:r w:rsidR="001F133E">
              <w:rPr>
                <w:noProof/>
                <w:webHidden/>
              </w:rPr>
              <w:instrText xml:space="preserve"> PAGEREF _Toc62228971 \h </w:instrText>
            </w:r>
            <w:r w:rsidR="001F133E">
              <w:rPr>
                <w:noProof/>
                <w:webHidden/>
              </w:rPr>
            </w:r>
            <w:r w:rsidR="001F133E">
              <w:rPr>
                <w:noProof/>
                <w:webHidden/>
              </w:rPr>
              <w:fldChar w:fldCharType="separate"/>
            </w:r>
            <w:r w:rsidR="00EE6949">
              <w:rPr>
                <w:noProof/>
                <w:webHidden/>
              </w:rPr>
              <w:t>35</w:t>
            </w:r>
            <w:r w:rsidR="001F133E">
              <w:rPr>
                <w:noProof/>
                <w:webHidden/>
              </w:rPr>
              <w:fldChar w:fldCharType="end"/>
            </w:r>
          </w:hyperlink>
        </w:p>
        <w:p w14:paraId="360BCEFD" w14:textId="4DB1B6BB" w:rsidR="001F133E" w:rsidRDefault="00F72626">
          <w:pPr>
            <w:pStyle w:val="TOC3"/>
            <w:tabs>
              <w:tab w:val="left" w:pos="1320"/>
            </w:tabs>
            <w:rPr>
              <w:rFonts w:asciiTheme="minorHAnsi" w:eastAsiaTheme="minorEastAsia" w:hAnsiTheme="minorHAnsi" w:cstheme="minorBidi"/>
              <w:noProof/>
              <w:lang w:val="en-CA" w:eastAsia="en-CA"/>
            </w:rPr>
          </w:pPr>
          <w:hyperlink w:anchor="_Toc62228972" w:history="1">
            <w:r w:rsidR="001F133E" w:rsidRPr="00952EBF">
              <w:rPr>
                <w:rStyle w:val="Hyperlink"/>
                <w:noProof/>
              </w:rPr>
              <w:t>5.1.2</w:t>
            </w:r>
            <w:r w:rsidR="001F133E">
              <w:rPr>
                <w:rFonts w:asciiTheme="minorHAnsi" w:eastAsiaTheme="minorEastAsia" w:hAnsiTheme="minorHAnsi" w:cstheme="minorBidi"/>
                <w:noProof/>
                <w:lang w:val="en-CA" w:eastAsia="en-CA"/>
              </w:rPr>
              <w:tab/>
            </w:r>
            <w:r w:rsidR="001F133E" w:rsidRPr="00952EBF">
              <w:rPr>
                <w:rStyle w:val="Hyperlink"/>
                <w:noProof/>
              </w:rPr>
              <w:t>Set up #A2 Transmitter Intermodulation Test</w:t>
            </w:r>
            <w:r w:rsidR="001F133E">
              <w:rPr>
                <w:noProof/>
                <w:webHidden/>
              </w:rPr>
              <w:tab/>
            </w:r>
            <w:r w:rsidR="001F133E">
              <w:rPr>
                <w:noProof/>
                <w:webHidden/>
              </w:rPr>
              <w:fldChar w:fldCharType="begin"/>
            </w:r>
            <w:r w:rsidR="001F133E">
              <w:rPr>
                <w:noProof/>
                <w:webHidden/>
              </w:rPr>
              <w:instrText xml:space="preserve"> PAGEREF _Toc62228972 \h </w:instrText>
            </w:r>
            <w:r w:rsidR="001F133E">
              <w:rPr>
                <w:noProof/>
                <w:webHidden/>
              </w:rPr>
            </w:r>
            <w:r w:rsidR="001F133E">
              <w:rPr>
                <w:noProof/>
                <w:webHidden/>
              </w:rPr>
              <w:fldChar w:fldCharType="separate"/>
            </w:r>
            <w:r w:rsidR="00EE6949">
              <w:rPr>
                <w:noProof/>
                <w:webHidden/>
              </w:rPr>
              <w:t>35</w:t>
            </w:r>
            <w:r w:rsidR="001F133E">
              <w:rPr>
                <w:noProof/>
                <w:webHidden/>
              </w:rPr>
              <w:fldChar w:fldCharType="end"/>
            </w:r>
          </w:hyperlink>
        </w:p>
        <w:p w14:paraId="7E108FA1" w14:textId="07D568AD" w:rsidR="001F133E" w:rsidRDefault="00F72626">
          <w:pPr>
            <w:pStyle w:val="TOC3"/>
            <w:tabs>
              <w:tab w:val="left" w:pos="1320"/>
            </w:tabs>
            <w:rPr>
              <w:rFonts w:asciiTheme="minorHAnsi" w:eastAsiaTheme="minorEastAsia" w:hAnsiTheme="minorHAnsi" w:cstheme="minorBidi"/>
              <w:noProof/>
              <w:lang w:val="en-CA" w:eastAsia="en-CA"/>
            </w:rPr>
          </w:pPr>
          <w:hyperlink w:anchor="_Toc62228973" w:history="1">
            <w:r w:rsidR="001F133E" w:rsidRPr="00952EBF">
              <w:rPr>
                <w:rStyle w:val="Hyperlink"/>
                <w:noProof/>
              </w:rPr>
              <w:t>5.1.3</w:t>
            </w:r>
            <w:r w:rsidR="001F133E">
              <w:rPr>
                <w:rFonts w:asciiTheme="minorHAnsi" w:eastAsiaTheme="minorEastAsia" w:hAnsiTheme="minorHAnsi" w:cstheme="minorBidi"/>
                <w:noProof/>
                <w:lang w:val="en-CA" w:eastAsia="en-CA"/>
              </w:rPr>
              <w:tab/>
            </w:r>
            <w:r w:rsidR="001F133E" w:rsidRPr="00952EBF">
              <w:rPr>
                <w:rStyle w:val="Hyperlink"/>
                <w:noProof/>
              </w:rPr>
              <w:t>Set Up #A3 Receiver Test</w:t>
            </w:r>
            <w:r w:rsidR="001F133E">
              <w:rPr>
                <w:noProof/>
                <w:webHidden/>
              </w:rPr>
              <w:tab/>
            </w:r>
            <w:r w:rsidR="001F133E">
              <w:rPr>
                <w:noProof/>
                <w:webHidden/>
              </w:rPr>
              <w:fldChar w:fldCharType="begin"/>
            </w:r>
            <w:r w:rsidR="001F133E">
              <w:rPr>
                <w:noProof/>
                <w:webHidden/>
              </w:rPr>
              <w:instrText xml:space="preserve"> PAGEREF _Toc62228973 \h </w:instrText>
            </w:r>
            <w:r w:rsidR="001F133E">
              <w:rPr>
                <w:noProof/>
                <w:webHidden/>
              </w:rPr>
            </w:r>
            <w:r w:rsidR="001F133E">
              <w:rPr>
                <w:noProof/>
                <w:webHidden/>
              </w:rPr>
              <w:fldChar w:fldCharType="separate"/>
            </w:r>
            <w:r w:rsidR="00EE6949">
              <w:rPr>
                <w:noProof/>
                <w:webHidden/>
              </w:rPr>
              <w:t>36</w:t>
            </w:r>
            <w:r w:rsidR="001F133E">
              <w:rPr>
                <w:noProof/>
                <w:webHidden/>
              </w:rPr>
              <w:fldChar w:fldCharType="end"/>
            </w:r>
          </w:hyperlink>
        </w:p>
        <w:p w14:paraId="5C631DE1" w14:textId="7E88DD38" w:rsidR="001F133E" w:rsidRDefault="00F72626">
          <w:pPr>
            <w:pStyle w:val="TOC3"/>
            <w:tabs>
              <w:tab w:val="left" w:pos="1320"/>
            </w:tabs>
            <w:rPr>
              <w:rFonts w:asciiTheme="minorHAnsi" w:eastAsiaTheme="minorEastAsia" w:hAnsiTheme="minorHAnsi" w:cstheme="minorBidi"/>
              <w:noProof/>
              <w:lang w:val="en-CA" w:eastAsia="en-CA"/>
            </w:rPr>
          </w:pPr>
          <w:hyperlink w:anchor="_Toc62228974" w:history="1">
            <w:r w:rsidR="001F133E" w:rsidRPr="00952EBF">
              <w:rPr>
                <w:rStyle w:val="Hyperlink"/>
                <w:noProof/>
              </w:rPr>
              <w:t>5.1.4</w:t>
            </w:r>
            <w:r w:rsidR="001F133E">
              <w:rPr>
                <w:rFonts w:asciiTheme="minorHAnsi" w:eastAsiaTheme="minorEastAsia" w:hAnsiTheme="minorHAnsi" w:cstheme="minorBidi"/>
                <w:noProof/>
                <w:lang w:val="en-CA" w:eastAsia="en-CA"/>
              </w:rPr>
              <w:tab/>
            </w:r>
            <w:r w:rsidR="001F133E" w:rsidRPr="00952EBF">
              <w:rPr>
                <w:rStyle w:val="Hyperlink"/>
                <w:noProof/>
              </w:rPr>
              <w:t>Set Up #A4 Receiver Interference Test</w:t>
            </w:r>
            <w:r w:rsidR="001F133E">
              <w:rPr>
                <w:noProof/>
                <w:webHidden/>
              </w:rPr>
              <w:tab/>
            </w:r>
            <w:r w:rsidR="001F133E">
              <w:rPr>
                <w:noProof/>
                <w:webHidden/>
              </w:rPr>
              <w:fldChar w:fldCharType="begin"/>
            </w:r>
            <w:r w:rsidR="001F133E">
              <w:rPr>
                <w:noProof/>
                <w:webHidden/>
              </w:rPr>
              <w:instrText xml:space="preserve"> PAGEREF _Toc62228974 \h </w:instrText>
            </w:r>
            <w:r w:rsidR="001F133E">
              <w:rPr>
                <w:noProof/>
                <w:webHidden/>
              </w:rPr>
            </w:r>
            <w:r w:rsidR="001F133E">
              <w:rPr>
                <w:noProof/>
                <w:webHidden/>
              </w:rPr>
              <w:fldChar w:fldCharType="separate"/>
            </w:r>
            <w:r w:rsidR="00EE6949">
              <w:rPr>
                <w:noProof/>
                <w:webHidden/>
              </w:rPr>
              <w:t>36</w:t>
            </w:r>
            <w:r w:rsidR="001F133E">
              <w:rPr>
                <w:noProof/>
                <w:webHidden/>
              </w:rPr>
              <w:fldChar w:fldCharType="end"/>
            </w:r>
          </w:hyperlink>
        </w:p>
        <w:p w14:paraId="617E2D75" w14:textId="66F31EE1" w:rsidR="001F133E" w:rsidRDefault="00F72626">
          <w:pPr>
            <w:pStyle w:val="TOC2"/>
            <w:rPr>
              <w:rFonts w:asciiTheme="minorHAnsi" w:eastAsiaTheme="minorEastAsia" w:hAnsiTheme="minorHAnsi" w:cstheme="minorBidi"/>
              <w:noProof/>
              <w:lang w:val="en-CA" w:eastAsia="en-CA"/>
            </w:rPr>
          </w:pPr>
          <w:hyperlink w:anchor="_Toc62228975" w:history="1">
            <w:r w:rsidR="001F133E" w:rsidRPr="00952EBF">
              <w:rPr>
                <w:rStyle w:val="Hyperlink"/>
                <w:noProof/>
              </w:rPr>
              <w:t>5.2</w:t>
            </w:r>
            <w:r w:rsidR="001F133E">
              <w:rPr>
                <w:rFonts w:asciiTheme="minorHAnsi" w:eastAsiaTheme="minorEastAsia" w:hAnsiTheme="minorHAnsi" w:cstheme="minorBidi"/>
                <w:noProof/>
                <w:lang w:val="en-CA" w:eastAsia="en-CA"/>
              </w:rPr>
              <w:tab/>
            </w:r>
            <w:r w:rsidR="001F133E" w:rsidRPr="00952EBF">
              <w:rPr>
                <w:rStyle w:val="Hyperlink"/>
                <w:noProof/>
              </w:rPr>
              <w:t>Spectrum Analyzer Settings</w:t>
            </w:r>
            <w:r w:rsidR="001F133E">
              <w:rPr>
                <w:noProof/>
                <w:webHidden/>
              </w:rPr>
              <w:tab/>
            </w:r>
            <w:r w:rsidR="001F133E">
              <w:rPr>
                <w:noProof/>
                <w:webHidden/>
              </w:rPr>
              <w:fldChar w:fldCharType="begin"/>
            </w:r>
            <w:r w:rsidR="001F133E">
              <w:rPr>
                <w:noProof/>
                <w:webHidden/>
              </w:rPr>
              <w:instrText xml:space="preserve"> PAGEREF _Toc62228975 \h </w:instrText>
            </w:r>
            <w:r w:rsidR="001F133E">
              <w:rPr>
                <w:noProof/>
                <w:webHidden/>
              </w:rPr>
            </w:r>
            <w:r w:rsidR="001F133E">
              <w:rPr>
                <w:noProof/>
                <w:webHidden/>
              </w:rPr>
              <w:fldChar w:fldCharType="separate"/>
            </w:r>
            <w:r w:rsidR="00EE6949">
              <w:rPr>
                <w:noProof/>
                <w:webHidden/>
              </w:rPr>
              <w:t>37</w:t>
            </w:r>
            <w:r w:rsidR="001F133E">
              <w:rPr>
                <w:noProof/>
                <w:webHidden/>
              </w:rPr>
              <w:fldChar w:fldCharType="end"/>
            </w:r>
          </w:hyperlink>
        </w:p>
        <w:p w14:paraId="40A2D0D9" w14:textId="1BF7B3C6" w:rsidR="001F133E" w:rsidRDefault="00F72626">
          <w:pPr>
            <w:pStyle w:val="TOC3"/>
            <w:tabs>
              <w:tab w:val="left" w:pos="1320"/>
            </w:tabs>
            <w:rPr>
              <w:rFonts w:asciiTheme="minorHAnsi" w:eastAsiaTheme="minorEastAsia" w:hAnsiTheme="minorHAnsi" w:cstheme="minorBidi"/>
              <w:noProof/>
              <w:lang w:val="en-CA" w:eastAsia="en-CA"/>
            </w:rPr>
          </w:pPr>
          <w:hyperlink w:anchor="_Toc62228976" w:history="1">
            <w:r w:rsidR="001F133E" w:rsidRPr="00952EBF">
              <w:rPr>
                <w:rStyle w:val="Hyperlink"/>
                <w:noProof/>
              </w:rPr>
              <w:t>5.2.1</w:t>
            </w:r>
            <w:r w:rsidR="001F133E">
              <w:rPr>
                <w:rFonts w:asciiTheme="minorHAnsi" w:eastAsiaTheme="minorEastAsia" w:hAnsiTheme="minorHAnsi" w:cstheme="minorBidi"/>
                <w:noProof/>
                <w:lang w:val="en-CA" w:eastAsia="en-CA"/>
              </w:rPr>
              <w:tab/>
            </w:r>
            <w:r w:rsidR="001F133E" w:rsidRPr="00952EBF">
              <w:rPr>
                <w:rStyle w:val="Hyperlink"/>
                <w:noProof/>
              </w:rPr>
              <w:t>North America (for Tx Channel Occupied Bandwidth Measurements) settings based on FCC KDB 558074</w:t>
            </w:r>
            <w:r w:rsidR="001F133E">
              <w:rPr>
                <w:noProof/>
                <w:webHidden/>
              </w:rPr>
              <w:tab/>
            </w:r>
            <w:r w:rsidR="001F133E">
              <w:rPr>
                <w:noProof/>
                <w:webHidden/>
              </w:rPr>
              <w:fldChar w:fldCharType="begin"/>
            </w:r>
            <w:r w:rsidR="001F133E">
              <w:rPr>
                <w:noProof/>
                <w:webHidden/>
              </w:rPr>
              <w:instrText xml:space="preserve"> PAGEREF _Toc62228976 \h </w:instrText>
            </w:r>
            <w:r w:rsidR="001F133E">
              <w:rPr>
                <w:noProof/>
                <w:webHidden/>
              </w:rPr>
            </w:r>
            <w:r w:rsidR="001F133E">
              <w:rPr>
                <w:noProof/>
                <w:webHidden/>
              </w:rPr>
              <w:fldChar w:fldCharType="separate"/>
            </w:r>
            <w:r w:rsidR="00EE6949">
              <w:rPr>
                <w:noProof/>
                <w:webHidden/>
              </w:rPr>
              <w:t>37</w:t>
            </w:r>
            <w:r w:rsidR="001F133E">
              <w:rPr>
                <w:noProof/>
                <w:webHidden/>
              </w:rPr>
              <w:fldChar w:fldCharType="end"/>
            </w:r>
          </w:hyperlink>
        </w:p>
        <w:p w14:paraId="4132EB86" w14:textId="247CDE1F" w:rsidR="001F133E" w:rsidRDefault="00F72626">
          <w:pPr>
            <w:pStyle w:val="TOC3"/>
            <w:tabs>
              <w:tab w:val="left" w:pos="1320"/>
            </w:tabs>
            <w:rPr>
              <w:rFonts w:asciiTheme="minorHAnsi" w:eastAsiaTheme="minorEastAsia" w:hAnsiTheme="minorHAnsi" w:cstheme="minorBidi"/>
              <w:noProof/>
              <w:lang w:val="en-CA" w:eastAsia="en-CA"/>
            </w:rPr>
          </w:pPr>
          <w:hyperlink w:anchor="_Toc62228977" w:history="1">
            <w:r w:rsidR="001F133E" w:rsidRPr="00952EBF">
              <w:rPr>
                <w:rStyle w:val="Hyperlink"/>
                <w:noProof/>
              </w:rPr>
              <w:t>5.2.2</w:t>
            </w:r>
            <w:r w:rsidR="001F133E">
              <w:rPr>
                <w:rFonts w:asciiTheme="minorHAnsi" w:eastAsiaTheme="minorEastAsia" w:hAnsiTheme="minorHAnsi" w:cstheme="minorBidi"/>
                <w:noProof/>
                <w:lang w:val="en-CA" w:eastAsia="en-CA"/>
              </w:rPr>
              <w:tab/>
            </w:r>
            <w:r w:rsidR="001F133E" w:rsidRPr="00952EBF">
              <w:rPr>
                <w:rStyle w:val="Hyperlink"/>
                <w:noProof/>
              </w:rPr>
              <w:t>North America (for Tx Conducted Emissions Out-of-Band Measurements) settings based on FCC KDB 558074</w:t>
            </w:r>
            <w:r w:rsidR="001F133E">
              <w:rPr>
                <w:noProof/>
                <w:webHidden/>
              </w:rPr>
              <w:tab/>
            </w:r>
            <w:r w:rsidR="001F133E">
              <w:rPr>
                <w:noProof/>
                <w:webHidden/>
              </w:rPr>
              <w:fldChar w:fldCharType="begin"/>
            </w:r>
            <w:r w:rsidR="001F133E">
              <w:rPr>
                <w:noProof/>
                <w:webHidden/>
              </w:rPr>
              <w:instrText xml:space="preserve"> PAGEREF _Toc62228977 \h </w:instrText>
            </w:r>
            <w:r w:rsidR="001F133E">
              <w:rPr>
                <w:noProof/>
                <w:webHidden/>
              </w:rPr>
            </w:r>
            <w:r w:rsidR="001F133E">
              <w:rPr>
                <w:noProof/>
                <w:webHidden/>
              </w:rPr>
              <w:fldChar w:fldCharType="separate"/>
            </w:r>
            <w:r w:rsidR="00EE6949">
              <w:rPr>
                <w:noProof/>
                <w:webHidden/>
              </w:rPr>
              <w:t>38</w:t>
            </w:r>
            <w:r w:rsidR="001F133E">
              <w:rPr>
                <w:noProof/>
                <w:webHidden/>
              </w:rPr>
              <w:fldChar w:fldCharType="end"/>
            </w:r>
          </w:hyperlink>
        </w:p>
        <w:p w14:paraId="59825396" w14:textId="7C877E0B" w:rsidR="001F133E" w:rsidRDefault="00F72626">
          <w:pPr>
            <w:pStyle w:val="TOC3"/>
            <w:tabs>
              <w:tab w:val="left" w:pos="1320"/>
            </w:tabs>
            <w:rPr>
              <w:rFonts w:asciiTheme="minorHAnsi" w:eastAsiaTheme="minorEastAsia" w:hAnsiTheme="minorHAnsi" w:cstheme="minorBidi"/>
              <w:noProof/>
              <w:lang w:val="en-CA" w:eastAsia="en-CA"/>
            </w:rPr>
          </w:pPr>
          <w:hyperlink w:anchor="_Toc62228978" w:history="1">
            <w:r w:rsidR="001F133E" w:rsidRPr="00952EBF">
              <w:rPr>
                <w:rStyle w:val="Hyperlink"/>
                <w:noProof/>
              </w:rPr>
              <w:t>5.2.3</w:t>
            </w:r>
            <w:r w:rsidR="001F133E">
              <w:rPr>
                <w:rFonts w:asciiTheme="minorHAnsi" w:eastAsiaTheme="minorEastAsia" w:hAnsiTheme="minorHAnsi" w:cstheme="minorBidi"/>
                <w:noProof/>
                <w:lang w:val="en-CA" w:eastAsia="en-CA"/>
              </w:rPr>
              <w:tab/>
            </w:r>
            <w:r w:rsidR="001F133E" w:rsidRPr="00952EBF">
              <w:rPr>
                <w:rStyle w:val="Hyperlink"/>
                <w:noProof/>
              </w:rPr>
              <w:t>EU (for Tx Channel Occupied Bandwidth Measurements) settings based on ETSI EN 300 220-1</w:t>
            </w:r>
            <w:r w:rsidR="001F133E">
              <w:rPr>
                <w:noProof/>
                <w:webHidden/>
              </w:rPr>
              <w:tab/>
            </w:r>
            <w:r w:rsidR="001F133E">
              <w:rPr>
                <w:noProof/>
                <w:webHidden/>
              </w:rPr>
              <w:fldChar w:fldCharType="begin"/>
            </w:r>
            <w:r w:rsidR="001F133E">
              <w:rPr>
                <w:noProof/>
                <w:webHidden/>
              </w:rPr>
              <w:instrText xml:space="preserve"> PAGEREF _Toc62228978 \h </w:instrText>
            </w:r>
            <w:r w:rsidR="001F133E">
              <w:rPr>
                <w:noProof/>
                <w:webHidden/>
              </w:rPr>
            </w:r>
            <w:r w:rsidR="001F133E">
              <w:rPr>
                <w:noProof/>
                <w:webHidden/>
              </w:rPr>
              <w:fldChar w:fldCharType="separate"/>
            </w:r>
            <w:r w:rsidR="00EE6949">
              <w:rPr>
                <w:noProof/>
                <w:webHidden/>
              </w:rPr>
              <w:t>38</w:t>
            </w:r>
            <w:r w:rsidR="001F133E">
              <w:rPr>
                <w:noProof/>
                <w:webHidden/>
              </w:rPr>
              <w:fldChar w:fldCharType="end"/>
            </w:r>
          </w:hyperlink>
        </w:p>
        <w:p w14:paraId="77CD8E83" w14:textId="6B33A08D" w:rsidR="001F133E" w:rsidRDefault="00F72626">
          <w:pPr>
            <w:pStyle w:val="TOC3"/>
            <w:tabs>
              <w:tab w:val="left" w:pos="1320"/>
            </w:tabs>
            <w:rPr>
              <w:rFonts w:asciiTheme="minorHAnsi" w:eastAsiaTheme="minorEastAsia" w:hAnsiTheme="minorHAnsi" w:cstheme="minorBidi"/>
              <w:noProof/>
              <w:lang w:val="en-CA" w:eastAsia="en-CA"/>
            </w:rPr>
          </w:pPr>
          <w:hyperlink w:anchor="_Toc62228979" w:history="1">
            <w:r w:rsidR="001F133E" w:rsidRPr="00952EBF">
              <w:rPr>
                <w:rStyle w:val="Hyperlink"/>
                <w:noProof/>
              </w:rPr>
              <w:t>5.2.4</w:t>
            </w:r>
            <w:r w:rsidR="001F133E">
              <w:rPr>
                <w:rFonts w:asciiTheme="minorHAnsi" w:eastAsiaTheme="minorEastAsia" w:hAnsiTheme="minorHAnsi" w:cstheme="minorBidi"/>
                <w:noProof/>
                <w:lang w:val="en-CA" w:eastAsia="en-CA"/>
              </w:rPr>
              <w:tab/>
            </w:r>
            <w:r w:rsidR="001F133E" w:rsidRPr="00952EBF">
              <w:rPr>
                <w:rStyle w:val="Hyperlink"/>
                <w:noProof/>
              </w:rPr>
              <w:t>EU (for Tx Conducted Emissions Out-of-Band Measurements below 1GHz)</w:t>
            </w:r>
            <w:r w:rsidR="001F133E">
              <w:rPr>
                <w:noProof/>
                <w:webHidden/>
              </w:rPr>
              <w:tab/>
            </w:r>
            <w:r w:rsidR="001F133E">
              <w:rPr>
                <w:noProof/>
                <w:webHidden/>
              </w:rPr>
              <w:fldChar w:fldCharType="begin"/>
            </w:r>
            <w:r w:rsidR="001F133E">
              <w:rPr>
                <w:noProof/>
                <w:webHidden/>
              </w:rPr>
              <w:instrText xml:space="preserve"> PAGEREF _Toc62228979 \h </w:instrText>
            </w:r>
            <w:r w:rsidR="001F133E">
              <w:rPr>
                <w:noProof/>
                <w:webHidden/>
              </w:rPr>
            </w:r>
            <w:r w:rsidR="001F133E">
              <w:rPr>
                <w:noProof/>
                <w:webHidden/>
              </w:rPr>
              <w:fldChar w:fldCharType="separate"/>
            </w:r>
            <w:r w:rsidR="00EE6949">
              <w:rPr>
                <w:noProof/>
                <w:webHidden/>
              </w:rPr>
              <w:t>39</w:t>
            </w:r>
            <w:r w:rsidR="001F133E">
              <w:rPr>
                <w:noProof/>
                <w:webHidden/>
              </w:rPr>
              <w:fldChar w:fldCharType="end"/>
            </w:r>
          </w:hyperlink>
        </w:p>
        <w:p w14:paraId="23E11C72" w14:textId="2F934A09" w:rsidR="001F133E" w:rsidRDefault="00F72626">
          <w:pPr>
            <w:pStyle w:val="TOC3"/>
            <w:tabs>
              <w:tab w:val="left" w:pos="1320"/>
            </w:tabs>
            <w:rPr>
              <w:rFonts w:asciiTheme="minorHAnsi" w:eastAsiaTheme="minorEastAsia" w:hAnsiTheme="minorHAnsi" w:cstheme="minorBidi"/>
              <w:noProof/>
              <w:lang w:val="en-CA" w:eastAsia="en-CA"/>
            </w:rPr>
          </w:pPr>
          <w:hyperlink w:anchor="_Toc62228980" w:history="1">
            <w:r w:rsidR="001F133E" w:rsidRPr="00952EBF">
              <w:rPr>
                <w:rStyle w:val="Hyperlink"/>
                <w:noProof/>
              </w:rPr>
              <w:t>5.2.5</w:t>
            </w:r>
            <w:r w:rsidR="001F133E">
              <w:rPr>
                <w:rFonts w:asciiTheme="minorHAnsi" w:eastAsiaTheme="minorEastAsia" w:hAnsiTheme="minorHAnsi" w:cstheme="minorBidi"/>
                <w:noProof/>
                <w:lang w:val="en-CA" w:eastAsia="en-CA"/>
              </w:rPr>
              <w:tab/>
            </w:r>
            <w:r w:rsidR="001F133E" w:rsidRPr="00952EBF">
              <w:rPr>
                <w:rStyle w:val="Hyperlink"/>
                <w:noProof/>
              </w:rPr>
              <w:t>EU (for Tx Conducted Emissions Out-of-Band Measurements above 1GHz)</w:t>
            </w:r>
            <w:r w:rsidR="001F133E">
              <w:rPr>
                <w:noProof/>
                <w:webHidden/>
              </w:rPr>
              <w:tab/>
            </w:r>
            <w:r w:rsidR="001F133E">
              <w:rPr>
                <w:noProof/>
                <w:webHidden/>
              </w:rPr>
              <w:fldChar w:fldCharType="begin"/>
            </w:r>
            <w:r w:rsidR="001F133E">
              <w:rPr>
                <w:noProof/>
                <w:webHidden/>
              </w:rPr>
              <w:instrText xml:space="preserve"> PAGEREF _Toc62228980 \h </w:instrText>
            </w:r>
            <w:r w:rsidR="001F133E">
              <w:rPr>
                <w:noProof/>
                <w:webHidden/>
              </w:rPr>
            </w:r>
            <w:r w:rsidR="001F133E">
              <w:rPr>
                <w:noProof/>
                <w:webHidden/>
              </w:rPr>
              <w:fldChar w:fldCharType="separate"/>
            </w:r>
            <w:r w:rsidR="00EE6949">
              <w:rPr>
                <w:noProof/>
                <w:webHidden/>
              </w:rPr>
              <w:t>39</w:t>
            </w:r>
            <w:r w:rsidR="001F133E">
              <w:rPr>
                <w:noProof/>
                <w:webHidden/>
              </w:rPr>
              <w:fldChar w:fldCharType="end"/>
            </w:r>
          </w:hyperlink>
        </w:p>
        <w:p w14:paraId="0E0D07C6" w14:textId="587A4BB2" w:rsidR="001F133E" w:rsidRDefault="00F72626">
          <w:pPr>
            <w:pStyle w:val="TOC2"/>
            <w:rPr>
              <w:rFonts w:asciiTheme="minorHAnsi" w:eastAsiaTheme="minorEastAsia" w:hAnsiTheme="minorHAnsi" w:cstheme="minorBidi"/>
              <w:noProof/>
              <w:lang w:val="en-CA" w:eastAsia="en-CA"/>
            </w:rPr>
          </w:pPr>
          <w:hyperlink w:anchor="_Toc62228981" w:history="1">
            <w:r w:rsidR="001F133E" w:rsidRPr="00952EBF">
              <w:rPr>
                <w:rStyle w:val="Hyperlink"/>
                <w:noProof/>
              </w:rPr>
              <w:t>5.3</w:t>
            </w:r>
            <w:r w:rsidR="001F133E">
              <w:rPr>
                <w:rFonts w:asciiTheme="minorHAnsi" w:eastAsiaTheme="minorEastAsia" w:hAnsiTheme="minorHAnsi" w:cstheme="minorBidi"/>
                <w:noProof/>
                <w:lang w:val="en-CA" w:eastAsia="en-CA"/>
              </w:rPr>
              <w:tab/>
            </w:r>
            <w:r w:rsidR="001F133E" w:rsidRPr="00952EBF">
              <w:rPr>
                <w:rStyle w:val="Hyperlink"/>
                <w:noProof/>
              </w:rPr>
              <w:t>Test Equipment Examples</w:t>
            </w:r>
            <w:r w:rsidR="001F133E">
              <w:rPr>
                <w:noProof/>
                <w:webHidden/>
              </w:rPr>
              <w:tab/>
            </w:r>
            <w:r w:rsidR="001F133E">
              <w:rPr>
                <w:noProof/>
                <w:webHidden/>
              </w:rPr>
              <w:fldChar w:fldCharType="begin"/>
            </w:r>
            <w:r w:rsidR="001F133E">
              <w:rPr>
                <w:noProof/>
                <w:webHidden/>
              </w:rPr>
              <w:instrText xml:space="preserve"> PAGEREF _Toc62228981 \h </w:instrText>
            </w:r>
            <w:r w:rsidR="001F133E">
              <w:rPr>
                <w:noProof/>
                <w:webHidden/>
              </w:rPr>
            </w:r>
            <w:r w:rsidR="001F133E">
              <w:rPr>
                <w:noProof/>
                <w:webHidden/>
              </w:rPr>
              <w:fldChar w:fldCharType="separate"/>
            </w:r>
            <w:r w:rsidR="00EE6949">
              <w:rPr>
                <w:noProof/>
                <w:webHidden/>
              </w:rPr>
              <w:t>39</w:t>
            </w:r>
            <w:r w:rsidR="001F133E">
              <w:rPr>
                <w:noProof/>
                <w:webHidden/>
              </w:rPr>
              <w:fldChar w:fldCharType="end"/>
            </w:r>
          </w:hyperlink>
        </w:p>
        <w:p w14:paraId="24EFFFE9" w14:textId="10AEEA67" w:rsidR="001F133E" w:rsidRDefault="00F72626">
          <w:pPr>
            <w:pStyle w:val="TOC2"/>
            <w:rPr>
              <w:rFonts w:asciiTheme="minorHAnsi" w:eastAsiaTheme="minorEastAsia" w:hAnsiTheme="minorHAnsi" w:cstheme="minorBidi"/>
              <w:noProof/>
              <w:lang w:val="en-CA" w:eastAsia="en-CA"/>
            </w:rPr>
          </w:pPr>
          <w:hyperlink w:anchor="_Toc62228982" w:history="1">
            <w:r w:rsidR="001F133E" w:rsidRPr="00952EBF">
              <w:rPr>
                <w:rStyle w:val="Hyperlink"/>
                <w:noProof/>
              </w:rPr>
              <w:t>5.4</w:t>
            </w:r>
            <w:r w:rsidR="001F133E">
              <w:rPr>
                <w:rFonts w:asciiTheme="minorHAnsi" w:eastAsiaTheme="minorEastAsia" w:hAnsiTheme="minorHAnsi" w:cstheme="minorBidi"/>
                <w:noProof/>
                <w:lang w:val="en-CA" w:eastAsia="en-CA"/>
              </w:rPr>
              <w:tab/>
            </w:r>
            <w:r w:rsidR="001F133E" w:rsidRPr="00952EBF">
              <w:rPr>
                <w:rStyle w:val="Hyperlink"/>
                <w:noProof/>
              </w:rPr>
              <w:t>Interference Details by Region</w:t>
            </w:r>
            <w:r w:rsidR="001F133E">
              <w:rPr>
                <w:noProof/>
                <w:webHidden/>
              </w:rPr>
              <w:tab/>
            </w:r>
            <w:r w:rsidR="001F133E">
              <w:rPr>
                <w:noProof/>
                <w:webHidden/>
              </w:rPr>
              <w:fldChar w:fldCharType="begin"/>
            </w:r>
            <w:r w:rsidR="001F133E">
              <w:rPr>
                <w:noProof/>
                <w:webHidden/>
              </w:rPr>
              <w:instrText xml:space="preserve"> PAGEREF _Toc62228982 \h </w:instrText>
            </w:r>
            <w:r w:rsidR="001F133E">
              <w:rPr>
                <w:noProof/>
                <w:webHidden/>
              </w:rPr>
            </w:r>
            <w:r w:rsidR="001F133E">
              <w:rPr>
                <w:noProof/>
                <w:webHidden/>
              </w:rPr>
              <w:fldChar w:fldCharType="separate"/>
            </w:r>
            <w:r w:rsidR="00EE6949">
              <w:rPr>
                <w:noProof/>
                <w:webHidden/>
              </w:rPr>
              <w:t>41</w:t>
            </w:r>
            <w:r w:rsidR="001F133E">
              <w:rPr>
                <w:noProof/>
                <w:webHidden/>
              </w:rPr>
              <w:fldChar w:fldCharType="end"/>
            </w:r>
          </w:hyperlink>
        </w:p>
        <w:p w14:paraId="26396457" w14:textId="766835E2" w:rsidR="001F133E" w:rsidRDefault="00F72626">
          <w:pPr>
            <w:pStyle w:val="TOC2"/>
            <w:rPr>
              <w:rFonts w:asciiTheme="minorHAnsi" w:eastAsiaTheme="minorEastAsia" w:hAnsiTheme="minorHAnsi" w:cstheme="minorBidi"/>
              <w:noProof/>
              <w:lang w:val="en-CA" w:eastAsia="en-CA"/>
            </w:rPr>
          </w:pPr>
          <w:hyperlink w:anchor="_Toc62228983" w:history="1">
            <w:r w:rsidR="001F133E" w:rsidRPr="00952EBF">
              <w:rPr>
                <w:rStyle w:val="Hyperlink"/>
                <w:noProof/>
              </w:rPr>
              <w:t>5.5</w:t>
            </w:r>
            <w:r w:rsidR="001F133E">
              <w:rPr>
                <w:rFonts w:asciiTheme="minorHAnsi" w:eastAsiaTheme="minorEastAsia" w:hAnsiTheme="minorHAnsi" w:cstheme="minorBidi"/>
                <w:noProof/>
                <w:lang w:val="en-CA" w:eastAsia="en-CA"/>
              </w:rPr>
              <w:tab/>
            </w:r>
            <w:r w:rsidR="001F133E" w:rsidRPr="00952EBF">
              <w:rPr>
                <w:rStyle w:val="Hyperlink"/>
                <w:noProof/>
              </w:rPr>
              <w:t>Test Result Summary</w:t>
            </w:r>
            <w:r w:rsidR="001F133E">
              <w:rPr>
                <w:noProof/>
                <w:webHidden/>
              </w:rPr>
              <w:tab/>
            </w:r>
            <w:r w:rsidR="001F133E">
              <w:rPr>
                <w:noProof/>
                <w:webHidden/>
              </w:rPr>
              <w:fldChar w:fldCharType="begin"/>
            </w:r>
            <w:r w:rsidR="001F133E">
              <w:rPr>
                <w:noProof/>
                <w:webHidden/>
              </w:rPr>
              <w:instrText xml:space="preserve"> PAGEREF _Toc62228983 \h </w:instrText>
            </w:r>
            <w:r w:rsidR="001F133E">
              <w:rPr>
                <w:noProof/>
                <w:webHidden/>
              </w:rPr>
            </w:r>
            <w:r w:rsidR="001F133E">
              <w:rPr>
                <w:noProof/>
                <w:webHidden/>
              </w:rPr>
              <w:fldChar w:fldCharType="separate"/>
            </w:r>
            <w:r w:rsidR="00EE6949">
              <w:rPr>
                <w:noProof/>
                <w:webHidden/>
              </w:rPr>
              <w:t>42</w:t>
            </w:r>
            <w:r w:rsidR="001F133E">
              <w:rPr>
                <w:noProof/>
                <w:webHidden/>
              </w:rPr>
              <w:fldChar w:fldCharType="end"/>
            </w:r>
          </w:hyperlink>
        </w:p>
        <w:p w14:paraId="02CB1728" w14:textId="5FB2BFC7" w:rsidR="001F133E" w:rsidRDefault="00F72626">
          <w:pPr>
            <w:pStyle w:val="TOC1"/>
            <w:rPr>
              <w:rFonts w:asciiTheme="minorHAnsi" w:eastAsiaTheme="minorEastAsia" w:hAnsiTheme="minorHAnsi" w:cstheme="minorBidi"/>
              <w:noProof/>
              <w:lang w:val="en-CA" w:eastAsia="en-CA"/>
            </w:rPr>
          </w:pPr>
          <w:hyperlink w:anchor="_Toc62228984" w:history="1">
            <w:r w:rsidR="001F133E" w:rsidRPr="00952EBF">
              <w:rPr>
                <w:rStyle w:val="Hyperlink"/>
                <w:noProof/>
              </w:rPr>
              <w:t>6</w:t>
            </w:r>
            <w:r w:rsidR="001F133E">
              <w:rPr>
                <w:rFonts w:asciiTheme="minorHAnsi" w:eastAsiaTheme="minorEastAsia" w:hAnsiTheme="minorHAnsi" w:cstheme="minorBidi"/>
                <w:noProof/>
                <w:lang w:val="en-CA" w:eastAsia="en-CA"/>
              </w:rPr>
              <w:tab/>
            </w:r>
            <w:r w:rsidR="001F133E" w:rsidRPr="00952EBF">
              <w:rPr>
                <w:rStyle w:val="Hyperlink"/>
                <w:noProof/>
              </w:rPr>
              <w:t>Glossary</w:t>
            </w:r>
            <w:r w:rsidR="001F133E">
              <w:rPr>
                <w:noProof/>
                <w:webHidden/>
              </w:rPr>
              <w:tab/>
            </w:r>
            <w:r w:rsidR="001F133E">
              <w:rPr>
                <w:noProof/>
                <w:webHidden/>
              </w:rPr>
              <w:fldChar w:fldCharType="begin"/>
            </w:r>
            <w:r w:rsidR="001F133E">
              <w:rPr>
                <w:noProof/>
                <w:webHidden/>
              </w:rPr>
              <w:instrText xml:space="preserve"> PAGEREF _Toc62228984 \h </w:instrText>
            </w:r>
            <w:r w:rsidR="001F133E">
              <w:rPr>
                <w:noProof/>
                <w:webHidden/>
              </w:rPr>
            </w:r>
            <w:r w:rsidR="001F133E">
              <w:rPr>
                <w:noProof/>
                <w:webHidden/>
              </w:rPr>
              <w:fldChar w:fldCharType="separate"/>
            </w:r>
            <w:r w:rsidR="00EE6949">
              <w:rPr>
                <w:noProof/>
                <w:webHidden/>
              </w:rPr>
              <w:t>45</w:t>
            </w:r>
            <w:r w:rsidR="001F133E">
              <w:rPr>
                <w:noProof/>
                <w:webHidden/>
              </w:rPr>
              <w:fldChar w:fldCharType="end"/>
            </w:r>
          </w:hyperlink>
        </w:p>
        <w:p w14:paraId="4443F9D3" w14:textId="6BBFEE26" w:rsidR="001F133E" w:rsidRDefault="00F72626">
          <w:pPr>
            <w:pStyle w:val="TOC1"/>
            <w:rPr>
              <w:rFonts w:asciiTheme="minorHAnsi" w:eastAsiaTheme="minorEastAsia" w:hAnsiTheme="minorHAnsi" w:cstheme="minorBidi"/>
              <w:noProof/>
              <w:lang w:val="en-CA" w:eastAsia="en-CA"/>
            </w:rPr>
          </w:pPr>
          <w:hyperlink w:anchor="_Toc62228985" w:history="1">
            <w:r w:rsidR="001F133E" w:rsidRPr="00952EBF">
              <w:rPr>
                <w:rStyle w:val="Hyperlink"/>
                <w:noProof/>
              </w:rPr>
              <w:t>7</w:t>
            </w:r>
            <w:r w:rsidR="001F133E">
              <w:rPr>
                <w:rFonts w:asciiTheme="minorHAnsi" w:eastAsiaTheme="minorEastAsia" w:hAnsiTheme="minorHAnsi" w:cstheme="minorBidi"/>
                <w:noProof/>
                <w:lang w:val="en-CA" w:eastAsia="en-CA"/>
              </w:rPr>
              <w:tab/>
            </w:r>
            <w:r w:rsidR="001F133E" w:rsidRPr="00952EBF">
              <w:rPr>
                <w:rStyle w:val="Hyperlink"/>
                <w:noProof/>
              </w:rPr>
              <w:t>References</w:t>
            </w:r>
            <w:r w:rsidR="001F133E">
              <w:rPr>
                <w:noProof/>
                <w:webHidden/>
              </w:rPr>
              <w:tab/>
            </w:r>
            <w:r w:rsidR="001F133E">
              <w:rPr>
                <w:noProof/>
                <w:webHidden/>
              </w:rPr>
              <w:fldChar w:fldCharType="begin"/>
            </w:r>
            <w:r w:rsidR="001F133E">
              <w:rPr>
                <w:noProof/>
                <w:webHidden/>
              </w:rPr>
              <w:instrText xml:space="preserve"> PAGEREF _Toc62228985 \h </w:instrText>
            </w:r>
            <w:r w:rsidR="001F133E">
              <w:rPr>
                <w:noProof/>
                <w:webHidden/>
              </w:rPr>
            </w:r>
            <w:r w:rsidR="001F133E">
              <w:rPr>
                <w:noProof/>
                <w:webHidden/>
              </w:rPr>
              <w:fldChar w:fldCharType="separate"/>
            </w:r>
            <w:r w:rsidR="00EE6949">
              <w:rPr>
                <w:noProof/>
                <w:webHidden/>
              </w:rPr>
              <w:t>46</w:t>
            </w:r>
            <w:r w:rsidR="001F133E">
              <w:rPr>
                <w:noProof/>
                <w:webHidden/>
              </w:rPr>
              <w:fldChar w:fldCharType="end"/>
            </w:r>
          </w:hyperlink>
        </w:p>
        <w:p w14:paraId="7ED3F881" w14:textId="13921E96" w:rsidR="001F133E" w:rsidRDefault="00F72626">
          <w:pPr>
            <w:pStyle w:val="TOC1"/>
            <w:rPr>
              <w:rFonts w:asciiTheme="minorHAnsi" w:eastAsiaTheme="minorEastAsia" w:hAnsiTheme="minorHAnsi" w:cstheme="minorBidi"/>
              <w:noProof/>
              <w:lang w:val="en-CA" w:eastAsia="en-CA"/>
            </w:rPr>
          </w:pPr>
          <w:hyperlink w:anchor="_Toc62228986" w:history="1">
            <w:r w:rsidR="001F133E" w:rsidRPr="00952EBF">
              <w:rPr>
                <w:rStyle w:val="Hyperlink"/>
                <w:noProof/>
              </w:rPr>
              <w:t>8</w:t>
            </w:r>
            <w:r w:rsidR="001F133E">
              <w:rPr>
                <w:rFonts w:asciiTheme="minorHAnsi" w:eastAsiaTheme="minorEastAsia" w:hAnsiTheme="minorHAnsi" w:cstheme="minorBidi"/>
                <w:noProof/>
                <w:lang w:val="en-CA" w:eastAsia="en-CA"/>
              </w:rPr>
              <w:tab/>
            </w:r>
            <w:r w:rsidR="001F133E" w:rsidRPr="00952EBF">
              <w:rPr>
                <w:rStyle w:val="Hyperlink"/>
                <w:noProof/>
              </w:rPr>
              <w:t>NOTICE OF USE AND DISCLOSURE</w:t>
            </w:r>
            <w:r w:rsidR="001F133E">
              <w:rPr>
                <w:noProof/>
                <w:webHidden/>
              </w:rPr>
              <w:tab/>
            </w:r>
            <w:r w:rsidR="001F133E">
              <w:rPr>
                <w:noProof/>
                <w:webHidden/>
              </w:rPr>
              <w:fldChar w:fldCharType="begin"/>
            </w:r>
            <w:r w:rsidR="001F133E">
              <w:rPr>
                <w:noProof/>
                <w:webHidden/>
              </w:rPr>
              <w:instrText xml:space="preserve"> PAGEREF _Toc62228986 \h </w:instrText>
            </w:r>
            <w:r w:rsidR="001F133E">
              <w:rPr>
                <w:noProof/>
                <w:webHidden/>
              </w:rPr>
            </w:r>
            <w:r w:rsidR="001F133E">
              <w:rPr>
                <w:noProof/>
                <w:webHidden/>
              </w:rPr>
              <w:fldChar w:fldCharType="separate"/>
            </w:r>
            <w:r w:rsidR="00EE6949">
              <w:rPr>
                <w:noProof/>
                <w:webHidden/>
              </w:rPr>
              <w:t>47</w:t>
            </w:r>
            <w:r w:rsidR="001F133E">
              <w:rPr>
                <w:noProof/>
                <w:webHidden/>
              </w:rPr>
              <w:fldChar w:fldCharType="end"/>
            </w:r>
          </w:hyperlink>
        </w:p>
        <w:p w14:paraId="46497351" w14:textId="24F17070" w:rsidR="008063B8" w:rsidRDefault="008063B8">
          <w:r>
            <w:rPr>
              <w:b/>
              <w:bCs/>
              <w:noProof/>
            </w:rPr>
            <w:fldChar w:fldCharType="end"/>
          </w:r>
        </w:p>
      </w:sdtContent>
    </w:sdt>
    <w:p w14:paraId="0AD9C17F" w14:textId="77777777" w:rsidR="00722903" w:rsidRPr="00AA56FC" w:rsidRDefault="00722903" w:rsidP="00047EBD">
      <w:pPr>
        <w:pStyle w:val="TOCHeading"/>
        <w:pageBreakBefore w:val="0"/>
        <w:numPr>
          <w:ilvl w:val="0"/>
          <w:numId w:val="0"/>
        </w:numPr>
        <w:rPr>
          <w:color w:val="auto"/>
          <w:lang w:val="fr-FR"/>
        </w:rPr>
      </w:pPr>
      <w:bookmarkStart w:id="1" w:name="_Toc57324ff9"/>
      <w:bookmarkStart w:id="2" w:name="_Ref256942173"/>
      <w:r w:rsidRPr="00AA56FC">
        <w:rPr>
          <w:color w:val="auto"/>
          <w:lang w:val="fr-FR"/>
        </w:rPr>
        <w:t>Tables</w:t>
      </w:r>
    </w:p>
    <w:p w14:paraId="2A8970E1" w14:textId="4AB8A06C" w:rsidR="001F133E" w:rsidRDefault="00994801">
      <w:pPr>
        <w:pStyle w:val="TableofFigures"/>
        <w:tabs>
          <w:tab w:val="right" w:leader="dot" w:pos="9010"/>
        </w:tabs>
        <w:rPr>
          <w:rFonts w:asciiTheme="minorHAnsi" w:eastAsiaTheme="minorEastAsia" w:hAnsiTheme="minorHAnsi" w:cstheme="minorBidi"/>
          <w:noProof/>
          <w:lang w:val="en-CA" w:eastAsia="en-CA"/>
        </w:rPr>
      </w:pPr>
      <w:r>
        <w:fldChar w:fldCharType="begin"/>
      </w:r>
      <w:r w:rsidRPr="00AA56FC">
        <w:rPr>
          <w:lang w:val="fr-FR"/>
        </w:rPr>
        <w:instrText xml:space="preserve"> TOC \f F \h \z \c "Table" </w:instrText>
      </w:r>
      <w:r>
        <w:fldChar w:fldCharType="separate"/>
      </w:r>
      <w:hyperlink w:anchor="_Toc62228987" w:history="1">
        <w:r w:rsidR="001F133E" w:rsidRPr="003C1914">
          <w:rPr>
            <w:rStyle w:val="Hyperlink"/>
            <w:noProof/>
          </w:rPr>
          <w:t>Table 2</w:t>
        </w:r>
        <w:r w:rsidR="001F133E" w:rsidRPr="003C1914">
          <w:rPr>
            <w:rStyle w:val="Hyperlink"/>
            <w:noProof/>
          </w:rPr>
          <w:noBreakHyphen/>
          <w:t>1 Deployment Environments</w:t>
        </w:r>
        <w:r w:rsidR="001F133E">
          <w:rPr>
            <w:noProof/>
            <w:webHidden/>
          </w:rPr>
          <w:tab/>
        </w:r>
        <w:r w:rsidR="001F133E">
          <w:rPr>
            <w:noProof/>
            <w:webHidden/>
          </w:rPr>
          <w:fldChar w:fldCharType="begin"/>
        </w:r>
        <w:r w:rsidR="001F133E">
          <w:rPr>
            <w:noProof/>
            <w:webHidden/>
          </w:rPr>
          <w:instrText xml:space="preserve"> PAGEREF _Toc62228987 \h </w:instrText>
        </w:r>
        <w:r w:rsidR="001F133E">
          <w:rPr>
            <w:noProof/>
            <w:webHidden/>
          </w:rPr>
        </w:r>
        <w:r w:rsidR="001F133E">
          <w:rPr>
            <w:noProof/>
            <w:webHidden/>
          </w:rPr>
          <w:fldChar w:fldCharType="separate"/>
        </w:r>
        <w:r w:rsidR="00EE6949">
          <w:rPr>
            <w:noProof/>
            <w:webHidden/>
          </w:rPr>
          <w:t>8</w:t>
        </w:r>
        <w:r w:rsidR="001F133E">
          <w:rPr>
            <w:noProof/>
            <w:webHidden/>
          </w:rPr>
          <w:fldChar w:fldCharType="end"/>
        </w:r>
      </w:hyperlink>
    </w:p>
    <w:p w14:paraId="75BC3643" w14:textId="1B8660E8"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8988" w:history="1">
        <w:r w:rsidR="001F133E" w:rsidRPr="003C1914">
          <w:rPr>
            <w:rStyle w:val="Hyperlink"/>
            <w:noProof/>
          </w:rPr>
          <w:t>Table 2</w:t>
        </w:r>
        <w:r w:rsidR="001F133E" w:rsidRPr="003C1914">
          <w:rPr>
            <w:rStyle w:val="Hyperlink"/>
            <w:noProof/>
          </w:rPr>
          <w:noBreakHyphen/>
          <w:t>2 Recommended Test Matrix</w:t>
        </w:r>
        <w:r w:rsidR="001F133E">
          <w:rPr>
            <w:noProof/>
            <w:webHidden/>
          </w:rPr>
          <w:tab/>
        </w:r>
        <w:r w:rsidR="001F133E">
          <w:rPr>
            <w:noProof/>
            <w:webHidden/>
          </w:rPr>
          <w:fldChar w:fldCharType="begin"/>
        </w:r>
        <w:r w:rsidR="001F133E">
          <w:rPr>
            <w:noProof/>
            <w:webHidden/>
          </w:rPr>
          <w:instrText xml:space="preserve"> PAGEREF _Toc62228988 \h </w:instrText>
        </w:r>
        <w:r w:rsidR="001F133E">
          <w:rPr>
            <w:noProof/>
            <w:webHidden/>
          </w:rPr>
        </w:r>
        <w:r w:rsidR="001F133E">
          <w:rPr>
            <w:noProof/>
            <w:webHidden/>
          </w:rPr>
          <w:fldChar w:fldCharType="separate"/>
        </w:r>
        <w:r w:rsidR="00EE6949">
          <w:rPr>
            <w:noProof/>
            <w:webHidden/>
          </w:rPr>
          <w:t>9</w:t>
        </w:r>
        <w:r w:rsidR="001F133E">
          <w:rPr>
            <w:noProof/>
            <w:webHidden/>
          </w:rPr>
          <w:fldChar w:fldCharType="end"/>
        </w:r>
      </w:hyperlink>
    </w:p>
    <w:p w14:paraId="507A8FF7" w14:textId="7AA6E5CC"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8989" w:history="1">
        <w:r w:rsidR="001F133E" w:rsidRPr="003C1914">
          <w:rPr>
            <w:rStyle w:val="Hyperlink"/>
            <w:noProof/>
          </w:rPr>
          <w:t>Table 2</w:t>
        </w:r>
        <w:r w:rsidR="001F133E" w:rsidRPr="003C1914">
          <w:rPr>
            <w:rStyle w:val="Hyperlink"/>
            <w:noProof/>
          </w:rPr>
          <w:noBreakHyphen/>
          <w:t>3 Gateway Test Frequencies</w:t>
        </w:r>
        <w:r w:rsidR="001F133E">
          <w:rPr>
            <w:noProof/>
            <w:webHidden/>
          </w:rPr>
          <w:tab/>
        </w:r>
        <w:r w:rsidR="001F133E">
          <w:rPr>
            <w:noProof/>
            <w:webHidden/>
          </w:rPr>
          <w:fldChar w:fldCharType="begin"/>
        </w:r>
        <w:r w:rsidR="001F133E">
          <w:rPr>
            <w:noProof/>
            <w:webHidden/>
          </w:rPr>
          <w:instrText xml:space="preserve"> PAGEREF _Toc62228989 \h </w:instrText>
        </w:r>
        <w:r w:rsidR="001F133E">
          <w:rPr>
            <w:noProof/>
            <w:webHidden/>
          </w:rPr>
        </w:r>
        <w:r w:rsidR="001F133E">
          <w:rPr>
            <w:noProof/>
            <w:webHidden/>
          </w:rPr>
          <w:fldChar w:fldCharType="separate"/>
        </w:r>
        <w:r w:rsidR="00EE6949">
          <w:rPr>
            <w:noProof/>
            <w:webHidden/>
          </w:rPr>
          <w:t>10</w:t>
        </w:r>
        <w:r w:rsidR="001F133E">
          <w:rPr>
            <w:noProof/>
            <w:webHidden/>
          </w:rPr>
          <w:fldChar w:fldCharType="end"/>
        </w:r>
      </w:hyperlink>
    </w:p>
    <w:p w14:paraId="08F1D8AA" w14:textId="5051EA35"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8990" w:history="1">
        <w:r w:rsidR="001F133E" w:rsidRPr="003C1914">
          <w:rPr>
            <w:rStyle w:val="Hyperlink"/>
            <w:noProof/>
          </w:rPr>
          <w:t>Table 2</w:t>
        </w:r>
        <w:r w:rsidR="001F133E" w:rsidRPr="003C1914">
          <w:rPr>
            <w:rStyle w:val="Hyperlink"/>
            <w:noProof/>
          </w:rPr>
          <w:noBreakHyphen/>
          <w:t>4 Blocking Test Frequencies</w:t>
        </w:r>
        <w:r w:rsidR="001F133E">
          <w:rPr>
            <w:noProof/>
            <w:webHidden/>
          </w:rPr>
          <w:tab/>
        </w:r>
        <w:r w:rsidR="001F133E">
          <w:rPr>
            <w:noProof/>
            <w:webHidden/>
          </w:rPr>
          <w:fldChar w:fldCharType="begin"/>
        </w:r>
        <w:r w:rsidR="001F133E">
          <w:rPr>
            <w:noProof/>
            <w:webHidden/>
          </w:rPr>
          <w:instrText xml:space="preserve"> PAGEREF _Toc62228990 \h </w:instrText>
        </w:r>
        <w:r w:rsidR="001F133E">
          <w:rPr>
            <w:noProof/>
            <w:webHidden/>
          </w:rPr>
        </w:r>
        <w:r w:rsidR="001F133E">
          <w:rPr>
            <w:noProof/>
            <w:webHidden/>
          </w:rPr>
          <w:fldChar w:fldCharType="separate"/>
        </w:r>
        <w:r w:rsidR="00EE6949">
          <w:rPr>
            <w:noProof/>
            <w:webHidden/>
          </w:rPr>
          <w:t>11</w:t>
        </w:r>
        <w:r w:rsidR="001F133E">
          <w:rPr>
            <w:noProof/>
            <w:webHidden/>
          </w:rPr>
          <w:fldChar w:fldCharType="end"/>
        </w:r>
      </w:hyperlink>
    </w:p>
    <w:p w14:paraId="4111B4BE" w14:textId="26D02F08"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8991" w:history="1">
        <w:r w:rsidR="001F133E" w:rsidRPr="003C1914">
          <w:rPr>
            <w:rStyle w:val="Hyperlink"/>
            <w:noProof/>
          </w:rPr>
          <w:t>Table 2</w:t>
        </w:r>
        <w:r w:rsidR="001F133E" w:rsidRPr="003C1914">
          <w:rPr>
            <w:rStyle w:val="Hyperlink"/>
            <w:noProof/>
          </w:rPr>
          <w:noBreakHyphen/>
          <w:t>5 Rx Intermodulation Test Frequencies</w:t>
        </w:r>
        <w:r w:rsidR="001F133E">
          <w:rPr>
            <w:noProof/>
            <w:webHidden/>
          </w:rPr>
          <w:tab/>
        </w:r>
        <w:r w:rsidR="001F133E">
          <w:rPr>
            <w:noProof/>
            <w:webHidden/>
          </w:rPr>
          <w:fldChar w:fldCharType="begin"/>
        </w:r>
        <w:r w:rsidR="001F133E">
          <w:rPr>
            <w:noProof/>
            <w:webHidden/>
          </w:rPr>
          <w:instrText xml:space="preserve"> PAGEREF _Toc62228991 \h </w:instrText>
        </w:r>
        <w:r w:rsidR="001F133E">
          <w:rPr>
            <w:noProof/>
            <w:webHidden/>
          </w:rPr>
        </w:r>
        <w:r w:rsidR="001F133E">
          <w:rPr>
            <w:noProof/>
            <w:webHidden/>
          </w:rPr>
          <w:fldChar w:fldCharType="separate"/>
        </w:r>
        <w:r w:rsidR="00EE6949">
          <w:rPr>
            <w:noProof/>
            <w:webHidden/>
          </w:rPr>
          <w:t>12</w:t>
        </w:r>
        <w:r w:rsidR="001F133E">
          <w:rPr>
            <w:noProof/>
            <w:webHidden/>
          </w:rPr>
          <w:fldChar w:fldCharType="end"/>
        </w:r>
      </w:hyperlink>
    </w:p>
    <w:p w14:paraId="5F4FC5B2" w14:textId="4039CAD2"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8992" w:history="1">
        <w:r w:rsidR="001F133E" w:rsidRPr="003C1914">
          <w:rPr>
            <w:rStyle w:val="Hyperlink"/>
            <w:noProof/>
          </w:rPr>
          <w:t>Table 4</w:t>
        </w:r>
        <w:r w:rsidR="001F133E" w:rsidRPr="003C1914">
          <w:rPr>
            <w:rStyle w:val="Hyperlink"/>
            <w:noProof/>
          </w:rPr>
          <w:noBreakHyphen/>
          <w:t>1 Test Results – Tx &amp; Rx Operation and Survival with Open/Short Load</w:t>
        </w:r>
        <w:r w:rsidR="001F133E">
          <w:rPr>
            <w:noProof/>
            <w:webHidden/>
          </w:rPr>
          <w:tab/>
        </w:r>
        <w:r w:rsidR="001F133E">
          <w:rPr>
            <w:noProof/>
            <w:webHidden/>
          </w:rPr>
          <w:fldChar w:fldCharType="begin"/>
        </w:r>
        <w:r w:rsidR="001F133E">
          <w:rPr>
            <w:noProof/>
            <w:webHidden/>
          </w:rPr>
          <w:instrText xml:space="preserve"> PAGEREF _Toc62228992 \h </w:instrText>
        </w:r>
        <w:r w:rsidR="001F133E">
          <w:rPr>
            <w:noProof/>
            <w:webHidden/>
          </w:rPr>
        </w:r>
        <w:r w:rsidR="001F133E">
          <w:rPr>
            <w:noProof/>
            <w:webHidden/>
          </w:rPr>
          <w:fldChar w:fldCharType="separate"/>
        </w:r>
        <w:r w:rsidR="00EE6949">
          <w:rPr>
            <w:noProof/>
            <w:webHidden/>
          </w:rPr>
          <w:t>14</w:t>
        </w:r>
        <w:r w:rsidR="001F133E">
          <w:rPr>
            <w:noProof/>
            <w:webHidden/>
          </w:rPr>
          <w:fldChar w:fldCharType="end"/>
        </w:r>
      </w:hyperlink>
    </w:p>
    <w:p w14:paraId="1260345B" w14:textId="5B3DEEA4"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8993" w:history="1">
        <w:r w:rsidR="001F133E" w:rsidRPr="003C1914">
          <w:rPr>
            <w:rStyle w:val="Hyperlink"/>
            <w:noProof/>
          </w:rPr>
          <w:t>Table 4</w:t>
        </w:r>
        <w:r w:rsidR="001F133E" w:rsidRPr="003C1914">
          <w:rPr>
            <w:rStyle w:val="Hyperlink"/>
            <w:noProof/>
          </w:rPr>
          <w:noBreakHyphen/>
          <w:t>2 Transmitted and Reported Tx Power Performance Guidelines</w:t>
        </w:r>
        <w:r w:rsidR="001F133E">
          <w:rPr>
            <w:noProof/>
            <w:webHidden/>
          </w:rPr>
          <w:tab/>
        </w:r>
        <w:r w:rsidR="001F133E">
          <w:rPr>
            <w:noProof/>
            <w:webHidden/>
          </w:rPr>
          <w:fldChar w:fldCharType="begin"/>
        </w:r>
        <w:r w:rsidR="001F133E">
          <w:rPr>
            <w:noProof/>
            <w:webHidden/>
          </w:rPr>
          <w:instrText xml:space="preserve"> PAGEREF _Toc62228993 \h </w:instrText>
        </w:r>
        <w:r w:rsidR="001F133E">
          <w:rPr>
            <w:noProof/>
            <w:webHidden/>
          </w:rPr>
        </w:r>
        <w:r w:rsidR="001F133E">
          <w:rPr>
            <w:noProof/>
            <w:webHidden/>
          </w:rPr>
          <w:fldChar w:fldCharType="separate"/>
        </w:r>
        <w:r w:rsidR="00EE6949">
          <w:rPr>
            <w:noProof/>
            <w:webHidden/>
          </w:rPr>
          <w:t>15</w:t>
        </w:r>
        <w:r w:rsidR="001F133E">
          <w:rPr>
            <w:noProof/>
            <w:webHidden/>
          </w:rPr>
          <w:fldChar w:fldCharType="end"/>
        </w:r>
      </w:hyperlink>
    </w:p>
    <w:p w14:paraId="0FC52FBF" w14:textId="78C29D4B"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8994" w:history="1">
        <w:r w:rsidR="001F133E" w:rsidRPr="003C1914">
          <w:rPr>
            <w:rStyle w:val="Hyperlink"/>
            <w:noProof/>
          </w:rPr>
          <w:t>Table 4</w:t>
        </w:r>
        <w:r w:rsidR="001F133E" w:rsidRPr="003C1914">
          <w:rPr>
            <w:rStyle w:val="Hyperlink"/>
            <w:noProof/>
          </w:rPr>
          <w:noBreakHyphen/>
          <w:t>3 - Test Results - Measured and Reported RF Transmit Power Relative to Transmit Power Setting</w:t>
        </w:r>
        <w:r w:rsidR="001F133E">
          <w:rPr>
            <w:noProof/>
            <w:webHidden/>
          </w:rPr>
          <w:tab/>
        </w:r>
        <w:r w:rsidR="001F133E">
          <w:rPr>
            <w:noProof/>
            <w:webHidden/>
          </w:rPr>
          <w:fldChar w:fldCharType="begin"/>
        </w:r>
        <w:r w:rsidR="001F133E">
          <w:rPr>
            <w:noProof/>
            <w:webHidden/>
          </w:rPr>
          <w:instrText xml:space="preserve"> PAGEREF _Toc62228994 \h </w:instrText>
        </w:r>
        <w:r w:rsidR="001F133E">
          <w:rPr>
            <w:noProof/>
            <w:webHidden/>
          </w:rPr>
        </w:r>
        <w:r w:rsidR="001F133E">
          <w:rPr>
            <w:noProof/>
            <w:webHidden/>
          </w:rPr>
          <w:fldChar w:fldCharType="separate"/>
        </w:r>
        <w:r w:rsidR="00EE6949">
          <w:rPr>
            <w:noProof/>
            <w:webHidden/>
          </w:rPr>
          <w:t>16</w:t>
        </w:r>
        <w:r w:rsidR="001F133E">
          <w:rPr>
            <w:noProof/>
            <w:webHidden/>
          </w:rPr>
          <w:fldChar w:fldCharType="end"/>
        </w:r>
      </w:hyperlink>
    </w:p>
    <w:p w14:paraId="1AC57E11" w14:textId="2B5A966D"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8995" w:history="1">
        <w:r w:rsidR="001F133E" w:rsidRPr="003C1914">
          <w:rPr>
            <w:rStyle w:val="Hyperlink"/>
            <w:noProof/>
          </w:rPr>
          <w:t>Table 4</w:t>
        </w:r>
        <w:r w:rsidR="001F133E" w:rsidRPr="003C1914">
          <w:rPr>
            <w:rStyle w:val="Hyperlink"/>
            <w:noProof/>
          </w:rPr>
          <w:noBreakHyphen/>
          <w:t>4 Tx Conducted Emissions Out-of-Band</w:t>
        </w:r>
        <w:r w:rsidR="001F133E">
          <w:rPr>
            <w:noProof/>
            <w:webHidden/>
          </w:rPr>
          <w:tab/>
        </w:r>
        <w:r w:rsidR="001F133E">
          <w:rPr>
            <w:noProof/>
            <w:webHidden/>
          </w:rPr>
          <w:fldChar w:fldCharType="begin"/>
        </w:r>
        <w:r w:rsidR="001F133E">
          <w:rPr>
            <w:noProof/>
            <w:webHidden/>
          </w:rPr>
          <w:instrText xml:space="preserve"> PAGEREF _Toc62228995 \h </w:instrText>
        </w:r>
        <w:r w:rsidR="001F133E">
          <w:rPr>
            <w:noProof/>
            <w:webHidden/>
          </w:rPr>
        </w:r>
        <w:r w:rsidR="001F133E">
          <w:rPr>
            <w:noProof/>
            <w:webHidden/>
          </w:rPr>
          <w:fldChar w:fldCharType="separate"/>
        </w:r>
        <w:r w:rsidR="00EE6949">
          <w:rPr>
            <w:noProof/>
            <w:webHidden/>
          </w:rPr>
          <w:t>17</w:t>
        </w:r>
        <w:r w:rsidR="001F133E">
          <w:rPr>
            <w:noProof/>
            <w:webHidden/>
          </w:rPr>
          <w:fldChar w:fldCharType="end"/>
        </w:r>
      </w:hyperlink>
    </w:p>
    <w:p w14:paraId="25821730" w14:textId="1BC3B390"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8996" w:history="1">
        <w:r w:rsidR="001F133E" w:rsidRPr="003C1914">
          <w:rPr>
            <w:rStyle w:val="Hyperlink"/>
            <w:noProof/>
          </w:rPr>
          <w:t>Table 4</w:t>
        </w:r>
        <w:r w:rsidR="001F133E" w:rsidRPr="003C1914">
          <w:rPr>
            <w:rStyle w:val="Hyperlink"/>
            <w:noProof/>
          </w:rPr>
          <w:noBreakHyphen/>
          <w:t>5 3GPP Rx Bands and Test Frequencies</w:t>
        </w:r>
        <w:r w:rsidR="001F133E">
          <w:rPr>
            <w:noProof/>
            <w:webHidden/>
          </w:rPr>
          <w:tab/>
        </w:r>
        <w:r w:rsidR="001F133E">
          <w:rPr>
            <w:noProof/>
            <w:webHidden/>
          </w:rPr>
          <w:fldChar w:fldCharType="begin"/>
        </w:r>
        <w:r w:rsidR="001F133E">
          <w:rPr>
            <w:noProof/>
            <w:webHidden/>
          </w:rPr>
          <w:instrText xml:space="preserve"> PAGEREF _Toc62228996 \h </w:instrText>
        </w:r>
        <w:r w:rsidR="001F133E">
          <w:rPr>
            <w:noProof/>
            <w:webHidden/>
          </w:rPr>
        </w:r>
        <w:r w:rsidR="001F133E">
          <w:rPr>
            <w:noProof/>
            <w:webHidden/>
          </w:rPr>
          <w:fldChar w:fldCharType="separate"/>
        </w:r>
        <w:r w:rsidR="00EE6949">
          <w:rPr>
            <w:noProof/>
            <w:webHidden/>
          </w:rPr>
          <w:t>18</w:t>
        </w:r>
        <w:r w:rsidR="001F133E">
          <w:rPr>
            <w:noProof/>
            <w:webHidden/>
          </w:rPr>
          <w:fldChar w:fldCharType="end"/>
        </w:r>
      </w:hyperlink>
    </w:p>
    <w:p w14:paraId="0AC04B15" w14:textId="66331C4C"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8997" w:history="1">
        <w:r w:rsidR="001F133E" w:rsidRPr="003C1914">
          <w:rPr>
            <w:rStyle w:val="Hyperlink"/>
            <w:noProof/>
          </w:rPr>
          <w:t>Table 4</w:t>
        </w:r>
        <w:r w:rsidR="001F133E" w:rsidRPr="003C1914">
          <w:rPr>
            <w:rStyle w:val="Hyperlink"/>
            <w:noProof/>
          </w:rPr>
          <w:noBreakHyphen/>
          <w:t>6 - Test Results - Tx Conducted Emissions Out-of-Band</w:t>
        </w:r>
        <w:r w:rsidR="001F133E">
          <w:rPr>
            <w:noProof/>
            <w:webHidden/>
          </w:rPr>
          <w:tab/>
        </w:r>
        <w:r w:rsidR="001F133E">
          <w:rPr>
            <w:noProof/>
            <w:webHidden/>
          </w:rPr>
          <w:fldChar w:fldCharType="begin"/>
        </w:r>
        <w:r w:rsidR="001F133E">
          <w:rPr>
            <w:noProof/>
            <w:webHidden/>
          </w:rPr>
          <w:instrText xml:space="preserve"> PAGEREF _Toc62228997 \h </w:instrText>
        </w:r>
        <w:r w:rsidR="001F133E">
          <w:rPr>
            <w:noProof/>
            <w:webHidden/>
          </w:rPr>
        </w:r>
        <w:r w:rsidR="001F133E">
          <w:rPr>
            <w:noProof/>
            <w:webHidden/>
          </w:rPr>
          <w:fldChar w:fldCharType="separate"/>
        </w:r>
        <w:r w:rsidR="00EE6949">
          <w:rPr>
            <w:noProof/>
            <w:webHidden/>
          </w:rPr>
          <w:t>18</w:t>
        </w:r>
        <w:r w:rsidR="001F133E">
          <w:rPr>
            <w:noProof/>
            <w:webHidden/>
          </w:rPr>
          <w:fldChar w:fldCharType="end"/>
        </w:r>
      </w:hyperlink>
    </w:p>
    <w:p w14:paraId="0E0D126A" w14:textId="6C98B1FC"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8998" w:history="1">
        <w:r w:rsidR="001F133E" w:rsidRPr="003C1914">
          <w:rPr>
            <w:rStyle w:val="Hyperlink"/>
            <w:noProof/>
          </w:rPr>
          <w:t>Table 4</w:t>
        </w:r>
        <w:r w:rsidR="001F133E" w:rsidRPr="003C1914">
          <w:rPr>
            <w:rStyle w:val="Hyperlink"/>
            <w:noProof/>
          </w:rPr>
          <w:noBreakHyphen/>
          <w:t>7 Tx Intermodulation Settings</w:t>
        </w:r>
        <w:r w:rsidR="001F133E">
          <w:rPr>
            <w:noProof/>
            <w:webHidden/>
          </w:rPr>
          <w:tab/>
        </w:r>
        <w:r w:rsidR="001F133E">
          <w:rPr>
            <w:noProof/>
            <w:webHidden/>
          </w:rPr>
          <w:fldChar w:fldCharType="begin"/>
        </w:r>
        <w:r w:rsidR="001F133E">
          <w:rPr>
            <w:noProof/>
            <w:webHidden/>
          </w:rPr>
          <w:instrText xml:space="preserve"> PAGEREF _Toc62228998 \h </w:instrText>
        </w:r>
        <w:r w:rsidR="001F133E">
          <w:rPr>
            <w:noProof/>
            <w:webHidden/>
          </w:rPr>
        </w:r>
        <w:r w:rsidR="001F133E">
          <w:rPr>
            <w:noProof/>
            <w:webHidden/>
          </w:rPr>
          <w:fldChar w:fldCharType="separate"/>
        </w:r>
        <w:r w:rsidR="00EE6949">
          <w:rPr>
            <w:noProof/>
            <w:webHidden/>
          </w:rPr>
          <w:t>19</w:t>
        </w:r>
        <w:r w:rsidR="001F133E">
          <w:rPr>
            <w:noProof/>
            <w:webHidden/>
          </w:rPr>
          <w:fldChar w:fldCharType="end"/>
        </w:r>
      </w:hyperlink>
    </w:p>
    <w:p w14:paraId="26881F50" w14:textId="1341C5BE"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8999" w:history="1">
        <w:r w:rsidR="001F133E" w:rsidRPr="003C1914">
          <w:rPr>
            <w:rStyle w:val="Hyperlink"/>
            <w:noProof/>
          </w:rPr>
          <w:t>Table 4</w:t>
        </w:r>
        <w:r w:rsidR="001F133E" w:rsidRPr="003C1914">
          <w:rPr>
            <w:rStyle w:val="Hyperlink"/>
            <w:noProof/>
          </w:rPr>
          <w:noBreakHyphen/>
          <w:t>8 - Test Results - Tx Intermodulation</w:t>
        </w:r>
        <w:r w:rsidR="001F133E">
          <w:rPr>
            <w:noProof/>
            <w:webHidden/>
          </w:rPr>
          <w:tab/>
        </w:r>
        <w:r w:rsidR="001F133E">
          <w:rPr>
            <w:noProof/>
            <w:webHidden/>
          </w:rPr>
          <w:fldChar w:fldCharType="begin"/>
        </w:r>
        <w:r w:rsidR="001F133E">
          <w:rPr>
            <w:noProof/>
            <w:webHidden/>
          </w:rPr>
          <w:instrText xml:space="preserve"> PAGEREF _Toc62228999 \h </w:instrText>
        </w:r>
        <w:r w:rsidR="001F133E">
          <w:rPr>
            <w:noProof/>
            <w:webHidden/>
          </w:rPr>
        </w:r>
        <w:r w:rsidR="001F133E">
          <w:rPr>
            <w:noProof/>
            <w:webHidden/>
          </w:rPr>
          <w:fldChar w:fldCharType="separate"/>
        </w:r>
        <w:r w:rsidR="00EE6949">
          <w:rPr>
            <w:noProof/>
            <w:webHidden/>
          </w:rPr>
          <w:t>20</w:t>
        </w:r>
        <w:r w:rsidR="001F133E">
          <w:rPr>
            <w:noProof/>
            <w:webHidden/>
          </w:rPr>
          <w:fldChar w:fldCharType="end"/>
        </w:r>
      </w:hyperlink>
    </w:p>
    <w:p w14:paraId="4F25F962" w14:textId="4118A1FD"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9000" w:history="1">
        <w:r w:rsidR="001F133E" w:rsidRPr="003C1914">
          <w:rPr>
            <w:rStyle w:val="Hyperlink"/>
            <w:noProof/>
          </w:rPr>
          <w:t>Table 4</w:t>
        </w:r>
        <w:r w:rsidR="001F133E" w:rsidRPr="003C1914">
          <w:rPr>
            <w:rStyle w:val="Hyperlink"/>
            <w:noProof/>
          </w:rPr>
          <w:noBreakHyphen/>
          <w:t>9 Tx Frequency Error Performance Guidelines</w:t>
        </w:r>
        <w:r w:rsidR="001F133E">
          <w:rPr>
            <w:noProof/>
            <w:webHidden/>
          </w:rPr>
          <w:tab/>
        </w:r>
        <w:r w:rsidR="001F133E">
          <w:rPr>
            <w:noProof/>
            <w:webHidden/>
          </w:rPr>
          <w:fldChar w:fldCharType="begin"/>
        </w:r>
        <w:r w:rsidR="001F133E">
          <w:rPr>
            <w:noProof/>
            <w:webHidden/>
          </w:rPr>
          <w:instrText xml:space="preserve"> PAGEREF _Toc62229000 \h </w:instrText>
        </w:r>
        <w:r w:rsidR="001F133E">
          <w:rPr>
            <w:noProof/>
            <w:webHidden/>
          </w:rPr>
        </w:r>
        <w:r w:rsidR="001F133E">
          <w:rPr>
            <w:noProof/>
            <w:webHidden/>
          </w:rPr>
          <w:fldChar w:fldCharType="separate"/>
        </w:r>
        <w:r w:rsidR="00EE6949">
          <w:rPr>
            <w:noProof/>
            <w:webHidden/>
          </w:rPr>
          <w:t>21</w:t>
        </w:r>
        <w:r w:rsidR="001F133E">
          <w:rPr>
            <w:noProof/>
            <w:webHidden/>
          </w:rPr>
          <w:fldChar w:fldCharType="end"/>
        </w:r>
      </w:hyperlink>
    </w:p>
    <w:p w14:paraId="7EDCFCB7" w14:textId="6C86DC89"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9001" w:history="1">
        <w:r w:rsidR="001F133E" w:rsidRPr="003C1914">
          <w:rPr>
            <w:rStyle w:val="Hyperlink"/>
            <w:noProof/>
          </w:rPr>
          <w:t>Table 4</w:t>
        </w:r>
        <w:r w:rsidR="001F133E" w:rsidRPr="003C1914">
          <w:rPr>
            <w:rStyle w:val="Hyperlink"/>
            <w:noProof/>
          </w:rPr>
          <w:noBreakHyphen/>
          <w:t>10 - Test Results - Tx Frequency Error</w:t>
        </w:r>
        <w:r w:rsidR="001F133E">
          <w:rPr>
            <w:noProof/>
            <w:webHidden/>
          </w:rPr>
          <w:tab/>
        </w:r>
        <w:r w:rsidR="001F133E">
          <w:rPr>
            <w:noProof/>
            <w:webHidden/>
          </w:rPr>
          <w:fldChar w:fldCharType="begin"/>
        </w:r>
        <w:r w:rsidR="001F133E">
          <w:rPr>
            <w:noProof/>
            <w:webHidden/>
          </w:rPr>
          <w:instrText xml:space="preserve"> PAGEREF _Toc62229001 \h </w:instrText>
        </w:r>
        <w:r w:rsidR="001F133E">
          <w:rPr>
            <w:noProof/>
            <w:webHidden/>
          </w:rPr>
        </w:r>
        <w:r w:rsidR="001F133E">
          <w:rPr>
            <w:noProof/>
            <w:webHidden/>
          </w:rPr>
          <w:fldChar w:fldCharType="separate"/>
        </w:r>
        <w:r w:rsidR="00EE6949">
          <w:rPr>
            <w:noProof/>
            <w:webHidden/>
          </w:rPr>
          <w:t>22</w:t>
        </w:r>
        <w:r w:rsidR="001F133E">
          <w:rPr>
            <w:noProof/>
            <w:webHidden/>
          </w:rPr>
          <w:fldChar w:fldCharType="end"/>
        </w:r>
      </w:hyperlink>
    </w:p>
    <w:p w14:paraId="7ED7E9B2" w14:textId="59AD954E"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9002" w:history="1">
        <w:r w:rsidR="001F133E" w:rsidRPr="003C1914">
          <w:rPr>
            <w:rStyle w:val="Hyperlink"/>
            <w:noProof/>
          </w:rPr>
          <w:t>Table 4</w:t>
        </w:r>
        <w:r w:rsidR="001F133E" w:rsidRPr="003C1914">
          <w:rPr>
            <w:rStyle w:val="Hyperlink"/>
            <w:noProof/>
          </w:rPr>
          <w:noBreakHyphen/>
          <w:t>11 Rx Sensitivity Performance Guidelines</w:t>
        </w:r>
        <w:r w:rsidR="001F133E">
          <w:rPr>
            <w:noProof/>
            <w:webHidden/>
          </w:rPr>
          <w:tab/>
        </w:r>
        <w:r w:rsidR="001F133E">
          <w:rPr>
            <w:noProof/>
            <w:webHidden/>
          </w:rPr>
          <w:fldChar w:fldCharType="begin"/>
        </w:r>
        <w:r w:rsidR="001F133E">
          <w:rPr>
            <w:noProof/>
            <w:webHidden/>
          </w:rPr>
          <w:instrText xml:space="preserve"> PAGEREF _Toc62229002 \h </w:instrText>
        </w:r>
        <w:r w:rsidR="001F133E">
          <w:rPr>
            <w:noProof/>
            <w:webHidden/>
          </w:rPr>
        </w:r>
        <w:r w:rsidR="001F133E">
          <w:rPr>
            <w:noProof/>
            <w:webHidden/>
          </w:rPr>
          <w:fldChar w:fldCharType="separate"/>
        </w:r>
        <w:r w:rsidR="00EE6949">
          <w:rPr>
            <w:noProof/>
            <w:webHidden/>
          </w:rPr>
          <w:t>23</w:t>
        </w:r>
        <w:r w:rsidR="001F133E">
          <w:rPr>
            <w:noProof/>
            <w:webHidden/>
          </w:rPr>
          <w:fldChar w:fldCharType="end"/>
        </w:r>
      </w:hyperlink>
    </w:p>
    <w:p w14:paraId="3C2D3D30" w14:textId="54BBB863"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9003" w:history="1">
        <w:r w:rsidR="001F133E" w:rsidRPr="003C1914">
          <w:rPr>
            <w:rStyle w:val="Hyperlink"/>
            <w:noProof/>
          </w:rPr>
          <w:t>Table 4</w:t>
        </w:r>
        <w:r w:rsidR="001F133E" w:rsidRPr="003C1914">
          <w:rPr>
            <w:rStyle w:val="Hyperlink"/>
            <w:noProof/>
          </w:rPr>
          <w:noBreakHyphen/>
          <w:t>12 - Test Results - Rx Sensitivity</w:t>
        </w:r>
        <w:r w:rsidR="001F133E">
          <w:rPr>
            <w:noProof/>
            <w:webHidden/>
          </w:rPr>
          <w:tab/>
        </w:r>
        <w:r w:rsidR="001F133E">
          <w:rPr>
            <w:noProof/>
            <w:webHidden/>
          </w:rPr>
          <w:fldChar w:fldCharType="begin"/>
        </w:r>
        <w:r w:rsidR="001F133E">
          <w:rPr>
            <w:noProof/>
            <w:webHidden/>
          </w:rPr>
          <w:instrText xml:space="preserve"> PAGEREF _Toc62229003 \h </w:instrText>
        </w:r>
        <w:r w:rsidR="001F133E">
          <w:rPr>
            <w:noProof/>
            <w:webHidden/>
          </w:rPr>
        </w:r>
        <w:r w:rsidR="001F133E">
          <w:rPr>
            <w:noProof/>
            <w:webHidden/>
          </w:rPr>
          <w:fldChar w:fldCharType="separate"/>
        </w:r>
        <w:r w:rsidR="00EE6949">
          <w:rPr>
            <w:noProof/>
            <w:webHidden/>
          </w:rPr>
          <w:t>25</w:t>
        </w:r>
        <w:r w:rsidR="001F133E">
          <w:rPr>
            <w:noProof/>
            <w:webHidden/>
          </w:rPr>
          <w:fldChar w:fldCharType="end"/>
        </w:r>
      </w:hyperlink>
    </w:p>
    <w:p w14:paraId="2E912717" w14:textId="77896ED5"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9004" w:history="1">
        <w:r w:rsidR="001F133E" w:rsidRPr="003C1914">
          <w:rPr>
            <w:rStyle w:val="Hyperlink"/>
            <w:noProof/>
          </w:rPr>
          <w:t>Table 4</w:t>
        </w:r>
        <w:r w:rsidR="001F133E" w:rsidRPr="003C1914">
          <w:rPr>
            <w:rStyle w:val="Hyperlink"/>
            <w:noProof/>
          </w:rPr>
          <w:noBreakHyphen/>
          <w:t>13 Rx Dynamic Range Performance Guidelines</w:t>
        </w:r>
        <w:r w:rsidR="001F133E">
          <w:rPr>
            <w:noProof/>
            <w:webHidden/>
          </w:rPr>
          <w:tab/>
        </w:r>
        <w:r w:rsidR="001F133E">
          <w:rPr>
            <w:noProof/>
            <w:webHidden/>
          </w:rPr>
          <w:fldChar w:fldCharType="begin"/>
        </w:r>
        <w:r w:rsidR="001F133E">
          <w:rPr>
            <w:noProof/>
            <w:webHidden/>
          </w:rPr>
          <w:instrText xml:space="preserve"> PAGEREF _Toc62229004 \h </w:instrText>
        </w:r>
        <w:r w:rsidR="001F133E">
          <w:rPr>
            <w:noProof/>
            <w:webHidden/>
          </w:rPr>
        </w:r>
        <w:r w:rsidR="001F133E">
          <w:rPr>
            <w:noProof/>
            <w:webHidden/>
          </w:rPr>
          <w:fldChar w:fldCharType="separate"/>
        </w:r>
        <w:r w:rsidR="00EE6949">
          <w:rPr>
            <w:noProof/>
            <w:webHidden/>
          </w:rPr>
          <w:t>26</w:t>
        </w:r>
        <w:r w:rsidR="001F133E">
          <w:rPr>
            <w:noProof/>
            <w:webHidden/>
          </w:rPr>
          <w:fldChar w:fldCharType="end"/>
        </w:r>
      </w:hyperlink>
    </w:p>
    <w:p w14:paraId="1195703B" w14:textId="055A8693"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9005" w:history="1">
        <w:r w:rsidR="001F133E" w:rsidRPr="003C1914">
          <w:rPr>
            <w:rStyle w:val="Hyperlink"/>
            <w:noProof/>
          </w:rPr>
          <w:t>Table 4</w:t>
        </w:r>
        <w:r w:rsidR="001F133E" w:rsidRPr="003C1914">
          <w:rPr>
            <w:rStyle w:val="Hyperlink"/>
            <w:noProof/>
          </w:rPr>
          <w:noBreakHyphen/>
          <w:t>14 Test Results – Rx Dynamic Range</w:t>
        </w:r>
        <w:r w:rsidR="001F133E">
          <w:rPr>
            <w:noProof/>
            <w:webHidden/>
          </w:rPr>
          <w:tab/>
        </w:r>
        <w:r w:rsidR="001F133E">
          <w:rPr>
            <w:noProof/>
            <w:webHidden/>
          </w:rPr>
          <w:fldChar w:fldCharType="begin"/>
        </w:r>
        <w:r w:rsidR="001F133E">
          <w:rPr>
            <w:noProof/>
            <w:webHidden/>
          </w:rPr>
          <w:instrText xml:space="preserve"> PAGEREF _Toc62229005 \h </w:instrText>
        </w:r>
        <w:r w:rsidR="001F133E">
          <w:rPr>
            <w:noProof/>
            <w:webHidden/>
          </w:rPr>
        </w:r>
        <w:r w:rsidR="001F133E">
          <w:rPr>
            <w:noProof/>
            <w:webHidden/>
          </w:rPr>
          <w:fldChar w:fldCharType="separate"/>
        </w:r>
        <w:r w:rsidR="00EE6949">
          <w:rPr>
            <w:noProof/>
            <w:webHidden/>
          </w:rPr>
          <w:t>26</w:t>
        </w:r>
        <w:r w:rsidR="001F133E">
          <w:rPr>
            <w:noProof/>
            <w:webHidden/>
          </w:rPr>
          <w:fldChar w:fldCharType="end"/>
        </w:r>
      </w:hyperlink>
    </w:p>
    <w:p w14:paraId="2CFF36DD" w14:textId="2060DD4F"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9006" w:history="1">
        <w:r w:rsidR="001F133E" w:rsidRPr="003C1914">
          <w:rPr>
            <w:rStyle w:val="Hyperlink"/>
            <w:noProof/>
          </w:rPr>
          <w:t>Table 4</w:t>
        </w:r>
        <w:r w:rsidR="001F133E" w:rsidRPr="003C1914">
          <w:rPr>
            <w:rStyle w:val="Hyperlink"/>
            <w:noProof/>
          </w:rPr>
          <w:noBreakHyphen/>
          <w:t>15 Rx In-band Blocking Tolerated Interferer Power Performance Guidelines</w:t>
        </w:r>
        <w:r w:rsidR="001F133E">
          <w:rPr>
            <w:noProof/>
            <w:webHidden/>
          </w:rPr>
          <w:tab/>
        </w:r>
        <w:r w:rsidR="001F133E">
          <w:rPr>
            <w:noProof/>
            <w:webHidden/>
          </w:rPr>
          <w:fldChar w:fldCharType="begin"/>
        </w:r>
        <w:r w:rsidR="001F133E">
          <w:rPr>
            <w:noProof/>
            <w:webHidden/>
          </w:rPr>
          <w:instrText xml:space="preserve"> PAGEREF _Toc62229006 \h </w:instrText>
        </w:r>
        <w:r w:rsidR="001F133E">
          <w:rPr>
            <w:noProof/>
            <w:webHidden/>
          </w:rPr>
        </w:r>
        <w:r w:rsidR="001F133E">
          <w:rPr>
            <w:noProof/>
            <w:webHidden/>
          </w:rPr>
          <w:fldChar w:fldCharType="separate"/>
        </w:r>
        <w:r w:rsidR="00EE6949">
          <w:rPr>
            <w:noProof/>
            <w:webHidden/>
          </w:rPr>
          <w:t>27</w:t>
        </w:r>
        <w:r w:rsidR="001F133E">
          <w:rPr>
            <w:noProof/>
            <w:webHidden/>
          </w:rPr>
          <w:fldChar w:fldCharType="end"/>
        </w:r>
      </w:hyperlink>
    </w:p>
    <w:p w14:paraId="55E8954D" w14:textId="6EB7FD14"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9007" w:history="1">
        <w:r w:rsidR="001F133E" w:rsidRPr="003C1914">
          <w:rPr>
            <w:rStyle w:val="Hyperlink"/>
            <w:noProof/>
          </w:rPr>
          <w:t>Table 4</w:t>
        </w:r>
        <w:r w:rsidR="001F133E" w:rsidRPr="003C1914">
          <w:rPr>
            <w:rStyle w:val="Hyperlink"/>
            <w:noProof/>
          </w:rPr>
          <w:noBreakHyphen/>
          <w:t>16 In-Band Blocking Interferer Settings</w:t>
        </w:r>
        <w:r w:rsidR="001F133E">
          <w:rPr>
            <w:noProof/>
            <w:webHidden/>
          </w:rPr>
          <w:tab/>
        </w:r>
        <w:r w:rsidR="001F133E">
          <w:rPr>
            <w:noProof/>
            <w:webHidden/>
          </w:rPr>
          <w:fldChar w:fldCharType="begin"/>
        </w:r>
        <w:r w:rsidR="001F133E">
          <w:rPr>
            <w:noProof/>
            <w:webHidden/>
          </w:rPr>
          <w:instrText xml:space="preserve"> PAGEREF _Toc62229007 \h </w:instrText>
        </w:r>
        <w:r w:rsidR="001F133E">
          <w:rPr>
            <w:noProof/>
            <w:webHidden/>
          </w:rPr>
        </w:r>
        <w:r w:rsidR="001F133E">
          <w:rPr>
            <w:noProof/>
            <w:webHidden/>
          </w:rPr>
          <w:fldChar w:fldCharType="separate"/>
        </w:r>
        <w:r w:rsidR="00EE6949">
          <w:rPr>
            <w:noProof/>
            <w:webHidden/>
          </w:rPr>
          <w:t>27</w:t>
        </w:r>
        <w:r w:rsidR="001F133E">
          <w:rPr>
            <w:noProof/>
            <w:webHidden/>
          </w:rPr>
          <w:fldChar w:fldCharType="end"/>
        </w:r>
      </w:hyperlink>
    </w:p>
    <w:p w14:paraId="56B47CB8" w14:textId="563DDE64"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9008" w:history="1">
        <w:r w:rsidR="001F133E" w:rsidRPr="003C1914">
          <w:rPr>
            <w:rStyle w:val="Hyperlink"/>
            <w:noProof/>
          </w:rPr>
          <w:t>Table 4</w:t>
        </w:r>
        <w:r w:rsidR="001F133E" w:rsidRPr="003C1914">
          <w:rPr>
            <w:rStyle w:val="Hyperlink"/>
            <w:noProof/>
          </w:rPr>
          <w:noBreakHyphen/>
          <w:t>17 Test Results – Rx In-Band Blocking/Selectivity</w:t>
        </w:r>
        <w:r w:rsidR="001F133E">
          <w:rPr>
            <w:noProof/>
            <w:webHidden/>
          </w:rPr>
          <w:tab/>
        </w:r>
        <w:r w:rsidR="001F133E">
          <w:rPr>
            <w:noProof/>
            <w:webHidden/>
          </w:rPr>
          <w:fldChar w:fldCharType="begin"/>
        </w:r>
        <w:r w:rsidR="001F133E">
          <w:rPr>
            <w:noProof/>
            <w:webHidden/>
          </w:rPr>
          <w:instrText xml:space="preserve"> PAGEREF _Toc62229008 \h </w:instrText>
        </w:r>
        <w:r w:rsidR="001F133E">
          <w:rPr>
            <w:noProof/>
            <w:webHidden/>
          </w:rPr>
        </w:r>
        <w:r w:rsidR="001F133E">
          <w:rPr>
            <w:noProof/>
            <w:webHidden/>
          </w:rPr>
          <w:fldChar w:fldCharType="separate"/>
        </w:r>
        <w:r w:rsidR="00EE6949">
          <w:rPr>
            <w:noProof/>
            <w:webHidden/>
          </w:rPr>
          <w:t>28</w:t>
        </w:r>
        <w:r w:rsidR="001F133E">
          <w:rPr>
            <w:noProof/>
            <w:webHidden/>
          </w:rPr>
          <w:fldChar w:fldCharType="end"/>
        </w:r>
      </w:hyperlink>
    </w:p>
    <w:p w14:paraId="65217F33" w14:textId="1F6401A5"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9009" w:history="1">
        <w:r w:rsidR="001F133E" w:rsidRPr="003C1914">
          <w:rPr>
            <w:rStyle w:val="Hyperlink"/>
            <w:noProof/>
          </w:rPr>
          <w:t>Table 4</w:t>
        </w:r>
        <w:r w:rsidR="001F133E" w:rsidRPr="003C1914">
          <w:rPr>
            <w:rStyle w:val="Hyperlink"/>
            <w:noProof/>
          </w:rPr>
          <w:noBreakHyphen/>
          <w:t>18 Rx In-band Blocking Tolerated Interferer Power Performance Guidelines</w:t>
        </w:r>
        <w:r w:rsidR="001F133E">
          <w:rPr>
            <w:noProof/>
            <w:webHidden/>
          </w:rPr>
          <w:tab/>
        </w:r>
        <w:r w:rsidR="001F133E">
          <w:rPr>
            <w:noProof/>
            <w:webHidden/>
          </w:rPr>
          <w:fldChar w:fldCharType="begin"/>
        </w:r>
        <w:r w:rsidR="001F133E">
          <w:rPr>
            <w:noProof/>
            <w:webHidden/>
          </w:rPr>
          <w:instrText xml:space="preserve"> PAGEREF _Toc62229009 \h </w:instrText>
        </w:r>
        <w:r w:rsidR="001F133E">
          <w:rPr>
            <w:noProof/>
            <w:webHidden/>
          </w:rPr>
        </w:r>
        <w:r w:rsidR="001F133E">
          <w:rPr>
            <w:noProof/>
            <w:webHidden/>
          </w:rPr>
          <w:fldChar w:fldCharType="separate"/>
        </w:r>
        <w:r w:rsidR="00EE6949">
          <w:rPr>
            <w:noProof/>
            <w:webHidden/>
          </w:rPr>
          <w:t>29</w:t>
        </w:r>
        <w:r w:rsidR="001F133E">
          <w:rPr>
            <w:noProof/>
            <w:webHidden/>
          </w:rPr>
          <w:fldChar w:fldCharType="end"/>
        </w:r>
      </w:hyperlink>
    </w:p>
    <w:p w14:paraId="5119B7FE" w14:textId="3F89D804"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9010" w:history="1">
        <w:r w:rsidR="001F133E" w:rsidRPr="003C1914">
          <w:rPr>
            <w:rStyle w:val="Hyperlink"/>
            <w:noProof/>
          </w:rPr>
          <w:t>Table 4</w:t>
        </w:r>
        <w:r w:rsidR="001F133E" w:rsidRPr="003C1914">
          <w:rPr>
            <w:rStyle w:val="Hyperlink"/>
            <w:noProof/>
          </w:rPr>
          <w:noBreakHyphen/>
          <w:t>19 Out-of-band Interferer Settings</w:t>
        </w:r>
        <w:r w:rsidR="001F133E">
          <w:rPr>
            <w:noProof/>
            <w:webHidden/>
          </w:rPr>
          <w:tab/>
        </w:r>
        <w:r w:rsidR="001F133E">
          <w:rPr>
            <w:noProof/>
            <w:webHidden/>
          </w:rPr>
          <w:fldChar w:fldCharType="begin"/>
        </w:r>
        <w:r w:rsidR="001F133E">
          <w:rPr>
            <w:noProof/>
            <w:webHidden/>
          </w:rPr>
          <w:instrText xml:space="preserve"> PAGEREF _Toc62229010 \h </w:instrText>
        </w:r>
        <w:r w:rsidR="001F133E">
          <w:rPr>
            <w:noProof/>
            <w:webHidden/>
          </w:rPr>
        </w:r>
        <w:r w:rsidR="001F133E">
          <w:rPr>
            <w:noProof/>
            <w:webHidden/>
          </w:rPr>
          <w:fldChar w:fldCharType="separate"/>
        </w:r>
        <w:r w:rsidR="00EE6949">
          <w:rPr>
            <w:noProof/>
            <w:webHidden/>
          </w:rPr>
          <w:t>29</w:t>
        </w:r>
        <w:r w:rsidR="001F133E">
          <w:rPr>
            <w:noProof/>
            <w:webHidden/>
          </w:rPr>
          <w:fldChar w:fldCharType="end"/>
        </w:r>
      </w:hyperlink>
    </w:p>
    <w:p w14:paraId="62B47DC3" w14:textId="3F0FBECA"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9011" w:history="1">
        <w:r w:rsidR="001F133E" w:rsidRPr="003C1914">
          <w:rPr>
            <w:rStyle w:val="Hyperlink"/>
            <w:noProof/>
          </w:rPr>
          <w:t>Table 4</w:t>
        </w:r>
        <w:r w:rsidR="001F133E" w:rsidRPr="003C1914">
          <w:rPr>
            <w:rStyle w:val="Hyperlink"/>
            <w:noProof/>
          </w:rPr>
          <w:noBreakHyphen/>
          <w:t>20 Test Results – Rx Out-of-Band Blocking/Selectivity</w:t>
        </w:r>
        <w:r w:rsidR="001F133E">
          <w:rPr>
            <w:noProof/>
            <w:webHidden/>
          </w:rPr>
          <w:tab/>
        </w:r>
        <w:r w:rsidR="001F133E">
          <w:rPr>
            <w:noProof/>
            <w:webHidden/>
          </w:rPr>
          <w:fldChar w:fldCharType="begin"/>
        </w:r>
        <w:r w:rsidR="001F133E">
          <w:rPr>
            <w:noProof/>
            <w:webHidden/>
          </w:rPr>
          <w:instrText xml:space="preserve"> PAGEREF _Toc62229011 \h </w:instrText>
        </w:r>
        <w:r w:rsidR="001F133E">
          <w:rPr>
            <w:noProof/>
            <w:webHidden/>
          </w:rPr>
        </w:r>
        <w:r w:rsidR="001F133E">
          <w:rPr>
            <w:noProof/>
            <w:webHidden/>
          </w:rPr>
          <w:fldChar w:fldCharType="separate"/>
        </w:r>
        <w:r w:rsidR="00EE6949">
          <w:rPr>
            <w:noProof/>
            <w:webHidden/>
          </w:rPr>
          <w:t>30</w:t>
        </w:r>
        <w:r w:rsidR="001F133E">
          <w:rPr>
            <w:noProof/>
            <w:webHidden/>
          </w:rPr>
          <w:fldChar w:fldCharType="end"/>
        </w:r>
      </w:hyperlink>
    </w:p>
    <w:p w14:paraId="414990A9" w14:textId="41A613CA"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9012" w:history="1">
        <w:r w:rsidR="001F133E" w:rsidRPr="003C1914">
          <w:rPr>
            <w:rStyle w:val="Hyperlink"/>
            <w:noProof/>
          </w:rPr>
          <w:t>Table 4</w:t>
        </w:r>
        <w:r w:rsidR="001F133E" w:rsidRPr="003C1914">
          <w:rPr>
            <w:rStyle w:val="Hyperlink"/>
            <w:noProof/>
          </w:rPr>
          <w:noBreakHyphen/>
          <w:t>21 Rx Intermodulation Tolerated Interferer Power Performance Guidelines</w:t>
        </w:r>
        <w:r w:rsidR="001F133E">
          <w:rPr>
            <w:noProof/>
            <w:webHidden/>
          </w:rPr>
          <w:tab/>
        </w:r>
        <w:r w:rsidR="001F133E">
          <w:rPr>
            <w:noProof/>
            <w:webHidden/>
          </w:rPr>
          <w:fldChar w:fldCharType="begin"/>
        </w:r>
        <w:r w:rsidR="001F133E">
          <w:rPr>
            <w:noProof/>
            <w:webHidden/>
          </w:rPr>
          <w:instrText xml:space="preserve"> PAGEREF _Toc62229012 \h </w:instrText>
        </w:r>
        <w:r w:rsidR="001F133E">
          <w:rPr>
            <w:noProof/>
            <w:webHidden/>
          </w:rPr>
        </w:r>
        <w:r w:rsidR="001F133E">
          <w:rPr>
            <w:noProof/>
            <w:webHidden/>
          </w:rPr>
          <w:fldChar w:fldCharType="separate"/>
        </w:r>
        <w:r w:rsidR="00EE6949">
          <w:rPr>
            <w:noProof/>
            <w:webHidden/>
          </w:rPr>
          <w:t>31</w:t>
        </w:r>
        <w:r w:rsidR="001F133E">
          <w:rPr>
            <w:noProof/>
            <w:webHidden/>
          </w:rPr>
          <w:fldChar w:fldCharType="end"/>
        </w:r>
      </w:hyperlink>
    </w:p>
    <w:p w14:paraId="3E3F6FAC" w14:textId="3427717E"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9013" w:history="1">
        <w:r w:rsidR="001F133E" w:rsidRPr="003C1914">
          <w:rPr>
            <w:rStyle w:val="Hyperlink"/>
            <w:noProof/>
          </w:rPr>
          <w:t>Table 4</w:t>
        </w:r>
        <w:r w:rsidR="001F133E" w:rsidRPr="003C1914">
          <w:rPr>
            <w:rStyle w:val="Hyperlink"/>
            <w:noProof/>
          </w:rPr>
          <w:noBreakHyphen/>
          <w:t>22 Interferer Settings</w:t>
        </w:r>
        <w:r w:rsidR="001F133E">
          <w:rPr>
            <w:noProof/>
            <w:webHidden/>
          </w:rPr>
          <w:tab/>
        </w:r>
        <w:r w:rsidR="001F133E">
          <w:rPr>
            <w:noProof/>
            <w:webHidden/>
          </w:rPr>
          <w:fldChar w:fldCharType="begin"/>
        </w:r>
        <w:r w:rsidR="001F133E">
          <w:rPr>
            <w:noProof/>
            <w:webHidden/>
          </w:rPr>
          <w:instrText xml:space="preserve"> PAGEREF _Toc62229013 \h </w:instrText>
        </w:r>
        <w:r w:rsidR="001F133E">
          <w:rPr>
            <w:noProof/>
            <w:webHidden/>
          </w:rPr>
        </w:r>
        <w:r w:rsidR="001F133E">
          <w:rPr>
            <w:noProof/>
            <w:webHidden/>
          </w:rPr>
          <w:fldChar w:fldCharType="separate"/>
        </w:r>
        <w:r w:rsidR="00EE6949">
          <w:rPr>
            <w:noProof/>
            <w:webHidden/>
          </w:rPr>
          <w:t>31</w:t>
        </w:r>
        <w:r w:rsidR="001F133E">
          <w:rPr>
            <w:noProof/>
            <w:webHidden/>
          </w:rPr>
          <w:fldChar w:fldCharType="end"/>
        </w:r>
      </w:hyperlink>
    </w:p>
    <w:p w14:paraId="22ABEFE1" w14:textId="0B39A791"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9014" w:history="1">
        <w:r w:rsidR="001F133E" w:rsidRPr="003C1914">
          <w:rPr>
            <w:rStyle w:val="Hyperlink"/>
            <w:noProof/>
          </w:rPr>
          <w:t>Table 4</w:t>
        </w:r>
        <w:r w:rsidR="001F133E" w:rsidRPr="003C1914">
          <w:rPr>
            <w:rStyle w:val="Hyperlink"/>
            <w:noProof/>
          </w:rPr>
          <w:noBreakHyphen/>
          <w:t>23 Test Results – Rx Intermodulation</w:t>
        </w:r>
        <w:r w:rsidR="001F133E">
          <w:rPr>
            <w:noProof/>
            <w:webHidden/>
          </w:rPr>
          <w:tab/>
        </w:r>
        <w:r w:rsidR="001F133E">
          <w:rPr>
            <w:noProof/>
            <w:webHidden/>
          </w:rPr>
          <w:fldChar w:fldCharType="begin"/>
        </w:r>
        <w:r w:rsidR="001F133E">
          <w:rPr>
            <w:noProof/>
            <w:webHidden/>
          </w:rPr>
          <w:instrText xml:space="preserve"> PAGEREF _Toc62229014 \h </w:instrText>
        </w:r>
        <w:r w:rsidR="001F133E">
          <w:rPr>
            <w:noProof/>
            <w:webHidden/>
          </w:rPr>
        </w:r>
        <w:r w:rsidR="001F133E">
          <w:rPr>
            <w:noProof/>
            <w:webHidden/>
          </w:rPr>
          <w:fldChar w:fldCharType="separate"/>
        </w:r>
        <w:r w:rsidR="00EE6949">
          <w:rPr>
            <w:noProof/>
            <w:webHidden/>
          </w:rPr>
          <w:t>32</w:t>
        </w:r>
        <w:r w:rsidR="001F133E">
          <w:rPr>
            <w:noProof/>
            <w:webHidden/>
          </w:rPr>
          <w:fldChar w:fldCharType="end"/>
        </w:r>
      </w:hyperlink>
    </w:p>
    <w:p w14:paraId="391E4EC6" w14:textId="0AA333EC"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9015" w:history="1">
        <w:r w:rsidR="001F133E" w:rsidRPr="003C1914">
          <w:rPr>
            <w:rStyle w:val="Hyperlink"/>
            <w:noProof/>
          </w:rPr>
          <w:t>Table 4</w:t>
        </w:r>
        <w:r w:rsidR="001F133E" w:rsidRPr="003C1914">
          <w:rPr>
            <w:rStyle w:val="Hyperlink"/>
            <w:noProof/>
          </w:rPr>
          <w:noBreakHyphen/>
          <w:t>24 Test Results – Cold Start</w:t>
        </w:r>
        <w:r w:rsidR="001F133E">
          <w:rPr>
            <w:noProof/>
            <w:webHidden/>
          </w:rPr>
          <w:tab/>
        </w:r>
        <w:r w:rsidR="001F133E">
          <w:rPr>
            <w:noProof/>
            <w:webHidden/>
          </w:rPr>
          <w:fldChar w:fldCharType="begin"/>
        </w:r>
        <w:r w:rsidR="001F133E">
          <w:rPr>
            <w:noProof/>
            <w:webHidden/>
          </w:rPr>
          <w:instrText xml:space="preserve"> PAGEREF _Toc62229015 \h </w:instrText>
        </w:r>
        <w:r w:rsidR="001F133E">
          <w:rPr>
            <w:noProof/>
            <w:webHidden/>
          </w:rPr>
        </w:r>
        <w:r w:rsidR="001F133E">
          <w:rPr>
            <w:noProof/>
            <w:webHidden/>
          </w:rPr>
          <w:fldChar w:fldCharType="separate"/>
        </w:r>
        <w:r w:rsidR="00EE6949">
          <w:rPr>
            <w:noProof/>
            <w:webHidden/>
          </w:rPr>
          <w:t>33</w:t>
        </w:r>
        <w:r w:rsidR="001F133E">
          <w:rPr>
            <w:noProof/>
            <w:webHidden/>
          </w:rPr>
          <w:fldChar w:fldCharType="end"/>
        </w:r>
      </w:hyperlink>
    </w:p>
    <w:p w14:paraId="5AC0D912" w14:textId="04B82051"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9016" w:history="1">
        <w:r w:rsidR="001F133E" w:rsidRPr="003C1914">
          <w:rPr>
            <w:rStyle w:val="Hyperlink"/>
            <w:noProof/>
          </w:rPr>
          <w:t>Table 5</w:t>
        </w:r>
        <w:r w:rsidR="001F133E" w:rsidRPr="003C1914">
          <w:rPr>
            <w:rStyle w:val="Hyperlink"/>
            <w:noProof/>
          </w:rPr>
          <w:noBreakHyphen/>
          <w:t>1 Spectrum Analyzer Test Parameters – OBW Tests (North American type gateways)</w:t>
        </w:r>
        <w:r w:rsidR="001F133E">
          <w:rPr>
            <w:noProof/>
            <w:webHidden/>
          </w:rPr>
          <w:tab/>
        </w:r>
        <w:r w:rsidR="001F133E">
          <w:rPr>
            <w:noProof/>
            <w:webHidden/>
          </w:rPr>
          <w:fldChar w:fldCharType="begin"/>
        </w:r>
        <w:r w:rsidR="001F133E">
          <w:rPr>
            <w:noProof/>
            <w:webHidden/>
          </w:rPr>
          <w:instrText xml:space="preserve"> PAGEREF _Toc62229016 \h </w:instrText>
        </w:r>
        <w:r w:rsidR="001F133E">
          <w:rPr>
            <w:noProof/>
            <w:webHidden/>
          </w:rPr>
        </w:r>
        <w:r w:rsidR="001F133E">
          <w:rPr>
            <w:noProof/>
            <w:webHidden/>
          </w:rPr>
          <w:fldChar w:fldCharType="separate"/>
        </w:r>
        <w:r w:rsidR="00EE6949">
          <w:rPr>
            <w:noProof/>
            <w:webHidden/>
          </w:rPr>
          <w:t>37</w:t>
        </w:r>
        <w:r w:rsidR="001F133E">
          <w:rPr>
            <w:noProof/>
            <w:webHidden/>
          </w:rPr>
          <w:fldChar w:fldCharType="end"/>
        </w:r>
      </w:hyperlink>
    </w:p>
    <w:p w14:paraId="33546AE5" w14:textId="24D7485D"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9017" w:history="1">
        <w:r w:rsidR="001F133E" w:rsidRPr="003C1914">
          <w:rPr>
            <w:rStyle w:val="Hyperlink"/>
            <w:noProof/>
          </w:rPr>
          <w:t>Table 5</w:t>
        </w:r>
        <w:r w:rsidR="001F133E" w:rsidRPr="003C1914">
          <w:rPr>
            <w:rStyle w:val="Hyperlink"/>
            <w:noProof/>
          </w:rPr>
          <w:noBreakHyphen/>
          <w:t>2 Spectrum Analyzer Test Parameters – OOB Emissions (North American type gateways)</w:t>
        </w:r>
        <w:r w:rsidR="001F133E">
          <w:rPr>
            <w:noProof/>
            <w:webHidden/>
          </w:rPr>
          <w:tab/>
        </w:r>
        <w:r w:rsidR="001F133E">
          <w:rPr>
            <w:noProof/>
            <w:webHidden/>
          </w:rPr>
          <w:fldChar w:fldCharType="begin"/>
        </w:r>
        <w:r w:rsidR="001F133E">
          <w:rPr>
            <w:noProof/>
            <w:webHidden/>
          </w:rPr>
          <w:instrText xml:space="preserve"> PAGEREF _Toc62229017 \h </w:instrText>
        </w:r>
        <w:r w:rsidR="001F133E">
          <w:rPr>
            <w:noProof/>
            <w:webHidden/>
          </w:rPr>
        </w:r>
        <w:r w:rsidR="001F133E">
          <w:rPr>
            <w:noProof/>
            <w:webHidden/>
          </w:rPr>
          <w:fldChar w:fldCharType="separate"/>
        </w:r>
        <w:r w:rsidR="00EE6949">
          <w:rPr>
            <w:noProof/>
            <w:webHidden/>
          </w:rPr>
          <w:t>38</w:t>
        </w:r>
        <w:r w:rsidR="001F133E">
          <w:rPr>
            <w:noProof/>
            <w:webHidden/>
          </w:rPr>
          <w:fldChar w:fldCharType="end"/>
        </w:r>
      </w:hyperlink>
    </w:p>
    <w:p w14:paraId="4895A77C" w14:textId="7E702C23"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9018" w:history="1">
        <w:r w:rsidR="001F133E" w:rsidRPr="003C1914">
          <w:rPr>
            <w:rStyle w:val="Hyperlink"/>
            <w:noProof/>
          </w:rPr>
          <w:t>Table 5</w:t>
        </w:r>
        <w:r w:rsidR="001F133E" w:rsidRPr="003C1914">
          <w:rPr>
            <w:rStyle w:val="Hyperlink"/>
            <w:noProof/>
          </w:rPr>
          <w:noBreakHyphen/>
          <w:t>3 Spectrum Analyzer Test Parameters – OBW Tests  (EU type gateways)</w:t>
        </w:r>
        <w:r w:rsidR="001F133E">
          <w:rPr>
            <w:noProof/>
            <w:webHidden/>
          </w:rPr>
          <w:tab/>
        </w:r>
        <w:r w:rsidR="001F133E">
          <w:rPr>
            <w:noProof/>
            <w:webHidden/>
          </w:rPr>
          <w:fldChar w:fldCharType="begin"/>
        </w:r>
        <w:r w:rsidR="001F133E">
          <w:rPr>
            <w:noProof/>
            <w:webHidden/>
          </w:rPr>
          <w:instrText xml:space="preserve"> PAGEREF _Toc62229018 \h </w:instrText>
        </w:r>
        <w:r w:rsidR="001F133E">
          <w:rPr>
            <w:noProof/>
            <w:webHidden/>
          </w:rPr>
        </w:r>
        <w:r w:rsidR="001F133E">
          <w:rPr>
            <w:noProof/>
            <w:webHidden/>
          </w:rPr>
          <w:fldChar w:fldCharType="separate"/>
        </w:r>
        <w:r w:rsidR="00EE6949">
          <w:rPr>
            <w:noProof/>
            <w:webHidden/>
          </w:rPr>
          <w:t>38</w:t>
        </w:r>
        <w:r w:rsidR="001F133E">
          <w:rPr>
            <w:noProof/>
            <w:webHidden/>
          </w:rPr>
          <w:fldChar w:fldCharType="end"/>
        </w:r>
      </w:hyperlink>
    </w:p>
    <w:p w14:paraId="30472726" w14:textId="0E7C732D"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9019" w:history="1">
        <w:r w:rsidR="001F133E" w:rsidRPr="003C1914">
          <w:rPr>
            <w:rStyle w:val="Hyperlink"/>
            <w:noProof/>
          </w:rPr>
          <w:t>Table 5</w:t>
        </w:r>
        <w:r w:rsidR="001F133E" w:rsidRPr="003C1914">
          <w:rPr>
            <w:rStyle w:val="Hyperlink"/>
            <w:noProof/>
          </w:rPr>
          <w:noBreakHyphen/>
          <w:t>4 Spectrum Analyzer Test Parameters – OOB Emissions below 1GHz  (EU type gateways)</w:t>
        </w:r>
        <w:r w:rsidR="001F133E">
          <w:rPr>
            <w:noProof/>
            <w:webHidden/>
          </w:rPr>
          <w:tab/>
        </w:r>
        <w:r w:rsidR="001F133E">
          <w:rPr>
            <w:noProof/>
            <w:webHidden/>
          </w:rPr>
          <w:fldChar w:fldCharType="begin"/>
        </w:r>
        <w:r w:rsidR="001F133E">
          <w:rPr>
            <w:noProof/>
            <w:webHidden/>
          </w:rPr>
          <w:instrText xml:space="preserve"> PAGEREF _Toc62229019 \h </w:instrText>
        </w:r>
        <w:r w:rsidR="001F133E">
          <w:rPr>
            <w:noProof/>
            <w:webHidden/>
          </w:rPr>
        </w:r>
        <w:r w:rsidR="001F133E">
          <w:rPr>
            <w:noProof/>
            <w:webHidden/>
          </w:rPr>
          <w:fldChar w:fldCharType="separate"/>
        </w:r>
        <w:r w:rsidR="00EE6949">
          <w:rPr>
            <w:noProof/>
            <w:webHidden/>
          </w:rPr>
          <w:t>39</w:t>
        </w:r>
        <w:r w:rsidR="001F133E">
          <w:rPr>
            <w:noProof/>
            <w:webHidden/>
          </w:rPr>
          <w:fldChar w:fldCharType="end"/>
        </w:r>
      </w:hyperlink>
    </w:p>
    <w:p w14:paraId="34B5B43F" w14:textId="627D1E5D"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9020" w:history="1">
        <w:r w:rsidR="001F133E" w:rsidRPr="003C1914">
          <w:rPr>
            <w:rStyle w:val="Hyperlink"/>
            <w:noProof/>
          </w:rPr>
          <w:t>Table 5</w:t>
        </w:r>
        <w:r w:rsidR="001F133E" w:rsidRPr="003C1914">
          <w:rPr>
            <w:rStyle w:val="Hyperlink"/>
            <w:noProof/>
          </w:rPr>
          <w:noBreakHyphen/>
          <w:t>5 Spectrum Analyzer Test Parameters – OOB Emissions above 1GHz (EU type gateways)</w:t>
        </w:r>
        <w:r w:rsidR="001F133E">
          <w:rPr>
            <w:noProof/>
            <w:webHidden/>
          </w:rPr>
          <w:tab/>
        </w:r>
        <w:r w:rsidR="001F133E">
          <w:rPr>
            <w:noProof/>
            <w:webHidden/>
          </w:rPr>
          <w:fldChar w:fldCharType="begin"/>
        </w:r>
        <w:r w:rsidR="001F133E">
          <w:rPr>
            <w:noProof/>
            <w:webHidden/>
          </w:rPr>
          <w:instrText xml:space="preserve"> PAGEREF _Toc62229020 \h </w:instrText>
        </w:r>
        <w:r w:rsidR="001F133E">
          <w:rPr>
            <w:noProof/>
            <w:webHidden/>
          </w:rPr>
        </w:r>
        <w:r w:rsidR="001F133E">
          <w:rPr>
            <w:noProof/>
            <w:webHidden/>
          </w:rPr>
          <w:fldChar w:fldCharType="separate"/>
        </w:r>
        <w:r w:rsidR="00EE6949">
          <w:rPr>
            <w:noProof/>
            <w:webHidden/>
          </w:rPr>
          <w:t>39</w:t>
        </w:r>
        <w:r w:rsidR="001F133E">
          <w:rPr>
            <w:noProof/>
            <w:webHidden/>
          </w:rPr>
          <w:fldChar w:fldCharType="end"/>
        </w:r>
      </w:hyperlink>
    </w:p>
    <w:p w14:paraId="39D0ADC1" w14:textId="07374F57"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9021" w:history="1">
        <w:r w:rsidR="001F133E" w:rsidRPr="003C1914">
          <w:rPr>
            <w:rStyle w:val="Hyperlink"/>
            <w:noProof/>
          </w:rPr>
          <w:t>Table 5</w:t>
        </w:r>
        <w:r w:rsidR="001F133E" w:rsidRPr="003C1914">
          <w:rPr>
            <w:rStyle w:val="Hyperlink"/>
            <w:noProof/>
          </w:rPr>
          <w:noBreakHyphen/>
          <w:t>6 Test Equipment Examples</w:t>
        </w:r>
        <w:r w:rsidR="001F133E">
          <w:rPr>
            <w:noProof/>
            <w:webHidden/>
          </w:rPr>
          <w:tab/>
        </w:r>
        <w:r w:rsidR="001F133E">
          <w:rPr>
            <w:noProof/>
            <w:webHidden/>
          </w:rPr>
          <w:fldChar w:fldCharType="begin"/>
        </w:r>
        <w:r w:rsidR="001F133E">
          <w:rPr>
            <w:noProof/>
            <w:webHidden/>
          </w:rPr>
          <w:instrText xml:space="preserve"> PAGEREF _Toc62229021 \h </w:instrText>
        </w:r>
        <w:r w:rsidR="001F133E">
          <w:rPr>
            <w:noProof/>
            <w:webHidden/>
          </w:rPr>
        </w:r>
        <w:r w:rsidR="001F133E">
          <w:rPr>
            <w:noProof/>
            <w:webHidden/>
          </w:rPr>
          <w:fldChar w:fldCharType="separate"/>
        </w:r>
        <w:r w:rsidR="00EE6949">
          <w:rPr>
            <w:noProof/>
            <w:webHidden/>
          </w:rPr>
          <w:t>39</w:t>
        </w:r>
        <w:r w:rsidR="001F133E">
          <w:rPr>
            <w:noProof/>
            <w:webHidden/>
          </w:rPr>
          <w:fldChar w:fldCharType="end"/>
        </w:r>
      </w:hyperlink>
    </w:p>
    <w:p w14:paraId="15A688ED" w14:textId="33B98403"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9022" w:history="1">
        <w:r w:rsidR="001F133E" w:rsidRPr="003C1914">
          <w:rPr>
            <w:rStyle w:val="Hyperlink"/>
            <w:noProof/>
          </w:rPr>
          <w:t>Table 5</w:t>
        </w:r>
        <w:r w:rsidR="001F133E" w:rsidRPr="003C1914">
          <w:rPr>
            <w:rStyle w:val="Hyperlink"/>
            <w:noProof/>
          </w:rPr>
          <w:noBreakHyphen/>
          <w:t>7 Additional Interference Details, Listed by Region</w:t>
        </w:r>
        <w:r w:rsidR="001F133E" w:rsidRPr="003C1914">
          <w:rPr>
            <w:rStyle w:val="Hyperlink"/>
            <w:noProof/>
            <w:lang w:val="en-CA"/>
          </w:rPr>
          <w:t xml:space="preserve"> [1]</w:t>
        </w:r>
        <w:r w:rsidR="001F133E">
          <w:rPr>
            <w:noProof/>
            <w:webHidden/>
          </w:rPr>
          <w:tab/>
        </w:r>
        <w:r w:rsidR="001F133E">
          <w:rPr>
            <w:noProof/>
            <w:webHidden/>
          </w:rPr>
          <w:fldChar w:fldCharType="begin"/>
        </w:r>
        <w:r w:rsidR="001F133E">
          <w:rPr>
            <w:noProof/>
            <w:webHidden/>
          </w:rPr>
          <w:instrText xml:space="preserve"> PAGEREF _Toc62229022 \h </w:instrText>
        </w:r>
        <w:r w:rsidR="001F133E">
          <w:rPr>
            <w:noProof/>
            <w:webHidden/>
          </w:rPr>
        </w:r>
        <w:r w:rsidR="001F133E">
          <w:rPr>
            <w:noProof/>
            <w:webHidden/>
          </w:rPr>
          <w:fldChar w:fldCharType="separate"/>
        </w:r>
        <w:r w:rsidR="00EE6949">
          <w:rPr>
            <w:noProof/>
            <w:webHidden/>
          </w:rPr>
          <w:t>41</w:t>
        </w:r>
        <w:r w:rsidR="001F133E">
          <w:rPr>
            <w:noProof/>
            <w:webHidden/>
          </w:rPr>
          <w:fldChar w:fldCharType="end"/>
        </w:r>
      </w:hyperlink>
    </w:p>
    <w:p w14:paraId="30DFAE56" w14:textId="767846FE"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9023" w:history="1">
        <w:r w:rsidR="001F133E" w:rsidRPr="003C1914">
          <w:rPr>
            <w:rStyle w:val="Hyperlink"/>
            <w:noProof/>
          </w:rPr>
          <w:t>Table 5</w:t>
        </w:r>
        <w:r w:rsidR="001F133E" w:rsidRPr="003C1914">
          <w:rPr>
            <w:rStyle w:val="Hyperlink"/>
            <w:noProof/>
          </w:rPr>
          <w:noBreakHyphen/>
          <w:t>8 Test Result Summary</w:t>
        </w:r>
        <w:r w:rsidR="001F133E">
          <w:rPr>
            <w:noProof/>
            <w:webHidden/>
          </w:rPr>
          <w:tab/>
        </w:r>
        <w:r w:rsidR="001F133E">
          <w:rPr>
            <w:noProof/>
            <w:webHidden/>
          </w:rPr>
          <w:fldChar w:fldCharType="begin"/>
        </w:r>
        <w:r w:rsidR="001F133E">
          <w:rPr>
            <w:noProof/>
            <w:webHidden/>
          </w:rPr>
          <w:instrText xml:space="preserve"> PAGEREF _Toc62229023 \h </w:instrText>
        </w:r>
        <w:r w:rsidR="001F133E">
          <w:rPr>
            <w:noProof/>
            <w:webHidden/>
          </w:rPr>
        </w:r>
        <w:r w:rsidR="001F133E">
          <w:rPr>
            <w:noProof/>
            <w:webHidden/>
          </w:rPr>
          <w:fldChar w:fldCharType="separate"/>
        </w:r>
        <w:r w:rsidR="00EE6949">
          <w:rPr>
            <w:noProof/>
            <w:webHidden/>
          </w:rPr>
          <w:t>42</w:t>
        </w:r>
        <w:r w:rsidR="001F133E">
          <w:rPr>
            <w:noProof/>
            <w:webHidden/>
          </w:rPr>
          <w:fldChar w:fldCharType="end"/>
        </w:r>
      </w:hyperlink>
    </w:p>
    <w:p w14:paraId="6DEA8620" w14:textId="102FE29A" w:rsidR="00722903" w:rsidRPr="00AA56FC" w:rsidRDefault="00994801" w:rsidP="00CF59E6">
      <w:pPr>
        <w:pStyle w:val="Paragraph"/>
        <w:rPr>
          <w:lang w:val="fr-FR"/>
        </w:rPr>
      </w:pPr>
      <w:r>
        <w:fldChar w:fldCharType="end"/>
      </w:r>
    </w:p>
    <w:p w14:paraId="592868D1" w14:textId="77777777" w:rsidR="00722903" w:rsidRPr="00991A4E" w:rsidRDefault="00722903" w:rsidP="00047EBD">
      <w:pPr>
        <w:pStyle w:val="TOCHeading"/>
        <w:pageBreakBefore w:val="0"/>
        <w:numPr>
          <w:ilvl w:val="0"/>
          <w:numId w:val="0"/>
        </w:numPr>
        <w:rPr>
          <w:color w:val="auto"/>
        </w:rPr>
      </w:pPr>
      <w:r w:rsidRPr="00991A4E">
        <w:rPr>
          <w:color w:val="auto"/>
        </w:rPr>
        <w:t>Figures</w:t>
      </w:r>
    </w:p>
    <w:p w14:paraId="7C40A066" w14:textId="1B3FDF09" w:rsidR="001F133E" w:rsidRDefault="00994801">
      <w:pPr>
        <w:pStyle w:val="TableofFigures"/>
        <w:tabs>
          <w:tab w:val="right" w:leader="dot" w:pos="9010"/>
        </w:tabs>
        <w:rPr>
          <w:rFonts w:asciiTheme="minorHAnsi" w:eastAsiaTheme="minorEastAsia" w:hAnsiTheme="minorHAnsi" w:cstheme="minorBidi"/>
          <w:noProof/>
          <w:lang w:val="en-CA" w:eastAsia="en-CA"/>
        </w:rPr>
      </w:pPr>
      <w:r>
        <w:rPr>
          <w:lang w:eastAsia="ja-JP"/>
        </w:rPr>
        <w:fldChar w:fldCharType="begin"/>
      </w:r>
      <w:r w:rsidRPr="00991A4E">
        <w:rPr>
          <w:lang w:eastAsia="ja-JP"/>
        </w:rPr>
        <w:instrText xml:space="preserve"> TOC \h \z \c "Figure" </w:instrText>
      </w:r>
      <w:r>
        <w:rPr>
          <w:lang w:eastAsia="ja-JP"/>
        </w:rPr>
        <w:fldChar w:fldCharType="separate"/>
      </w:r>
      <w:hyperlink w:anchor="_Toc62229024" w:history="1">
        <w:r w:rsidR="001F133E" w:rsidRPr="009D68C2">
          <w:rPr>
            <w:rStyle w:val="Hyperlink"/>
            <w:noProof/>
          </w:rPr>
          <w:t>Figure 3</w:t>
        </w:r>
        <w:r w:rsidR="001F133E" w:rsidRPr="009D68C2">
          <w:rPr>
            <w:rStyle w:val="Hyperlink"/>
            <w:noProof/>
          </w:rPr>
          <w:noBreakHyphen/>
          <w:t>1 Transmit and Receive Test Set Up</w:t>
        </w:r>
        <w:r w:rsidR="001F133E">
          <w:rPr>
            <w:noProof/>
            <w:webHidden/>
          </w:rPr>
          <w:tab/>
        </w:r>
        <w:r w:rsidR="001F133E">
          <w:rPr>
            <w:noProof/>
            <w:webHidden/>
          </w:rPr>
          <w:fldChar w:fldCharType="begin"/>
        </w:r>
        <w:r w:rsidR="001F133E">
          <w:rPr>
            <w:noProof/>
            <w:webHidden/>
          </w:rPr>
          <w:instrText xml:space="preserve"> PAGEREF _Toc62229024 \h </w:instrText>
        </w:r>
        <w:r w:rsidR="001F133E">
          <w:rPr>
            <w:noProof/>
            <w:webHidden/>
          </w:rPr>
        </w:r>
        <w:r w:rsidR="001F133E">
          <w:rPr>
            <w:noProof/>
            <w:webHidden/>
          </w:rPr>
          <w:fldChar w:fldCharType="separate"/>
        </w:r>
        <w:r w:rsidR="00EE6949">
          <w:rPr>
            <w:noProof/>
            <w:webHidden/>
          </w:rPr>
          <w:t>13</w:t>
        </w:r>
        <w:r w:rsidR="001F133E">
          <w:rPr>
            <w:noProof/>
            <w:webHidden/>
          </w:rPr>
          <w:fldChar w:fldCharType="end"/>
        </w:r>
      </w:hyperlink>
    </w:p>
    <w:p w14:paraId="56565BB2" w14:textId="74A0CF5D"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9025" w:history="1">
        <w:r w:rsidR="001F133E" w:rsidRPr="009D68C2">
          <w:rPr>
            <w:rStyle w:val="Hyperlink"/>
            <w:noProof/>
          </w:rPr>
          <w:t>Figure 5</w:t>
        </w:r>
        <w:r w:rsidR="001F133E" w:rsidRPr="009D68C2">
          <w:rPr>
            <w:rStyle w:val="Hyperlink"/>
            <w:noProof/>
          </w:rPr>
          <w:noBreakHyphen/>
          <w:t>1: Transmitter Test Set Up</w:t>
        </w:r>
        <w:r w:rsidR="001F133E">
          <w:rPr>
            <w:noProof/>
            <w:webHidden/>
          </w:rPr>
          <w:tab/>
        </w:r>
        <w:r w:rsidR="001F133E">
          <w:rPr>
            <w:noProof/>
            <w:webHidden/>
          </w:rPr>
          <w:fldChar w:fldCharType="begin"/>
        </w:r>
        <w:r w:rsidR="001F133E">
          <w:rPr>
            <w:noProof/>
            <w:webHidden/>
          </w:rPr>
          <w:instrText xml:space="preserve"> PAGEREF _Toc62229025 \h </w:instrText>
        </w:r>
        <w:r w:rsidR="001F133E">
          <w:rPr>
            <w:noProof/>
            <w:webHidden/>
          </w:rPr>
        </w:r>
        <w:r w:rsidR="001F133E">
          <w:rPr>
            <w:noProof/>
            <w:webHidden/>
          </w:rPr>
          <w:fldChar w:fldCharType="separate"/>
        </w:r>
        <w:r w:rsidR="00EE6949">
          <w:rPr>
            <w:noProof/>
            <w:webHidden/>
          </w:rPr>
          <w:t>35</w:t>
        </w:r>
        <w:r w:rsidR="001F133E">
          <w:rPr>
            <w:noProof/>
            <w:webHidden/>
          </w:rPr>
          <w:fldChar w:fldCharType="end"/>
        </w:r>
      </w:hyperlink>
    </w:p>
    <w:p w14:paraId="4A089235" w14:textId="2E6BA297"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9026" w:history="1">
        <w:r w:rsidR="001F133E" w:rsidRPr="009D68C2">
          <w:rPr>
            <w:rStyle w:val="Hyperlink"/>
            <w:noProof/>
          </w:rPr>
          <w:t>Figure 5</w:t>
        </w:r>
        <w:r w:rsidR="001F133E" w:rsidRPr="009D68C2">
          <w:rPr>
            <w:rStyle w:val="Hyperlink"/>
            <w:noProof/>
          </w:rPr>
          <w:noBreakHyphen/>
          <w:t>2 Transmitter Intermodulation Test Set Up</w:t>
        </w:r>
        <w:r w:rsidR="001F133E">
          <w:rPr>
            <w:noProof/>
            <w:webHidden/>
          </w:rPr>
          <w:tab/>
        </w:r>
        <w:r w:rsidR="001F133E">
          <w:rPr>
            <w:noProof/>
            <w:webHidden/>
          </w:rPr>
          <w:fldChar w:fldCharType="begin"/>
        </w:r>
        <w:r w:rsidR="001F133E">
          <w:rPr>
            <w:noProof/>
            <w:webHidden/>
          </w:rPr>
          <w:instrText xml:space="preserve"> PAGEREF _Toc62229026 \h </w:instrText>
        </w:r>
        <w:r w:rsidR="001F133E">
          <w:rPr>
            <w:noProof/>
            <w:webHidden/>
          </w:rPr>
        </w:r>
        <w:r w:rsidR="001F133E">
          <w:rPr>
            <w:noProof/>
            <w:webHidden/>
          </w:rPr>
          <w:fldChar w:fldCharType="separate"/>
        </w:r>
        <w:r w:rsidR="00EE6949">
          <w:rPr>
            <w:noProof/>
            <w:webHidden/>
          </w:rPr>
          <w:t>35</w:t>
        </w:r>
        <w:r w:rsidR="001F133E">
          <w:rPr>
            <w:noProof/>
            <w:webHidden/>
          </w:rPr>
          <w:fldChar w:fldCharType="end"/>
        </w:r>
      </w:hyperlink>
    </w:p>
    <w:p w14:paraId="45DDCD3A" w14:textId="01C1A829"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9027" w:history="1">
        <w:r w:rsidR="001F133E" w:rsidRPr="009D68C2">
          <w:rPr>
            <w:rStyle w:val="Hyperlink"/>
            <w:noProof/>
          </w:rPr>
          <w:t>Figure 5</w:t>
        </w:r>
        <w:r w:rsidR="001F133E" w:rsidRPr="009D68C2">
          <w:rPr>
            <w:rStyle w:val="Hyperlink"/>
            <w:noProof/>
          </w:rPr>
          <w:noBreakHyphen/>
          <w:t>3: Receiver Test Set Up</w:t>
        </w:r>
        <w:r w:rsidR="001F133E">
          <w:rPr>
            <w:noProof/>
            <w:webHidden/>
          </w:rPr>
          <w:tab/>
        </w:r>
        <w:r w:rsidR="001F133E">
          <w:rPr>
            <w:noProof/>
            <w:webHidden/>
          </w:rPr>
          <w:fldChar w:fldCharType="begin"/>
        </w:r>
        <w:r w:rsidR="001F133E">
          <w:rPr>
            <w:noProof/>
            <w:webHidden/>
          </w:rPr>
          <w:instrText xml:space="preserve"> PAGEREF _Toc62229027 \h </w:instrText>
        </w:r>
        <w:r w:rsidR="001F133E">
          <w:rPr>
            <w:noProof/>
            <w:webHidden/>
          </w:rPr>
        </w:r>
        <w:r w:rsidR="001F133E">
          <w:rPr>
            <w:noProof/>
            <w:webHidden/>
          </w:rPr>
          <w:fldChar w:fldCharType="separate"/>
        </w:r>
        <w:r w:rsidR="00EE6949">
          <w:rPr>
            <w:noProof/>
            <w:webHidden/>
          </w:rPr>
          <w:t>36</w:t>
        </w:r>
        <w:r w:rsidR="001F133E">
          <w:rPr>
            <w:noProof/>
            <w:webHidden/>
          </w:rPr>
          <w:fldChar w:fldCharType="end"/>
        </w:r>
      </w:hyperlink>
    </w:p>
    <w:p w14:paraId="6916F8F8" w14:textId="6E15B9D3" w:rsidR="001F133E" w:rsidRDefault="00F72626">
      <w:pPr>
        <w:pStyle w:val="TableofFigures"/>
        <w:tabs>
          <w:tab w:val="right" w:leader="dot" w:pos="9010"/>
        </w:tabs>
        <w:rPr>
          <w:rFonts w:asciiTheme="minorHAnsi" w:eastAsiaTheme="minorEastAsia" w:hAnsiTheme="minorHAnsi" w:cstheme="minorBidi"/>
          <w:noProof/>
          <w:lang w:val="en-CA" w:eastAsia="en-CA"/>
        </w:rPr>
      </w:pPr>
      <w:hyperlink w:anchor="_Toc62229028" w:history="1">
        <w:r w:rsidR="001F133E" w:rsidRPr="009D68C2">
          <w:rPr>
            <w:rStyle w:val="Hyperlink"/>
            <w:noProof/>
          </w:rPr>
          <w:t>Figure 5</w:t>
        </w:r>
        <w:r w:rsidR="001F133E" w:rsidRPr="009D68C2">
          <w:rPr>
            <w:rStyle w:val="Hyperlink"/>
            <w:noProof/>
          </w:rPr>
          <w:noBreakHyphen/>
          <w:t>4: Receiver Interference Test Set Up</w:t>
        </w:r>
        <w:r w:rsidR="001F133E">
          <w:rPr>
            <w:noProof/>
            <w:webHidden/>
          </w:rPr>
          <w:tab/>
        </w:r>
        <w:r w:rsidR="001F133E">
          <w:rPr>
            <w:noProof/>
            <w:webHidden/>
          </w:rPr>
          <w:fldChar w:fldCharType="begin"/>
        </w:r>
        <w:r w:rsidR="001F133E">
          <w:rPr>
            <w:noProof/>
            <w:webHidden/>
          </w:rPr>
          <w:instrText xml:space="preserve"> PAGEREF _Toc62229028 \h </w:instrText>
        </w:r>
        <w:r w:rsidR="001F133E">
          <w:rPr>
            <w:noProof/>
            <w:webHidden/>
          </w:rPr>
        </w:r>
        <w:r w:rsidR="001F133E">
          <w:rPr>
            <w:noProof/>
            <w:webHidden/>
          </w:rPr>
          <w:fldChar w:fldCharType="separate"/>
        </w:r>
        <w:r w:rsidR="00EE6949">
          <w:rPr>
            <w:noProof/>
            <w:webHidden/>
          </w:rPr>
          <w:t>37</w:t>
        </w:r>
        <w:r w:rsidR="001F133E">
          <w:rPr>
            <w:noProof/>
            <w:webHidden/>
          </w:rPr>
          <w:fldChar w:fldCharType="end"/>
        </w:r>
      </w:hyperlink>
    </w:p>
    <w:p w14:paraId="6F438E60" w14:textId="315A2633" w:rsidR="00722903" w:rsidRPr="00991A4E" w:rsidRDefault="00994801" w:rsidP="00EA06A3">
      <w:pPr>
        <w:rPr>
          <w:lang w:eastAsia="ja-JP"/>
        </w:rPr>
      </w:pPr>
      <w:r>
        <w:rPr>
          <w:lang w:eastAsia="ja-JP"/>
        </w:rPr>
        <w:fldChar w:fldCharType="end"/>
      </w:r>
    </w:p>
    <w:p w14:paraId="0DB9FC9A" w14:textId="77777777" w:rsidR="006C153F" w:rsidRDefault="006C153F" w:rsidP="006C153F">
      <w:pPr>
        <w:pStyle w:val="Heading1"/>
        <w:keepNext w:val="0"/>
      </w:pPr>
      <w:bookmarkStart w:id="3" w:name="_Toc496108879"/>
      <w:bookmarkStart w:id="4" w:name="_Toc501705464"/>
      <w:bookmarkStart w:id="5" w:name="_Toc62228874"/>
      <w:bookmarkStart w:id="6" w:name="_Toc402191653"/>
      <w:bookmarkStart w:id="7" w:name="_Toc541041d1"/>
      <w:bookmarkStart w:id="8" w:name="_Toc406248873"/>
      <w:bookmarkStart w:id="9" w:name="_Toc450764013"/>
      <w:bookmarkStart w:id="10" w:name="_Toc457750181"/>
      <w:bookmarkEnd w:id="1"/>
      <w:bookmarkEnd w:id="2"/>
      <w:r>
        <w:lastRenderedPageBreak/>
        <w:t>Conventions</w:t>
      </w:r>
      <w:bookmarkEnd w:id="3"/>
      <w:bookmarkEnd w:id="4"/>
      <w:bookmarkEnd w:id="5"/>
    </w:p>
    <w:p w14:paraId="331C6003" w14:textId="77777777" w:rsidR="006C153F" w:rsidRPr="00A03965" w:rsidRDefault="006C153F" w:rsidP="006C153F"/>
    <w:p w14:paraId="629C122D" w14:textId="77777777" w:rsidR="006C153F" w:rsidRDefault="006C153F" w:rsidP="00445B63">
      <w:pPr>
        <w:jc w:val="both"/>
      </w:pPr>
      <w:r>
        <w:t>The key words "MUST", "MUST NOT", "REQUIRED", "SHALL", "SHALL NOT", "SHOULD", "SHOULD NOT", "RECOMMENDED</w:t>
      </w:r>
      <w:r w:rsidR="00393CD6">
        <w:t>”, “</w:t>
      </w:r>
      <w:r>
        <w:t xml:space="preserve">MAY", </w:t>
      </w:r>
      <w:r w:rsidR="00393CD6">
        <w:t>and “</w:t>
      </w:r>
      <w:r>
        <w:t>OPTIONAL" in this document are to be interpreted as described in RFC 2119.</w:t>
      </w:r>
    </w:p>
    <w:p w14:paraId="1872464E" w14:textId="77777777" w:rsidR="006C153F" w:rsidRDefault="006C153F" w:rsidP="00445B63">
      <w:pPr>
        <w:jc w:val="both"/>
      </w:pPr>
    </w:p>
    <w:p w14:paraId="72FFDEC6" w14:textId="77777777" w:rsidR="006C153F" w:rsidRDefault="006C153F" w:rsidP="00445B63">
      <w:pPr>
        <w:pStyle w:val="Paragraph"/>
      </w:pPr>
      <w:r>
        <w:t xml:space="preserve">The octet order over the air for all multi-octet fields is </w:t>
      </w:r>
      <w:r w:rsidR="008C0AC6" w:rsidRPr="00827FCB">
        <w:rPr>
          <w:b/>
        </w:rPr>
        <w:t>big</w:t>
      </w:r>
      <w:r w:rsidRPr="00827FCB">
        <w:rPr>
          <w:b/>
        </w:rPr>
        <w:t xml:space="preserve"> endian</w:t>
      </w:r>
      <w:r>
        <w:t xml:space="preserve"> (</w:t>
      </w:r>
      <w:r w:rsidR="008C0AC6">
        <w:t>Most</w:t>
      </w:r>
      <w:r>
        <w:t xml:space="preserve"> significant byte is sent first).</w:t>
      </w:r>
    </w:p>
    <w:p w14:paraId="5D1233DC" w14:textId="77777777" w:rsidR="006C153F" w:rsidRDefault="006C153F" w:rsidP="006C153F">
      <w:pPr>
        <w:pStyle w:val="Heading1"/>
        <w:keepNext w:val="0"/>
      </w:pPr>
      <w:bookmarkStart w:id="11" w:name="_Toc496108880"/>
      <w:bookmarkStart w:id="12" w:name="_Toc501705465"/>
      <w:bookmarkStart w:id="13" w:name="_Toc62228875"/>
      <w:r>
        <w:lastRenderedPageBreak/>
        <w:t>Introduction</w:t>
      </w:r>
      <w:bookmarkEnd w:id="11"/>
      <w:bookmarkEnd w:id="12"/>
      <w:bookmarkEnd w:id="13"/>
    </w:p>
    <w:p w14:paraId="1E5C6859" w14:textId="47109BEC" w:rsidR="001A530A" w:rsidRDefault="00F74237" w:rsidP="00757179">
      <w:r>
        <w:t>This document proposes</w:t>
      </w:r>
      <w:r w:rsidR="00B4020B">
        <w:t xml:space="preserve"> a list of test procedures to measure the physical layer performance of </w:t>
      </w:r>
      <w:proofErr w:type="spellStart"/>
      <w:r w:rsidR="006D7B18">
        <w:t>LoRaWAN</w:t>
      </w:r>
      <w:proofErr w:type="spellEnd"/>
      <w:r w:rsidR="006D7B18">
        <w:t xml:space="preserve"> Gateway</w:t>
      </w:r>
      <w:r w:rsidR="00B4020B">
        <w:t>s</w:t>
      </w:r>
      <w:r w:rsidR="0029125A">
        <w:t>.</w:t>
      </w:r>
      <w:r w:rsidR="00B4020B">
        <w:t xml:space="preserve"> </w:t>
      </w:r>
      <w:r w:rsidR="00757179">
        <w:t xml:space="preserve">The document defines what RF paraments to test and </w:t>
      </w:r>
      <w:r w:rsidR="00D65448">
        <w:t xml:space="preserve">includes </w:t>
      </w:r>
      <w:r w:rsidR="00757179">
        <w:t xml:space="preserve">guidelines on how to measure them that will allow all gateways to be </w:t>
      </w:r>
      <w:r w:rsidR="00D65448">
        <w:t xml:space="preserve">evaluated </w:t>
      </w:r>
      <w:r w:rsidR="00757179">
        <w:t>in a consistent manner so the results can be compared</w:t>
      </w:r>
    </w:p>
    <w:p w14:paraId="5A1BE79C" w14:textId="77777777" w:rsidR="001A530A" w:rsidRDefault="001A530A" w:rsidP="001A530A">
      <w:pPr>
        <w:pStyle w:val="Heading2"/>
      </w:pPr>
      <w:bookmarkStart w:id="14" w:name="_Toc62228876"/>
      <w:r w:rsidRPr="001A530A">
        <w:t>Scope</w:t>
      </w:r>
      <w:bookmarkEnd w:id="14"/>
    </w:p>
    <w:p w14:paraId="7B913E3C" w14:textId="0E7665A5" w:rsidR="00F55024" w:rsidRDefault="008B0E0B" w:rsidP="00F55024">
      <w:r>
        <w:t>The scope of this</w:t>
      </w:r>
      <w:r w:rsidR="002E7AB6">
        <w:t xml:space="preserve"> document covers the practical evaluation of gateway </w:t>
      </w:r>
      <w:r w:rsidR="001A530A">
        <w:t>RF</w:t>
      </w:r>
      <w:r w:rsidR="00AC2A18">
        <w:t xml:space="preserve"> performance</w:t>
      </w:r>
      <w:r>
        <w:t>.</w:t>
      </w:r>
      <w:r w:rsidR="00EA311F">
        <w:t xml:space="preserve"> </w:t>
      </w:r>
      <w:r w:rsidR="000B1621">
        <w:t>The intent is not to cover regulatory requirements but instead to define a set of tests and procedures that can be used to baseline gateway performance in t</w:t>
      </w:r>
      <w:r w:rsidR="00D01F65">
        <w:t>ypical deployment scenarios</w:t>
      </w:r>
      <w:r w:rsidR="00B21F47">
        <w:t>.  These deployment scenarios</w:t>
      </w:r>
      <w:r w:rsidR="00AC2A18">
        <w:t xml:space="preserve">, along with corresponding gateway RF performance guidelines, </w:t>
      </w:r>
      <w:r w:rsidR="00B21F47">
        <w:t>are</w:t>
      </w:r>
      <w:r w:rsidR="00EA311F">
        <w:t xml:space="preserve"> </w:t>
      </w:r>
      <w:r w:rsidR="00B21F47">
        <w:t>described</w:t>
      </w:r>
      <w:r w:rsidR="00EA311F">
        <w:t xml:space="preserve"> in</w:t>
      </w:r>
      <w:r w:rsidR="00B21F47">
        <w:t xml:space="preserve"> a complementary </w:t>
      </w:r>
      <w:proofErr w:type="spellStart"/>
      <w:r w:rsidR="00B21F47">
        <w:t>LoRa</w:t>
      </w:r>
      <w:proofErr w:type="spellEnd"/>
      <w:r w:rsidR="00B21F47">
        <w:t xml:space="preserve"> Alliance whitepaper</w:t>
      </w:r>
      <w:r w:rsidR="00EA311F">
        <w:t xml:space="preserve"> </w:t>
      </w:r>
      <w:sdt>
        <w:sdtPr>
          <w:id w:val="1256327571"/>
          <w:citation/>
        </w:sdtPr>
        <w:sdtContent>
          <w:r w:rsidR="00EA311F">
            <w:fldChar w:fldCharType="begin"/>
          </w:r>
          <w:r w:rsidR="00EA311F">
            <w:rPr>
              <w:lang w:val="en-CA"/>
            </w:rPr>
            <w:instrText xml:space="preserve"> CITATION MGi \l 4105 </w:instrText>
          </w:r>
          <w:r w:rsidR="00EA311F">
            <w:fldChar w:fldCharType="separate"/>
          </w:r>
          <w:r w:rsidR="001F133E" w:rsidRPr="001F133E">
            <w:rPr>
              <w:noProof/>
              <w:lang w:val="en-CA"/>
            </w:rPr>
            <w:t>[1]</w:t>
          </w:r>
          <w:r w:rsidR="00EA311F">
            <w:fldChar w:fldCharType="end"/>
          </w:r>
        </w:sdtContent>
      </w:sdt>
      <w:r w:rsidR="00AC2A18">
        <w:t xml:space="preserve">. </w:t>
      </w:r>
      <w:r w:rsidR="00022A09">
        <w:t xml:space="preserve">Where appropriate, these RF performance guidelines are included in the sections of this document for reference. Failure to meet these performance guidelines does not imply that </w:t>
      </w:r>
      <w:r w:rsidR="0020221A">
        <w:t xml:space="preserve">a gateway </w:t>
      </w:r>
      <w:r w:rsidR="00022A09">
        <w:t xml:space="preserve">is not suitable for </w:t>
      </w:r>
      <w:r w:rsidR="0020221A">
        <w:t xml:space="preserve">the specific deployment environment of a particular end-customer. </w:t>
      </w:r>
      <w:r w:rsidR="00705FB7">
        <w:t xml:space="preserve"> </w:t>
      </w:r>
      <w:r w:rsidR="00D01F65">
        <w:t xml:space="preserve">     </w:t>
      </w:r>
    </w:p>
    <w:p w14:paraId="0E0D7996" w14:textId="77777777" w:rsidR="00F55024" w:rsidRDefault="00D610FF" w:rsidP="00D610FF">
      <w:pPr>
        <w:pStyle w:val="Heading2"/>
      </w:pPr>
      <w:bookmarkStart w:id="15" w:name="_Toc62228877"/>
      <w:r>
        <w:t>Gateway Classes</w:t>
      </w:r>
      <w:r w:rsidR="00333557">
        <w:t xml:space="preserve"> and Deployment Environments</w:t>
      </w:r>
      <w:bookmarkEnd w:id="15"/>
    </w:p>
    <w:p w14:paraId="35FE37A6" w14:textId="77777777" w:rsidR="00F55024" w:rsidRDefault="00F55024" w:rsidP="00F55024"/>
    <w:p w14:paraId="74A9B212" w14:textId="5E7A09CA" w:rsidR="008700F5" w:rsidRDefault="00E37DA6" w:rsidP="00333557">
      <w:r>
        <w:t xml:space="preserve">To help end-customers evaluate </w:t>
      </w:r>
      <w:r w:rsidR="00C70DF8">
        <w:t xml:space="preserve">their </w:t>
      </w:r>
      <w:r>
        <w:t>g</w:t>
      </w:r>
      <w:r w:rsidR="00D32076">
        <w:t>atewa</w:t>
      </w:r>
      <w:r w:rsidR="00C70DF8">
        <w:t xml:space="preserve">y </w:t>
      </w:r>
      <w:r>
        <w:t xml:space="preserve">products, </w:t>
      </w:r>
      <w:r w:rsidR="00D32076">
        <w:t xml:space="preserve">vendors can choose </w:t>
      </w:r>
      <w:r>
        <w:t>and communicate the appropriate class identifier from</w:t>
      </w:r>
      <w:r w:rsidR="008700F5">
        <w:t xml:space="preserve"> </w:t>
      </w:r>
      <w:r w:rsidR="008700F5">
        <w:fldChar w:fldCharType="begin"/>
      </w:r>
      <w:r w:rsidR="008700F5">
        <w:instrText xml:space="preserve"> REF _Ref6409672 \h </w:instrText>
      </w:r>
      <w:r w:rsidR="008700F5">
        <w:fldChar w:fldCharType="separate"/>
      </w:r>
      <w:r w:rsidR="00EE6949">
        <w:t xml:space="preserve">Table </w:t>
      </w:r>
      <w:r w:rsidR="00EE6949">
        <w:rPr>
          <w:noProof/>
        </w:rPr>
        <w:t>2</w:t>
      </w:r>
      <w:r w:rsidR="00EE6949">
        <w:noBreakHyphen/>
      </w:r>
      <w:r w:rsidR="00EE6949">
        <w:rPr>
          <w:noProof/>
        </w:rPr>
        <w:t>1</w:t>
      </w:r>
      <w:r w:rsidR="008700F5">
        <w:fldChar w:fldCharType="end"/>
      </w:r>
      <w:r w:rsidR="008700F5">
        <w:t xml:space="preserve"> below</w:t>
      </w:r>
      <w:r>
        <w:t xml:space="preserve"> that best represents the </w:t>
      </w:r>
      <w:r w:rsidR="00C70DF8">
        <w:t xml:space="preserve">targeted </w:t>
      </w:r>
      <w:r>
        <w:t>deployment environment</w:t>
      </w:r>
      <w:r w:rsidR="00257515">
        <w:t xml:space="preserve">.  </w:t>
      </w:r>
      <w:r w:rsidR="00463EAE">
        <w:t xml:space="preserve">RF performance guidelines </w:t>
      </w:r>
      <w:r w:rsidR="003E63C3">
        <w:t xml:space="preserve">in this document have been tailored for each class of gateway. </w:t>
      </w:r>
      <w:r w:rsidR="00F40106">
        <w:t>T</w:t>
      </w:r>
      <w:r w:rsidR="00257515">
        <w:t>esting is performed under nominal humidity</w:t>
      </w:r>
      <w:r w:rsidR="007A2879">
        <w:t xml:space="preserve"> conditions.  Relative humidity should be measured and recorded at the time of testing.   </w:t>
      </w:r>
    </w:p>
    <w:p w14:paraId="2D21436B" w14:textId="77777777" w:rsidR="00D610FF" w:rsidRDefault="00D610FF" w:rsidP="00D610FF"/>
    <w:p w14:paraId="7024227B" w14:textId="707271AB" w:rsidR="00D610FF" w:rsidRDefault="00D610FF" w:rsidP="00A152D2">
      <w:pPr>
        <w:pStyle w:val="Caption"/>
        <w:keepNext/>
        <w:jc w:val="left"/>
      </w:pPr>
      <w:bookmarkStart w:id="16" w:name="_Ref6409672"/>
      <w:bookmarkStart w:id="17" w:name="_Toc62228987"/>
      <w:r>
        <w:t xml:space="preserve">Table </w:t>
      </w:r>
      <w:fldSimple w:instr=" STYLEREF 1 \s ">
        <w:r w:rsidR="00EE6949">
          <w:rPr>
            <w:noProof/>
          </w:rPr>
          <w:t>2</w:t>
        </w:r>
      </w:fldSimple>
      <w:r w:rsidR="00A360B0">
        <w:noBreakHyphen/>
      </w:r>
      <w:fldSimple w:instr=" SEQ Table \* ARABIC \s 1 ">
        <w:r w:rsidR="00EE6949">
          <w:rPr>
            <w:noProof/>
          </w:rPr>
          <w:t>1</w:t>
        </w:r>
      </w:fldSimple>
      <w:bookmarkEnd w:id="16"/>
      <w:r>
        <w:t xml:space="preserve"> Deployment Environments</w:t>
      </w:r>
      <w:bookmarkEnd w:id="17"/>
    </w:p>
    <w:tbl>
      <w:tblPr>
        <w:tblStyle w:val="TableGrid"/>
        <w:tblW w:w="9039" w:type="dxa"/>
        <w:tblLayout w:type="fixed"/>
        <w:tblLook w:val="0420" w:firstRow="1" w:lastRow="0" w:firstColumn="0" w:lastColumn="0" w:noHBand="0" w:noVBand="1"/>
      </w:tblPr>
      <w:tblGrid>
        <w:gridCol w:w="1242"/>
        <w:gridCol w:w="7797"/>
      </w:tblGrid>
      <w:tr w:rsidR="00A20C14" w:rsidRPr="007A3C05" w14:paraId="6E916D4B" w14:textId="77777777" w:rsidTr="00E06AB9">
        <w:trPr>
          <w:trHeight w:val="584"/>
        </w:trPr>
        <w:tc>
          <w:tcPr>
            <w:tcW w:w="1242" w:type="dxa"/>
          </w:tcPr>
          <w:p w14:paraId="354BB4E2" w14:textId="77777777" w:rsidR="00A20C14" w:rsidRDefault="00A20C14" w:rsidP="00D610FF">
            <w:pPr>
              <w:autoSpaceDE/>
              <w:autoSpaceDN/>
              <w:adjustRightInd/>
              <w:rPr>
                <w:rFonts w:cs="Arial"/>
                <w:b/>
                <w:color w:val="000000" w:themeColor="text1"/>
              </w:rPr>
            </w:pPr>
            <w:r>
              <w:rPr>
                <w:rFonts w:cs="Arial"/>
                <w:b/>
                <w:color w:val="000000" w:themeColor="text1"/>
              </w:rPr>
              <w:t>Class Identifier</w:t>
            </w:r>
          </w:p>
        </w:tc>
        <w:tc>
          <w:tcPr>
            <w:tcW w:w="7797" w:type="dxa"/>
            <w:hideMark/>
          </w:tcPr>
          <w:p w14:paraId="346700AB" w14:textId="77777777" w:rsidR="00A20C14" w:rsidRPr="00365E3D" w:rsidRDefault="00A20C14" w:rsidP="00D610FF">
            <w:pPr>
              <w:autoSpaceDE/>
              <w:autoSpaceDN/>
              <w:adjustRightInd/>
              <w:rPr>
                <w:rFonts w:cs="Arial"/>
                <w:b/>
                <w:color w:val="000000" w:themeColor="text1"/>
              </w:rPr>
            </w:pPr>
            <w:r>
              <w:rPr>
                <w:rFonts w:cs="Arial"/>
                <w:b/>
                <w:color w:val="000000" w:themeColor="text1"/>
              </w:rPr>
              <w:t>Deployment Environment</w:t>
            </w:r>
          </w:p>
        </w:tc>
      </w:tr>
      <w:tr w:rsidR="00A20C14" w:rsidRPr="007A3C05" w14:paraId="06B0BB03" w14:textId="77777777" w:rsidTr="00E06AB9">
        <w:trPr>
          <w:trHeight w:val="584"/>
        </w:trPr>
        <w:tc>
          <w:tcPr>
            <w:tcW w:w="1242" w:type="dxa"/>
          </w:tcPr>
          <w:p w14:paraId="5C1AD9E5" w14:textId="19AE7208" w:rsidR="00A20C14" w:rsidRPr="00333557" w:rsidRDefault="00A20C14" w:rsidP="00D610FF">
            <w:pPr>
              <w:autoSpaceDE/>
              <w:autoSpaceDN/>
              <w:adjustRightInd/>
              <w:rPr>
                <w:rFonts w:cs="Arial"/>
                <w:sz w:val="20"/>
                <w:szCs w:val="20"/>
              </w:rPr>
            </w:pPr>
            <w:r w:rsidRPr="00333557">
              <w:rPr>
                <w:rFonts w:cs="Arial"/>
                <w:sz w:val="20"/>
                <w:szCs w:val="20"/>
              </w:rPr>
              <w:t>1</w:t>
            </w:r>
          </w:p>
        </w:tc>
        <w:tc>
          <w:tcPr>
            <w:tcW w:w="7797" w:type="dxa"/>
          </w:tcPr>
          <w:p w14:paraId="0D260594" w14:textId="4C3E3612" w:rsidR="00A20C14" w:rsidRPr="00333557" w:rsidRDefault="004916DE" w:rsidP="00D610FF">
            <w:pPr>
              <w:autoSpaceDE/>
              <w:autoSpaceDN/>
              <w:adjustRightInd/>
              <w:rPr>
                <w:rFonts w:cs="Arial"/>
                <w:sz w:val="20"/>
                <w:szCs w:val="20"/>
              </w:rPr>
            </w:pPr>
            <w:r>
              <w:rPr>
                <w:rFonts w:cs="Arial"/>
                <w:sz w:val="20"/>
                <w:szCs w:val="20"/>
              </w:rPr>
              <w:t>Outdoor</w:t>
            </w:r>
            <w:r w:rsidR="00A20C14" w:rsidRPr="00333557">
              <w:rPr>
                <w:rFonts w:cs="Arial"/>
                <w:sz w:val="20"/>
                <w:szCs w:val="20"/>
              </w:rPr>
              <w:t xml:space="preserve"> </w:t>
            </w:r>
          </w:p>
        </w:tc>
      </w:tr>
      <w:tr w:rsidR="00A20C14" w:rsidRPr="007A3C05" w14:paraId="2698A273" w14:textId="77777777" w:rsidTr="00E06AB9">
        <w:trPr>
          <w:trHeight w:val="584"/>
        </w:trPr>
        <w:tc>
          <w:tcPr>
            <w:tcW w:w="1242" w:type="dxa"/>
          </w:tcPr>
          <w:p w14:paraId="6C8F337C" w14:textId="0184903E" w:rsidR="00A20C14" w:rsidRPr="00333557" w:rsidRDefault="00A20C14" w:rsidP="00D610FF">
            <w:pPr>
              <w:autoSpaceDE/>
              <w:autoSpaceDN/>
              <w:adjustRightInd/>
              <w:rPr>
                <w:rFonts w:cs="Arial"/>
                <w:sz w:val="20"/>
                <w:szCs w:val="20"/>
              </w:rPr>
            </w:pPr>
            <w:r w:rsidRPr="00333557">
              <w:rPr>
                <w:rFonts w:cs="Arial"/>
                <w:sz w:val="20"/>
                <w:szCs w:val="20"/>
              </w:rPr>
              <w:t>2</w:t>
            </w:r>
          </w:p>
        </w:tc>
        <w:tc>
          <w:tcPr>
            <w:tcW w:w="7797" w:type="dxa"/>
          </w:tcPr>
          <w:p w14:paraId="4CB71475" w14:textId="09AD22F7" w:rsidR="00A20C14" w:rsidRPr="00333557" w:rsidRDefault="004916DE" w:rsidP="00D610FF">
            <w:pPr>
              <w:autoSpaceDE/>
              <w:autoSpaceDN/>
              <w:adjustRightInd/>
              <w:rPr>
                <w:rFonts w:cs="Arial"/>
                <w:sz w:val="20"/>
                <w:szCs w:val="20"/>
              </w:rPr>
            </w:pPr>
            <w:r>
              <w:rPr>
                <w:rFonts w:cs="Arial"/>
                <w:sz w:val="20"/>
                <w:szCs w:val="20"/>
              </w:rPr>
              <w:t>Indoor</w:t>
            </w:r>
            <w:r w:rsidR="00A20C14" w:rsidRPr="00333557">
              <w:rPr>
                <w:rFonts w:cs="Arial"/>
                <w:sz w:val="20"/>
                <w:szCs w:val="20"/>
              </w:rPr>
              <w:t xml:space="preserve"> </w:t>
            </w:r>
          </w:p>
        </w:tc>
      </w:tr>
    </w:tbl>
    <w:p w14:paraId="5A38A759" w14:textId="77777777" w:rsidR="00A41395" w:rsidRDefault="00A41395">
      <w:pPr>
        <w:autoSpaceDE/>
        <w:autoSpaceDN/>
        <w:adjustRightInd/>
        <w:rPr>
          <w:rFonts w:cs="Helvetica-Bold"/>
          <w:b/>
          <w:bCs/>
          <w:sz w:val="26"/>
          <w:szCs w:val="26"/>
        </w:rPr>
      </w:pPr>
      <w:r>
        <w:br w:type="page"/>
      </w:r>
    </w:p>
    <w:p w14:paraId="4A78E762" w14:textId="77777777" w:rsidR="00515FFF" w:rsidRDefault="00515FFF" w:rsidP="00A41395">
      <w:pPr>
        <w:pStyle w:val="Heading2"/>
      </w:pPr>
      <w:bookmarkStart w:id="18" w:name="_Toc62228878"/>
      <w:r>
        <w:lastRenderedPageBreak/>
        <w:t>Test Matrix</w:t>
      </w:r>
      <w:bookmarkEnd w:id="18"/>
    </w:p>
    <w:p w14:paraId="1B518394" w14:textId="77777777" w:rsidR="00515FFF" w:rsidRDefault="00515FFF" w:rsidP="00515FFF"/>
    <w:p w14:paraId="21318A9A" w14:textId="227A759D" w:rsidR="00610818" w:rsidRDefault="00610818" w:rsidP="00515FFF">
      <w:r>
        <w:t xml:space="preserve">The following abbreviations are used in </w:t>
      </w:r>
      <w:r>
        <w:fldChar w:fldCharType="begin"/>
      </w:r>
      <w:r>
        <w:instrText xml:space="preserve"> REF _Ref6413609 \h </w:instrText>
      </w:r>
      <w:r>
        <w:fldChar w:fldCharType="separate"/>
      </w:r>
      <w:r w:rsidR="00EE6949">
        <w:t xml:space="preserve">Table </w:t>
      </w:r>
      <w:r w:rsidR="00EE6949">
        <w:rPr>
          <w:noProof/>
        </w:rPr>
        <w:t>2</w:t>
      </w:r>
      <w:r w:rsidR="00EE6949">
        <w:noBreakHyphen/>
      </w:r>
      <w:r w:rsidR="00EE6949">
        <w:rPr>
          <w:noProof/>
        </w:rPr>
        <w:t>2</w:t>
      </w:r>
      <w:r>
        <w:fldChar w:fldCharType="end"/>
      </w:r>
      <w:r>
        <w:t>:</w:t>
      </w:r>
    </w:p>
    <w:p w14:paraId="049EF484" w14:textId="77777777" w:rsidR="00610818" w:rsidRDefault="00610818" w:rsidP="00515FFF"/>
    <w:p w14:paraId="611712C4" w14:textId="54993B32" w:rsidR="00610818" w:rsidRDefault="00610818" w:rsidP="00515FFF">
      <w:r>
        <w:t>E - tested over the</w:t>
      </w:r>
      <w:r w:rsidR="00E06AB9">
        <w:t xml:space="preserve"> operating temperature range</w:t>
      </w:r>
      <w:r>
        <w:t xml:space="preserve"> defined by </w:t>
      </w:r>
      <w:r w:rsidR="00E06AB9">
        <w:t>the gateway vendor</w:t>
      </w:r>
      <w:r>
        <w:t xml:space="preserve">. </w:t>
      </w:r>
    </w:p>
    <w:p w14:paraId="4D37C67D" w14:textId="77777777" w:rsidR="00610818" w:rsidRDefault="00610818" w:rsidP="00515FFF">
      <w:r>
        <w:t>N – tested at nominal temperature, nominal humidity and nominal input voltage</w:t>
      </w:r>
    </w:p>
    <w:p w14:paraId="6FC688B7" w14:textId="77777777" w:rsidR="00610818" w:rsidRDefault="00610818" w:rsidP="00515FFF">
      <w:r>
        <w:t>O – optional test for a given gateway class</w:t>
      </w:r>
    </w:p>
    <w:p w14:paraId="466C0C38" w14:textId="77777777" w:rsidR="00610818" w:rsidRDefault="00610818" w:rsidP="00515FFF"/>
    <w:p w14:paraId="3A1D8A86" w14:textId="3D588D0F" w:rsidR="00515FFF" w:rsidRDefault="00515FFF" w:rsidP="00A152D2">
      <w:pPr>
        <w:pStyle w:val="Caption"/>
        <w:keepNext/>
        <w:jc w:val="left"/>
      </w:pPr>
      <w:bookmarkStart w:id="19" w:name="_Ref6413609"/>
      <w:bookmarkStart w:id="20" w:name="_Toc62228988"/>
      <w:r>
        <w:t xml:space="preserve">Table </w:t>
      </w:r>
      <w:fldSimple w:instr=" STYLEREF 1 \s ">
        <w:r w:rsidR="00EE6949">
          <w:rPr>
            <w:noProof/>
          </w:rPr>
          <w:t>2</w:t>
        </w:r>
      </w:fldSimple>
      <w:r w:rsidR="00A360B0">
        <w:noBreakHyphen/>
      </w:r>
      <w:fldSimple w:instr=" SEQ Table \* ARABIC \s 1 ">
        <w:r w:rsidR="00EE6949">
          <w:rPr>
            <w:noProof/>
          </w:rPr>
          <w:t>2</w:t>
        </w:r>
      </w:fldSimple>
      <w:bookmarkEnd w:id="19"/>
      <w:r>
        <w:t xml:space="preserve"> Recommended Test Matrix</w:t>
      </w:r>
      <w:bookmarkEnd w:id="20"/>
    </w:p>
    <w:tbl>
      <w:tblPr>
        <w:tblStyle w:val="TableGrid"/>
        <w:tblW w:w="8835" w:type="dxa"/>
        <w:tblLayout w:type="fixed"/>
        <w:tblLook w:val="0420" w:firstRow="1" w:lastRow="0" w:firstColumn="0" w:lastColumn="0" w:noHBand="0" w:noVBand="1"/>
      </w:tblPr>
      <w:tblGrid>
        <w:gridCol w:w="1292"/>
        <w:gridCol w:w="2563"/>
        <w:gridCol w:w="1215"/>
        <w:gridCol w:w="1275"/>
        <w:gridCol w:w="2490"/>
      </w:tblGrid>
      <w:tr w:rsidR="001932CB" w:rsidRPr="007A3C05" w14:paraId="07739713" w14:textId="2291CCCC" w:rsidTr="001932CB">
        <w:trPr>
          <w:trHeight w:val="584"/>
          <w:tblHeader/>
        </w:trPr>
        <w:tc>
          <w:tcPr>
            <w:tcW w:w="1292" w:type="dxa"/>
            <w:vMerge w:val="restart"/>
          </w:tcPr>
          <w:p w14:paraId="1A5809C7" w14:textId="77777777" w:rsidR="001932CB" w:rsidRDefault="001932CB" w:rsidP="00515FFF">
            <w:pPr>
              <w:autoSpaceDE/>
              <w:autoSpaceDN/>
              <w:adjustRightInd/>
              <w:rPr>
                <w:rFonts w:cs="Arial"/>
                <w:b/>
                <w:color w:val="000000" w:themeColor="text1"/>
              </w:rPr>
            </w:pPr>
            <w:r>
              <w:rPr>
                <w:rFonts w:cs="Arial"/>
                <w:b/>
                <w:color w:val="000000" w:themeColor="text1"/>
              </w:rPr>
              <w:t>Document Section</w:t>
            </w:r>
          </w:p>
        </w:tc>
        <w:tc>
          <w:tcPr>
            <w:tcW w:w="2563" w:type="dxa"/>
            <w:vMerge w:val="restart"/>
            <w:hideMark/>
          </w:tcPr>
          <w:p w14:paraId="3E7BDBA1" w14:textId="77777777" w:rsidR="001932CB" w:rsidRPr="00365E3D" w:rsidRDefault="001932CB" w:rsidP="00515FFF">
            <w:pPr>
              <w:autoSpaceDE/>
              <w:autoSpaceDN/>
              <w:adjustRightInd/>
              <w:rPr>
                <w:rFonts w:cs="Arial"/>
                <w:b/>
                <w:color w:val="000000" w:themeColor="text1"/>
              </w:rPr>
            </w:pPr>
            <w:r>
              <w:rPr>
                <w:rFonts w:cs="Arial"/>
                <w:b/>
                <w:color w:val="000000" w:themeColor="text1"/>
              </w:rPr>
              <w:t>Test Case Description</w:t>
            </w:r>
          </w:p>
        </w:tc>
        <w:tc>
          <w:tcPr>
            <w:tcW w:w="2490" w:type="dxa"/>
            <w:gridSpan w:val="2"/>
          </w:tcPr>
          <w:p w14:paraId="579843F3" w14:textId="50C01076" w:rsidR="001932CB" w:rsidRPr="00AF4F29" w:rsidDel="00E06AB9" w:rsidRDefault="001932CB" w:rsidP="00E06AB9">
            <w:pPr>
              <w:tabs>
                <w:tab w:val="center" w:pos="965"/>
              </w:tabs>
              <w:autoSpaceDE/>
              <w:autoSpaceDN/>
              <w:adjustRightInd/>
              <w:rPr>
                <w:rFonts w:cs="Arial"/>
                <w:b/>
                <w:color w:val="000000" w:themeColor="text1"/>
                <w:kern w:val="24"/>
                <w:lang w:val="en-CA"/>
              </w:rPr>
            </w:pPr>
            <w:r>
              <w:rPr>
                <w:rFonts w:cs="Arial"/>
                <w:b/>
                <w:color w:val="000000" w:themeColor="text1"/>
                <w:kern w:val="24"/>
                <w:lang w:val="en-CA"/>
              </w:rPr>
              <w:tab/>
              <w:t xml:space="preserve">Gateway Class (defined in </w:t>
            </w:r>
            <w:r w:rsidRPr="00E06AB9">
              <w:rPr>
                <w:rFonts w:cs="Arial"/>
                <w:b/>
                <w:color w:val="000000" w:themeColor="text1"/>
                <w:kern w:val="24"/>
                <w:lang w:val="en-CA"/>
              </w:rPr>
              <w:fldChar w:fldCharType="begin"/>
            </w:r>
            <w:r w:rsidRPr="00E06AB9">
              <w:rPr>
                <w:rFonts w:cs="Arial"/>
                <w:b/>
                <w:color w:val="000000" w:themeColor="text1"/>
                <w:kern w:val="24"/>
                <w:lang w:val="en-CA"/>
              </w:rPr>
              <w:instrText xml:space="preserve"> REF _Ref6409672 \h  \* MERGEFORMAT </w:instrText>
            </w:r>
            <w:r w:rsidRPr="00E06AB9">
              <w:rPr>
                <w:rFonts w:cs="Arial"/>
                <w:b/>
                <w:color w:val="000000" w:themeColor="text1"/>
                <w:kern w:val="24"/>
                <w:lang w:val="en-CA"/>
              </w:rPr>
            </w:r>
            <w:r w:rsidRPr="00E06AB9">
              <w:rPr>
                <w:rFonts w:cs="Arial"/>
                <w:b/>
                <w:color w:val="000000" w:themeColor="text1"/>
                <w:kern w:val="24"/>
                <w:lang w:val="en-CA"/>
              </w:rPr>
              <w:fldChar w:fldCharType="separate"/>
            </w:r>
            <w:r w:rsidR="00EE6949" w:rsidRPr="00EE6949">
              <w:rPr>
                <w:b/>
              </w:rPr>
              <w:t xml:space="preserve">Table </w:t>
            </w:r>
            <w:r w:rsidR="00EE6949" w:rsidRPr="00EE6949">
              <w:rPr>
                <w:b/>
                <w:noProof/>
              </w:rPr>
              <w:t>2</w:t>
            </w:r>
            <w:r w:rsidR="00EE6949" w:rsidRPr="00EE6949">
              <w:rPr>
                <w:b/>
                <w:noProof/>
              </w:rPr>
              <w:noBreakHyphen/>
              <w:t>1</w:t>
            </w:r>
            <w:r w:rsidRPr="00E06AB9">
              <w:rPr>
                <w:rFonts w:cs="Arial"/>
                <w:b/>
                <w:color w:val="000000" w:themeColor="text1"/>
                <w:kern w:val="24"/>
                <w:lang w:val="en-CA"/>
              </w:rPr>
              <w:fldChar w:fldCharType="end"/>
            </w:r>
            <w:r w:rsidRPr="00E06AB9">
              <w:rPr>
                <w:rFonts w:cs="Arial"/>
                <w:b/>
                <w:color w:val="000000" w:themeColor="text1"/>
                <w:kern w:val="24"/>
                <w:lang w:val="en-CA"/>
              </w:rPr>
              <w:t>)</w:t>
            </w:r>
          </w:p>
        </w:tc>
        <w:tc>
          <w:tcPr>
            <w:tcW w:w="2490" w:type="dxa"/>
            <w:vMerge w:val="restart"/>
          </w:tcPr>
          <w:p w14:paraId="4E6A8553" w14:textId="20585F28" w:rsidR="001932CB" w:rsidRDefault="00740E76" w:rsidP="001932CB">
            <w:pPr>
              <w:tabs>
                <w:tab w:val="center" w:pos="965"/>
              </w:tabs>
              <w:autoSpaceDE/>
              <w:autoSpaceDN/>
              <w:adjustRightInd/>
              <w:jc w:val="center"/>
              <w:rPr>
                <w:rFonts w:cs="Arial"/>
                <w:b/>
                <w:color w:val="000000" w:themeColor="text1"/>
                <w:kern w:val="24"/>
                <w:lang w:val="en-CA"/>
              </w:rPr>
            </w:pPr>
            <w:r>
              <w:rPr>
                <w:rFonts w:cs="Arial"/>
                <w:b/>
                <w:color w:val="000000" w:themeColor="text1"/>
                <w:kern w:val="24"/>
                <w:lang w:val="en-CA"/>
              </w:rPr>
              <w:t>Type of Test Output (Result or Pass/Fail)</w:t>
            </w:r>
          </w:p>
        </w:tc>
      </w:tr>
      <w:tr w:rsidR="001932CB" w:rsidRPr="007A3C05" w14:paraId="5E64E4B8" w14:textId="6789AB79" w:rsidTr="001932CB">
        <w:trPr>
          <w:trHeight w:val="584"/>
        </w:trPr>
        <w:tc>
          <w:tcPr>
            <w:tcW w:w="1292" w:type="dxa"/>
            <w:vMerge/>
          </w:tcPr>
          <w:p w14:paraId="7877668D" w14:textId="77777777" w:rsidR="001932CB" w:rsidRDefault="001932CB" w:rsidP="00515FFF">
            <w:pPr>
              <w:autoSpaceDE/>
              <w:autoSpaceDN/>
              <w:adjustRightInd/>
              <w:rPr>
                <w:rFonts w:cs="Arial"/>
              </w:rPr>
            </w:pPr>
          </w:p>
        </w:tc>
        <w:tc>
          <w:tcPr>
            <w:tcW w:w="2563" w:type="dxa"/>
            <w:vMerge/>
          </w:tcPr>
          <w:p w14:paraId="17A62756" w14:textId="77777777" w:rsidR="001932CB" w:rsidRDefault="001932CB" w:rsidP="00515FFF">
            <w:pPr>
              <w:autoSpaceDE/>
              <w:autoSpaceDN/>
              <w:adjustRightInd/>
              <w:rPr>
                <w:rFonts w:cs="Arial"/>
              </w:rPr>
            </w:pPr>
          </w:p>
        </w:tc>
        <w:tc>
          <w:tcPr>
            <w:tcW w:w="1215" w:type="dxa"/>
            <w:vAlign w:val="center"/>
          </w:tcPr>
          <w:p w14:paraId="5C3FC84F" w14:textId="6FC37B49" w:rsidR="001932CB" w:rsidRPr="00E06AB9" w:rsidRDefault="001932CB" w:rsidP="00E06AB9">
            <w:pPr>
              <w:autoSpaceDE/>
              <w:autoSpaceDN/>
              <w:adjustRightInd/>
              <w:jc w:val="center"/>
              <w:rPr>
                <w:rFonts w:cs="Arial"/>
                <w:b/>
              </w:rPr>
            </w:pPr>
            <w:r w:rsidRPr="00E06AB9">
              <w:rPr>
                <w:rFonts w:cs="Arial"/>
                <w:b/>
              </w:rPr>
              <w:t>1</w:t>
            </w:r>
          </w:p>
        </w:tc>
        <w:tc>
          <w:tcPr>
            <w:tcW w:w="1275" w:type="dxa"/>
            <w:vAlign w:val="center"/>
          </w:tcPr>
          <w:p w14:paraId="15F47623" w14:textId="77777777" w:rsidR="001932CB" w:rsidRPr="00E06AB9" w:rsidRDefault="001932CB" w:rsidP="00E06AB9">
            <w:pPr>
              <w:autoSpaceDE/>
              <w:autoSpaceDN/>
              <w:adjustRightInd/>
              <w:jc w:val="center"/>
              <w:rPr>
                <w:rFonts w:cs="Arial"/>
                <w:b/>
              </w:rPr>
            </w:pPr>
            <w:r w:rsidRPr="00E06AB9">
              <w:rPr>
                <w:rFonts w:cs="Arial"/>
                <w:b/>
              </w:rPr>
              <w:t>2</w:t>
            </w:r>
          </w:p>
        </w:tc>
        <w:tc>
          <w:tcPr>
            <w:tcW w:w="2490" w:type="dxa"/>
            <w:vMerge/>
          </w:tcPr>
          <w:p w14:paraId="2784377F" w14:textId="77777777" w:rsidR="001932CB" w:rsidRPr="00E06AB9" w:rsidRDefault="001932CB" w:rsidP="00E06AB9">
            <w:pPr>
              <w:autoSpaceDE/>
              <w:autoSpaceDN/>
              <w:adjustRightInd/>
              <w:jc w:val="center"/>
              <w:rPr>
                <w:rFonts w:cs="Arial"/>
                <w:b/>
              </w:rPr>
            </w:pPr>
          </w:p>
        </w:tc>
      </w:tr>
      <w:tr w:rsidR="001932CB" w:rsidRPr="007A3C05" w14:paraId="39564ABC" w14:textId="1651C441" w:rsidTr="001932CB">
        <w:trPr>
          <w:trHeight w:val="584"/>
        </w:trPr>
        <w:tc>
          <w:tcPr>
            <w:tcW w:w="1292" w:type="dxa"/>
            <w:vAlign w:val="center"/>
          </w:tcPr>
          <w:p w14:paraId="5FA75609" w14:textId="696D1FA6" w:rsidR="001932CB" w:rsidRDefault="001932CB" w:rsidP="00515FFF">
            <w:pPr>
              <w:autoSpaceDE/>
              <w:autoSpaceDN/>
              <w:adjustRightInd/>
              <w:rPr>
                <w:rFonts w:cs="Arial"/>
              </w:rPr>
            </w:pPr>
            <w:r>
              <w:rPr>
                <w:rFonts w:cs="Arial"/>
              </w:rPr>
              <w:fldChar w:fldCharType="begin"/>
            </w:r>
            <w:r>
              <w:rPr>
                <w:rFonts w:cs="Arial"/>
              </w:rPr>
              <w:instrText xml:space="preserve"> REF _Ref5179438 \r \h  \* MERGEFORMAT </w:instrText>
            </w:r>
            <w:r>
              <w:rPr>
                <w:rFonts w:cs="Arial"/>
              </w:rPr>
            </w:r>
            <w:r>
              <w:rPr>
                <w:rFonts w:cs="Arial"/>
              </w:rPr>
              <w:fldChar w:fldCharType="separate"/>
            </w:r>
            <w:r w:rsidR="00EE6949">
              <w:rPr>
                <w:rFonts w:cs="Arial"/>
              </w:rPr>
              <w:t>4.1</w:t>
            </w:r>
            <w:r>
              <w:rPr>
                <w:rFonts w:cs="Arial"/>
              </w:rPr>
              <w:fldChar w:fldCharType="end"/>
            </w:r>
          </w:p>
        </w:tc>
        <w:tc>
          <w:tcPr>
            <w:tcW w:w="2563" w:type="dxa"/>
            <w:vAlign w:val="center"/>
          </w:tcPr>
          <w:p w14:paraId="319C8664" w14:textId="57F96CD8" w:rsidR="001932CB" w:rsidRPr="00E23751" w:rsidRDefault="00DE6B8C" w:rsidP="00E06AB9">
            <w:pPr>
              <w:autoSpaceDE/>
              <w:autoSpaceDN/>
              <w:adjustRightInd/>
              <w:rPr>
                <w:rFonts w:cs="Arial"/>
              </w:rPr>
            </w:pPr>
            <w:r>
              <w:rPr>
                <w:rFonts w:cs="Arial"/>
              </w:rPr>
              <w:fldChar w:fldCharType="begin"/>
            </w:r>
            <w:r>
              <w:rPr>
                <w:rFonts w:cs="Arial"/>
              </w:rPr>
              <w:instrText xml:space="preserve"> REF _Ref60475408 \h </w:instrText>
            </w:r>
            <w:r>
              <w:rPr>
                <w:rFonts w:cs="Arial"/>
              </w:rPr>
            </w:r>
            <w:r>
              <w:rPr>
                <w:rFonts w:cs="Arial"/>
              </w:rPr>
              <w:fldChar w:fldCharType="separate"/>
            </w:r>
            <w:r w:rsidR="00EE6949">
              <w:t>Tx &amp; Rx Operation and Survival with Open/Short Load</w:t>
            </w:r>
            <w:r>
              <w:rPr>
                <w:rFonts w:cs="Arial"/>
              </w:rPr>
              <w:fldChar w:fldCharType="end"/>
            </w:r>
          </w:p>
        </w:tc>
        <w:tc>
          <w:tcPr>
            <w:tcW w:w="1215" w:type="dxa"/>
          </w:tcPr>
          <w:p w14:paraId="5CDC6C1D" w14:textId="65B14E68" w:rsidR="001932CB" w:rsidRDefault="00BD2D5A" w:rsidP="00E06AB9">
            <w:pPr>
              <w:autoSpaceDE/>
              <w:autoSpaceDN/>
              <w:adjustRightInd/>
              <w:jc w:val="center"/>
              <w:rPr>
                <w:rFonts w:cs="Arial"/>
              </w:rPr>
            </w:pPr>
            <w:r>
              <w:rPr>
                <w:rFonts w:cs="Arial"/>
              </w:rPr>
              <w:t>N</w:t>
            </w:r>
          </w:p>
        </w:tc>
        <w:tc>
          <w:tcPr>
            <w:tcW w:w="1275" w:type="dxa"/>
          </w:tcPr>
          <w:p w14:paraId="0F2C80CF" w14:textId="1DC4F62D" w:rsidR="001932CB" w:rsidRDefault="00BD2D5A" w:rsidP="00E06AB9">
            <w:pPr>
              <w:autoSpaceDE/>
              <w:autoSpaceDN/>
              <w:adjustRightInd/>
              <w:jc w:val="center"/>
              <w:rPr>
                <w:rFonts w:cs="Arial"/>
              </w:rPr>
            </w:pPr>
            <w:r>
              <w:rPr>
                <w:rFonts w:cs="Arial"/>
              </w:rPr>
              <w:t>N</w:t>
            </w:r>
            <w:r>
              <w:rPr>
                <w:rStyle w:val="FootnoteReference"/>
                <w:rFonts w:cs="Arial"/>
              </w:rPr>
              <w:footnoteReference w:id="2"/>
            </w:r>
          </w:p>
        </w:tc>
        <w:tc>
          <w:tcPr>
            <w:tcW w:w="2490" w:type="dxa"/>
          </w:tcPr>
          <w:p w14:paraId="59E29F2B" w14:textId="038A8569" w:rsidR="001932CB" w:rsidRDefault="008C3C81" w:rsidP="00E06AB9">
            <w:pPr>
              <w:autoSpaceDE/>
              <w:autoSpaceDN/>
              <w:adjustRightInd/>
              <w:jc w:val="center"/>
              <w:rPr>
                <w:rFonts w:cs="Arial"/>
              </w:rPr>
            </w:pPr>
            <w:r>
              <w:rPr>
                <w:rFonts w:cs="Arial"/>
              </w:rPr>
              <w:t>Pass/Fail</w:t>
            </w:r>
          </w:p>
        </w:tc>
      </w:tr>
      <w:tr w:rsidR="00BD2D5A" w:rsidRPr="007A3C05" w14:paraId="4888F66C" w14:textId="77777777" w:rsidTr="001932CB">
        <w:trPr>
          <w:trHeight w:val="584"/>
        </w:trPr>
        <w:tc>
          <w:tcPr>
            <w:tcW w:w="1292" w:type="dxa"/>
          </w:tcPr>
          <w:p w14:paraId="146A164E" w14:textId="7C50CD67" w:rsidR="00BD2D5A" w:rsidRDefault="00BD2D5A" w:rsidP="00BD2D5A">
            <w:pPr>
              <w:autoSpaceDE/>
              <w:autoSpaceDN/>
              <w:adjustRightInd/>
              <w:rPr>
                <w:rFonts w:cs="Arial"/>
                <w:color w:val="000000" w:themeColor="dark1"/>
                <w:kern w:val="24"/>
                <w:lang w:val="en-CA"/>
              </w:rPr>
            </w:pPr>
            <w:r>
              <w:rPr>
                <w:rFonts w:cs="Arial"/>
                <w:color w:val="000000" w:themeColor="dark1"/>
                <w:kern w:val="24"/>
                <w:lang w:val="en-CA"/>
              </w:rPr>
              <w:fldChar w:fldCharType="begin"/>
            </w:r>
            <w:r>
              <w:rPr>
                <w:rFonts w:cs="Arial"/>
                <w:color w:val="000000" w:themeColor="dark1"/>
                <w:kern w:val="24"/>
                <w:lang w:val="en-CA"/>
              </w:rPr>
              <w:instrText xml:space="preserve"> REF _Ref60654584 \r \h </w:instrText>
            </w:r>
            <w:r>
              <w:rPr>
                <w:rFonts w:cs="Arial"/>
                <w:color w:val="000000" w:themeColor="dark1"/>
                <w:kern w:val="24"/>
                <w:lang w:val="en-CA"/>
              </w:rPr>
            </w:r>
            <w:r>
              <w:rPr>
                <w:rFonts w:cs="Arial"/>
                <w:color w:val="000000" w:themeColor="dark1"/>
                <w:kern w:val="24"/>
                <w:lang w:val="en-CA"/>
              </w:rPr>
              <w:fldChar w:fldCharType="separate"/>
            </w:r>
            <w:r w:rsidR="00EE6949">
              <w:rPr>
                <w:rFonts w:cs="Arial"/>
                <w:color w:val="000000" w:themeColor="dark1"/>
                <w:kern w:val="24"/>
                <w:lang w:val="en-CA"/>
              </w:rPr>
              <w:t>4.2</w:t>
            </w:r>
            <w:r>
              <w:rPr>
                <w:rFonts w:cs="Arial"/>
                <w:color w:val="000000" w:themeColor="dark1"/>
                <w:kern w:val="24"/>
                <w:lang w:val="en-CA"/>
              </w:rPr>
              <w:fldChar w:fldCharType="end"/>
            </w:r>
          </w:p>
        </w:tc>
        <w:tc>
          <w:tcPr>
            <w:tcW w:w="2563" w:type="dxa"/>
            <w:vAlign w:val="center"/>
          </w:tcPr>
          <w:p w14:paraId="44E66ABA" w14:textId="1674F8C9" w:rsidR="00BD2D5A" w:rsidRDefault="00BD2D5A" w:rsidP="00BD2D5A">
            <w:pPr>
              <w:autoSpaceDE/>
              <w:autoSpaceDN/>
              <w:adjustRightInd/>
              <w:rPr>
                <w:rFonts w:cs="Arial"/>
                <w:color w:val="000000" w:themeColor="dark1"/>
                <w:kern w:val="24"/>
                <w:lang w:val="en-CA"/>
              </w:rPr>
            </w:pPr>
            <w:r>
              <w:rPr>
                <w:rFonts w:cs="Arial"/>
                <w:color w:val="000000" w:themeColor="dark1"/>
                <w:kern w:val="24"/>
                <w:lang w:val="en-CA"/>
              </w:rPr>
              <w:fldChar w:fldCharType="begin"/>
            </w:r>
            <w:r>
              <w:rPr>
                <w:rFonts w:cs="Arial"/>
                <w:color w:val="000000" w:themeColor="dark1"/>
                <w:kern w:val="24"/>
                <w:lang w:val="en-CA"/>
              </w:rPr>
              <w:instrText xml:space="preserve"> REF _Ref60654609 \h </w:instrText>
            </w:r>
            <w:r>
              <w:rPr>
                <w:rFonts w:cs="Arial"/>
                <w:color w:val="000000" w:themeColor="dark1"/>
                <w:kern w:val="24"/>
                <w:lang w:val="en-CA"/>
              </w:rPr>
            </w:r>
            <w:r>
              <w:rPr>
                <w:rFonts w:cs="Arial"/>
                <w:color w:val="000000" w:themeColor="dark1"/>
                <w:kern w:val="24"/>
                <w:lang w:val="en-CA"/>
              </w:rPr>
              <w:fldChar w:fldCharType="separate"/>
            </w:r>
            <w:r w:rsidR="00EE6949">
              <w:t>Measured and Reported RF Transmit Power Relative to Transmit Power Setting</w:t>
            </w:r>
            <w:r>
              <w:rPr>
                <w:rFonts w:cs="Arial"/>
                <w:color w:val="000000" w:themeColor="dark1"/>
                <w:kern w:val="24"/>
                <w:lang w:val="en-CA"/>
              </w:rPr>
              <w:fldChar w:fldCharType="end"/>
            </w:r>
          </w:p>
        </w:tc>
        <w:tc>
          <w:tcPr>
            <w:tcW w:w="1215" w:type="dxa"/>
          </w:tcPr>
          <w:p w14:paraId="56994AD8" w14:textId="6031D945" w:rsidR="00BD2D5A" w:rsidRDefault="00BD2D5A" w:rsidP="00BD2D5A">
            <w:pPr>
              <w:autoSpaceDE/>
              <w:autoSpaceDN/>
              <w:adjustRightInd/>
              <w:jc w:val="center"/>
              <w:rPr>
                <w:rFonts w:cs="Arial"/>
                <w:color w:val="000000" w:themeColor="dark1"/>
                <w:kern w:val="24"/>
                <w:lang w:val="en-CA"/>
              </w:rPr>
            </w:pPr>
            <w:r>
              <w:rPr>
                <w:rFonts w:cs="Arial"/>
              </w:rPr>
              <w:t>E</w:t>
            </w:r>
          </w:p>
        </w:tc>
        <w:tc>
          <w:tcPr>
            <w:tcW w:w="1275" w:type="dxa"/>
          </w:tcPr>
          <w:p w14:paraId="51D9222D" w14:textId="4CFD27C1" w:rsidR="00BD2D5A" w:rsidRDefault="00BD2D5A" w:rsidP="00BD2D5A">
            <w:pPr>
              <w:autoSpaceDE/>
              <w:autoSpaceDN/>
              <w:adjustRightInd/>
              <w:jc w:val="center"/>
              <w:rPr>
                <w:rFonts w:cs="Arial"/>
                <w:color w:val="000000" w:themeColor="dark1"/>
                <w:kern w:val="24"/>
                <w:lang w:val="en-CA"/>
              </w:rPr>
            </w:pPr>
            <w:r>
              <w:rPr>
                <w:rFonts w:cs="Arial"/>
              </w:rPr>
              <w:t xml:space="preserve">N </w:t>
            </w:r>
            <w:r w:rsidR="008613FE">
              <w:rPr>
                <w:rFonts w:cs="Arial"/>
              </w:rPr>
              <w:t>(</w:t>
            </w:r>
            <w:proofErr w:type="spellStart"/>
            <w:r w:rsidR="008613FE">
              <w:rPr>
                <w:rFonts w:cs="Arial"/>
              </w:rPr>
              <w:t>Opt</w:t>
            </w:r>
            <w:proofErr w:type="spellEnd"/>
            <w:r w:rsidR="008613FE">
              <w:rPr>
                <w:rFonts w:cs="Arial"/>
              </w:rPr>
              <w:t xml:space="preserve"> </w:t>
            </w:r>
            <w:r>
              <w:rPr>
                <w:rFonts w:cs="Arial"/>
              </w:rPr>
              <w:t>E</w:t>
            </w:r>
            <w:r w:rsidR="008613FE">
              <w:rPr>
                <w:rFonts w:cs="Arial"/>
              </w:rPr>
              <w:t>)</w:t>
            </w:r>
          </w:p>
        </w:tc>
        <w:tc>
          <w:tcPr>
            <w:tcW w:w="2490" w:type="dxa"/>
          </w:tcPr>
          <w:p w14:paraId="1200ECCC" w14:textId="23211750" w:rsidR="00BD2D5A" w:rsidRPr="00092446" w:rsidRDefault="009E6208" w:rsidP="00BD2D5A">
            <w:pPr>
              <w:autoSpaceDE/>
              <w:autoSpaceDN/>
              <w:adjustRightInd/>
              <w:jc w:val="center"/>
              <w:rPr>
                <w:rFonts w:cs="Arial"/>
              </w:rPr>
            </w:pPr>
            <w:r>
              <w:rPr>
                <w:rFonts w:cs="Arial"/>
              </w:rPr>
              <w:t>Result</w:t>
            </w:r>
          </w:p>
        </w:tc>
      </w:tr>
      <w:tr w:rsidR="00BD2D5A" w:rsidRPr="007A3C05" w14:paraId="5EAB557C" w14:textId="66011F3E" w:rsidTr="001932CB">
        <w:trPr>
          <w:trHeight w:val="584"/>
        </w:trPr>
        <w:tc>
          <w:tcPr>
            <w:tcW w:w="1292" w:type="dxa"/>
          </w:tcPr>
          <w:p w14:paraId="3E7DD75A" w14:textId="58A968BD" w:rsidR="00BD2D5A" w:rsidRDefault="00BD2D5A" w:rsidP="00BD2D5A">
            <w:pPr>
              <w:autoSpaceDE/>
              <w:autoSpaceDN/>
              <w:adjustRightInd/>
              <w:rPr>
                <w:rFonts w:cs="Arial"/>
                <w:color w:val="000000" w:themeColor="dark1"/>
                <w:kern w:val="24"/>
                <w:lang w:val="en-CA"/>
              </w:rPr>
            </w:pPr>
            <w:r>
              <w:rPr>
                <w:rFonts w:cs="Arial"/>
                <w:color w:val="000000" w:themeColor="dark1"/>
                <w:kern w:val="24"/>
                <w:lang w:val="en-CA"/>
              </w:rPr>
              <w:fldChar w:fldCharType="begin"/>
            </w:r>
            <w:r>
              <w:rPr>
                <w:rFonts w:cs="Arial"/>
                <w:color w:val="000000" w:themeColor="dark1"/>
                <w:kern w:val="24"/>
                <w:lang w:val="en-CA"/>
              </w:rPr>
              <w:instrText xml:space="preserve"> REF _Ref5182644 \r \h  \* MERGEFORMAT </w:instrText>
            </w:r>
            <w:r>
              <w:rPr>
                <w:rFonts w:cs="Arial"/>
                <w:color w:val="000000" w:themeColor="dark1"/>
                <w:kern w:val="24"/>
                <w:lang w:val="en-CA"/>
              </w:rPr>
            </w:r>
            <w:r>
              <w:rPr>
                <w:rFonts w:cs="Arial"/>
                <w:color w:val="000000" w:themeColor="dark1"/>
                <w:kern w:val="24"/>
                <w:lang w:val="en-CA"/>
              </w:rPr>
              <w:fldChar w:fldCharType="separate"/>
            </w:r>
            <w:r w:rsidR="00EE6949">
              <w:rPr>
                <w:rFonts w:cs="Arial"/>
                <w:color w:val="000000" w:themeColor="dark1"/>
                <w:kern w:val="24"/>
                <w:lang w:val="en-CA"/>
              </w:rPr>
              <w:t>4.3</w:t>
            </w:r>
            <w:r>
              <w:rPr>
                <w:rFonts w:cs="Arial"/>
                <w:color w:val="000000" w:themeColor="dark1"/>
                <w:kern w:val="24"/>
                <w:lang w:val="en-CA"/>
              </w:rPr>
              <w:fldChar w:fldCharType="end"/>
            </w:r>
          </w:p>
        </w:tc>
        <w:tc>
          <w:tcPr>
            <w:tcW w:w="2563" w:type="dxa"/>
            <w:vAlign w:val="center"/>
          </w:tcPr>
          <w:p w14:paraId="7CBB755A" w14:textId="12E22DF0" w:rsidR="00BD2D5A" w:rsidRPr="00E23751" w:rsidRDefault="00BD2D5A" w:rsidP="00BD2D5A">
            <w:pPr>
              <w:autoSpaceDE/>
              <w:autoSpaceDN/>
              <w:adjustRightInd/>
              <w:rPr>
                <w:rFonts w:cs="Arial"/>
                <w:color w:val="000000" w:themeColor="dark1"/>
                <w:kern w:val="24"/>
                <w:lang w:val="en-CA"/>
              </w:rPr>
            </w:pPr>
            <w:r>
              <w:rPr>
                <w:rFonts w:cs="Arial"/>
                <w:color w:val="000000" w:themeColor="dark1"/>
                <w:kern w:val="24"/>
                <w:lang w:val="en-CA"/>
              </w:rPr>
              <w:fldChar w:fldCharType="begin"/>
            </w:r>
            <w:r>
              <w:rPr>
                <w:rFonts w:cs="Arial"/>
                <w:color w:val="000000" w:themeColor="dark1"/>
                <w:kern w:val="24"/>
                <w:lang w:val="en-CA"/>
              </w:rPr>
              <w:instrText xml:space="preserve"> REF _Ref5182644 \h  \* MERGEFORMAT </w:instrText>
            </w:r>
            <w:r>
              <w:rPr>
                <w:rFonts w:cs="Arial"/>
                <w:color w:val="000000" w:themeColor="dark1"/>
                <w:kern w:val="24"/>
                <w:lang w:val="en-CA"/>
              </w:rPr>
            </w:r>
            <w:r>
              <w:rPr>
                <w:rFonts w:cs="Arial"/>
                <w:color w:val="000000" w:themeColor="dark1"/>
                <w:kern w:val="24"/>
                <w:lang w:val="en-CA"/>
              </w:rPr>
              <w:fldChar w:fldCharType="separate"/>
            </w:r>
            <w:r w:rsidR="00EE6949">
              <w:t>Tx Conducted Emissions Out-of-Band</w:t>
            </w:r>
            <w:r>
              <w:rPr>
                <w:rFonts w:cs="Arial"/>
                <w:color w:val="000000" w:themeColor="dark1"/>
                <w:kern w:val="24"/>
                <w:lang w:val="en-CA"/>
              </w:rPr>
              <w:fldChar w:fldCharType="end"/>
            </w:r>
          </w:p>
        </w:tc>
        <w:tc>
          <w:tcPr>
            <w:tcW w:w="1215" w:type="dxa"/>
          </w:tcPr>
          <w:p w14:paraId="3E91FFD9" w14:textId="031AD36D" w:rsidR="00BD2D5A" w:rsidRDefault="00BD2D5A" w:rsidP="00BD2D5A">
            <w:pPr>
              <w:autoSpaceDE/>
              <w:autoSpaceDN/>
              <w:adjustRightInd/>
              <w:jc w:val="center"/>
              <w:rPr>
                <w:rFonts w:cs="Arial"/>
                <w:color w:val="000000" w:themeColor="dark1"/>
                <w:kern w:val="24"/>
                <w:lang w:val="en-CA"/>
              </w:rPr>
            </w:pPr>
            <w:r>
              <w:rPr>
                <w:rFonts w:cs="Arial"/>
                <w:color w:val="000000" w:themeColor="dark1"/>
                <w:kern w:val="24"/>
                <w:lang w:val="en-CA"/>
              </w:rPr>
              <w:t>N</w:t>
            </w:r>
          </w:p>
        </w:tc>
        <w:tc>
          <w:tcPr>
            <w:tcW w:w="1275" w:type="dxa"/>
          </w:tcPr>
          <w:p w14:paraId="0210EEF1" w14:textId="372DA55C" w:rsidR="00BD2D5A" w:rsidRDefault="00BD2D5A" w:rsidP="00BD2D5A">
            <w:pPr>
              <w:autoSpaceDE/>
              <w:autoSpaceDN/>
              <w:adjustRightInd/>
              <w:jc w:val="center"/>
              <w:rPr>
                <w:rFonts w:cs="Arial"/>
                <w:color w:val="000000" w:themeColor="dark1"/>
                <w:kern w:val="24"/>
                <w:lang w:val="en-CA"/>
              </w:rPr>
            </w:pPr>
            <w:r>
              <w:rPr>
                <w:rFonts w:cs="Arial"/>
                <w:color w:val="000000" w:themeColor="dark1"/>
                <w:kern w:val="24"/>
                <w:lang w:val="en-CA"/>
              </w:rPr>
              <w:t>O (N)</w:t>
            </w:r>
          </w:p>
        </w:tc>
        <w:tc>
          <w:tcPr>
            <w:tcW w:w="2490" w:type="dxa"/>
          </w:tcPr>
          <w:p w14:paraId="54187992" w14:textId="3CD91262" w:rsidR="00BD2D5A" w:rsidRDefault="00BD2D5A" w:rsidP="00BD2D5A">
            <w:pPr>
              <w:autoSpaceDE/>
              <w:autoSpaceDN/>
              <w:adjustRightInd/>
              <w:jc w:val="center"/>
              <w:rPr>
                <w:rFonts w:cs="Arial"/>
                <w:color w:val="000000" w:themeColor="dark1"/>
                <w:kern w:val="24"/>
                <w:lang w:val="en-CA"/>
              </w:rPr>
            </w:pPr>
            <w:r w:rsidRPr="00092446">
              <w:rPr>
                <w:rFonts w:cs="Arial"/>
              </w:rPr>
              <w:t>Result</w:t>
            </w:r>
          </w:p>
        </w:tc>
      </w:tr>
      <w:tr w:rsidR="00BD2D5A" w:rsidRPr="007A3C05" w14:paraId="4FBAE391" w14:textId="49FCAD08" w:rsidTr="001932CB">
        <w:trPr>
          <w:trHeight w:val="584"/>
        </w:trPr>
        <w:tc>
          <w:tcPr>
            <w:tcW w:w="1292" w:type="dxa"/>
          </w:tcPr>
          <w:p w14:paraId="6DFB7041" w14:textId="18990E84" w:rsidR="00BD2D5A" w:rsidRDefault="00BD2D5A" w:rsidP="00BD2D5A">
            <w:pPr>
              <w:autoSpaceDE/>
              <w:autoSpaceDN/>
              <w:adjustRightInd/>
              <w:rPr>
                <w:rFonts w:cs="Arial"/>
                <w:color w:val="000000" w:themeColor="dark1"/>
                <w:kern w:val="24"/>
                <w:lang w:val="en-CA"/>
              </w:rPr>
            </w:pPr>
            <w:r>
              <w:rPr>
                <w:rFonts w:cs="Arial"/>
                <w:color w:val="000000" w:themeColor="dark1"/>
                <w:kern w:val="24"/>
                <w:lang w:val="en-CA"/>
              </w:rPr>
              <w:fldChar w:fldCharType="begin"/>
            </w:r>
            <w:r>
              <w:rPr>
                <w:rFonts w:cs="Arial"/>
                <w:color w:val="000000" w:themeColor="dark1"/>
                <w:kern w:val="24"/>
                <w:lang w:val="en-CA"/>
              </w:rPr>
              <w:instrText xml:space="preserve"> REF _Ref6411925 \r \h  \* MERGEFORMAT </w:instrText>
            </w:r>
            <w:r>
              <w:rPr>
                <w:rFonts w:cs="Arial"/>
                <w:color w:val="000000" w:themeColor="dark1"/>
                <w:kern w:val="24"/>
                <w:lang w:val="en-CA"/>
              </w:rPr>
            </w:r>
            <w:r>
              <w:rPr>
                <w:rFonts w:cs="Arial"/>
                <w:color w:val="000000" w:themeColor="dark1"/>
                <w:kern w:val="24"/>
                <w:lang w:val="en-CA"/>
              </w:rPr>
              <w:fldChar w:fldCharType="separate"/>
            </w:r>
            <w:r w:rsidR="00EE6949">
              <w:rPr>
                <w:rFonts w:cs="Arial"/>
                <w:color w:val="000000" w:themeColor="dark1"/>
                <w:kern w:val="24"/>
                <w:lang w:val="en-CA"/>
              </w:rPr>
              <w:t>4.4</w:t>
            </w:r>
            <w:r>
              <w:rPr>
                <w:rFonts w:cs="Arial"/>
                <w:color w:val="000000" w:themeColor="dark1"/>
                <w:kern w:val="24"/>
                <w:lang w:val="en-CA"/>
              </w:rPr>
              <w:fldChar w:fldCharType="end"/>
            </w:r>
          </w:p>
        </w:tc>
        <w:tc>
          <w:tcPr>
            <w:tcW w:w="2563" w:type="dxa"/>
            <w:vAlign w:val="center"/>
          </w:tcPr>
          <w:p w14:paraId="620E6845" w14:textId="7B7570FA" w:rsidR="00BD2D5A" w:rsidRDefault="00BD2D5A" w:rsidP="00BD2D5A">
            <w:pPr>
              <w:autoSpaceDE/>
              <w:autoSpaceDN/>
              <w:adjustRightInd/>
              <w:rPr>
                <w:rFonts w:cs="Arial"/>
                <w:color w:val="000000" w:themeColor="dark1"/>
                <w:kern w:val="24"/>
                <w:lang w:val="en-CA"/>
              </w:rPr>
            </w:pPr>
            <w:r>
              <w:rPr>
                <w:rFonts w:cs="Arial"/>
                <w:color w:val="000000" w:themeColor="dark1"/>
                <w:kern w:val="24"/>
                <w:lang w:val="en-CA"/>
              </w:rPr>
              <w:fldChar w:fldCharType="begin"/>
            </w:r>
            <w:r>
              <w:rPr>
                <w:rFonts w:cs="Arial"/>
                <w:color w:val="000000" w:themeColor="dark1"/>
                <w:kern w:val="24"/>
                <w:lang w:val="en-CA"/>
              </w:rPr>
              <w:instrText xml:space="preserve"> REF _Ref6411925 \h  \* MERGEFORMAT </w:instrText>
            </w:r>
            <w:r>
              <w:rPr>
                <w:rFonts w:cs="Arial"/>
                <w:color w:val="000000" w:themeColor="dark1"/>
                <w:kern w:val="24"/>
                <w:lang w:val="en-CA"/>
              </w:rPr>
            </w:r>
            <w:r>
              <w:rPr>
                <w:rFonts w:cs="Arial"/>
                <w:color w:val="000000" w:themeColor="dark1"/>
                <w:kern w:val="24"/>
                <w:lang w:val="en-CA"/>
              </w:rPr>
              <w:fldChar w:fldCharType="separate"/>
            </w:r>
            <w:r w:rsidR="00EE6949">
              <w:t>Tx Intermodulation</w:t>
            </w:r>
            <w:r>
              <w:rPr>
                <w:rFonts w:cs="Arial"/>
                <w:color w:val="000000" w:themeColor="dark1"/>
                <w:kern w:val="24"/>
                <w:lang w:val="en-CA"/>
              </w:rPr>
              <w:fldChar w:fldCharType="end"/>
            </w:r>
          </w:p>
        </w:tc>
        <w:tc>
          <w:tcPr>
            <w:tcW w:w="1215" w:type="dxa"/>
          </w:tcPr>
          <w:p w14:paraId="5DC3063E" w14:textId="6AC329C6" w:rsidR="00BD2D5A" w:rsidRDefault="00BD2D5A" w:rsidP="00BD2D5A">
            <w:pPr>
              <w:autoSpaceDE/>
              <w:autoSpaceDN/>
              <w:adjustRightInd/>
              <w:jc w:val="center"/>
              <w:rPr>
                <w:rFonts w:cs="Arial"/>
              </w:rPr>
            </w:pPr>
            <w:r>
              <w:rPr>
                <w:rFonts w:cs="Arial"/>
              </w:rPr>
              <w:t>N</w:t>
            </w:r>
          </w:p>
        </w:tc>
        <w:tc>
          <w:tcPr>
            <w:tcW w:w="1275" w:type="dxa"/>
          </w:tcPr>
          <w:p w14:paraId="1DD356EF" w14:textId="6D2D8D11" w:rsidR="00BD2D5A" w:rsidRDefault="00BD2D5A" w:rsidP="00BD2D5A">
            <w:pPr>
              <w:autoSpaceDE/>
              <w:autoSpaceDN/>
              <w:adjustRightInd/>
              <w:jc w:val="center"/>
              <w:rPr>
                <w:rFonts w:cs="Arial"/>
              </w:rPr>
            </w:pPr>
            <w:r>
              <w:rPr>
                <w:rFonts w:cs="Arial"/>
              </w:rPr>
              <w:t>-</w:t>
            </w:r>
          </w:p>
        </w:tc>
        <w:tc>
          <w:tcPr>
            <w:tcW w:w="2490" w:type="dxa"/>
          </w:tcPr>
          <w:p w14:paraId="7D86E152" w14:textId="6EA315E9" w:rsidR="00BD2D5A" w:rsidRDefault="00BD2D5A" w:rsidP="00BD2D5A">
            <w:pPr>
              <w:autoSpaceDE/>
              <w:autoSpaceDN/>
              <w:adjustRightInd/>
              <w:jc w:val="center"/>
              <w:rPr>
                <w:rFonts w:cs="Arial"/>
              </w:rPr>
            </w:pPr>
            <w:r w:rsidRPr="00092446">
              <w:rPr>
                <w:rFonts w:cs="Arial"/>
              </w:rPr>
              <w:t>Result</w:t>
            </w:r>
          </w:p>
        </w:tc>
      </w:tr>
      <w:tr w:rsidR="00BD2D5A" w:rsidRPr="007A3C05" w14:paraId="02A46CC1" w14:textId="3A7F09B1" w:rsidTr="001932CB">
        <w:trPr>
          <w:trHeight w:val="584"/>
        </w:trPr>
        <w:tc>
          <w:tcPr>
            <w:tcW w:w="1292" w:type="dxa"/>
          </w:tcPr>
          <w:p w14:paraId="4FB91C39" w14:textId="2B3CF696" w:rsidR="00BD2D5A" w:rsidRDefault="00BD2D5A" w:rsidP="00BD2D5A">
            <w:pPr>
              <w:autoSpaceDE/>
              <w:autoSpaceDN/>
              <w:adjustRightInd/>
              <w:rPr>
                <w:rFonts w:cs="Arial"/>
                <w:color w:val="000000" w:themeColor="dark1"/>
                <w:kern w:val="24"/>
                <w:lang w:val="en-CA"/>
              </w:rPr>
            </w:pPr>
            <w:r>
              <w:rPr>
                <w:rFonts w:cs="Arial"/>
                <w:color w:val="000000" w:themeColor="dark1"/>
                <w:kern w:val="24"/>
                <w:lang w:val="en-CA"/>
              </w:rPr>
              <w:fldChar w:fldCharType="begin"/>
            </w:r>
            <w:r>
              <w:rPr>
                <w:rFonts w:cs="Arial"/>
                <w:color w:val="000000" w:themeColor="dark1"/>
                <w:kern w:val="24"/>
                <w:lang w:val="en-CA"/>
              </w:rPr>
              <w:instrText xml:space="preserve"> REF _Ref5185248 \r \h  \* MERGEFORMAT </w:instrText>
            </w:r>
            <w:r>
              <w:rPr>
                <w:rFonts w:cs="Arial"/>
                <w:color w:val="000000" w:themeColor="dark1"/>
                <w:kern w:val="24"/>
                <w:lang w:val="en-CA"/>
              </w:rPr>
            </w:r>
            <w:r>
              <w:rPr>
                <w:rFonts w:cs="Arial"/>
                <w:color w:val="000000" w:themeColor="dark1"/>
                <w:kern w:val="24"/>
                <w:lang w:val="en-CA"/>
              </w:rPr>
              <w:fldChar w:fldCharType="separate"/>
            </w:r>
            <w:r w:rsidR="00EE6949">
              <w:rPr>
                <w:rFonts w:cs="Arial"/>
                <w:color w:val="000000" w:themeColor="dark1"/>
                <w:kern w:val="24"/>
                <w:lang w:val="en-CA"/>
              </w:rPr>
              <w:t>4.5</w:t>
            </w:r>
            <w:r>
              <w:rPr>
                <w:rFonts w:cs="Arial"/>
                <w:color w:val="000000" w:themeColor="dark1"/>
                <w:kern w:val="24"/>
                <w:lang w:val="en-CA"/>
              </w:rPr>
              <w:fldChar w:fldCharType="end"/>
            </w:r>
          </w:p>
        </w:tc>
        <w:tc>
          <w:tcPr>
            <w:tcW w:w="2563" w:type="dxa"/>
            <w:vAlign w:val="center"/>
          </w:tcPr>
          <w:p w14:paraId="0B7C9BCA" w14:textId="39F19B26" w:rsidR="00BD2D5A" w:rsidRDefault="00BD2D5A" w:rsidP="00BD2D5A">
            <w:pPr>
              <w:autoSpaceDE/>
              <w:autoSpaceDN/>
              <w:adjustRightInd/>
              <w:rPr>
                <w:rFonts w:cs="Arial"/>
                <w:color w:val="000000" w:themeColor="dark1"/>
                <w:kern w:val="24"/>
                <w:lang w:val="en-CA"/>
              </w:rPr>
            </w:pPr>
            <w:r>
              <w:rPr>
                <w:rFonts w:cs="Arial"/>
                <w:color w:val="000000" w:themeColor="dark1"/>
                <w:kern w:val="24"/>
                <w:lang w:val="en-CA"/>
              </w:rPr>
              <w:fldChar w:fldCharType="begin"/>
            </w:r>
            <w:r>
              <w:rPr>
                <w:rFonts w:cs="Arial"/>
                <w:color w:val="000000" w:themeColor="dark1"/>
                <w:kern w:val="24"/>
                <w:lang w:val="en-CA"/>
              </w:rPr>
              <w:instrText xml:space="preserve"> REF _Ref5185248 \h  \* MERGEFORMAT </w:instrText>
            </w:r>
            <w:r>
              <w:rPr>
                <w:rFonts w:cs="Arial"/>
                <w:color w:val="000000" w:themeColor="dark1"/>
                <w:kern w:val="24"/>
                <w:lang w:val="en-CA"/>
              </w:rPr>
            </w:r>
            <w:r>
              <w:rPr>
                <w:rFonts w:cs="Arial"/>
                <w:color w:val="000000" w:themeColor="dark1"/>
                <w:kern w:val="24"/>
                <w:lang w:val="en-CA"/>
              </w:rPr>
              <w:fldChar w:fldCharType="separate"/>
            </w:r>
            <w:r w:rsidR="00EE6949">
              <w:t>Tx Frequency Error</w:t>
            </w:r>
            <w:r>
              <w:rPr>
                <w:rFonts w:cs="Arial"/>
                <w:color w:val="000000" w:themeColor="dark1"/>
                <w:kern w:val="24"/>
                <w:lang w:val="en-CA"/>
              </w:rPr>
              <w:fldChar w:fldCharType="end"/>
            </w:r>
          </w:p>
        </w:tc>
        <w:tc>
          <w:tcPr>
            <w:tcW w:w="1215" w:type="dxa"/>
          </w:tcPr>
          <w:p w14:paraId="46714922" w14:textId="6CF441BF" w:rsidR="00BD2D5A" w:rsidRDefault="00BD2D5A" w:rsidP="00BD2D5A">
            <w:pPr>
              <w:autoSpaceDE/>
              <w:autoSpaceDN/>
              <w:adjustRightInd/>
              <w:jc w:val="center"/>
              <w:rPr>
                <w:rFonts w:cs="Arial"/>
              </w:rPr>
            </w:pPr>
            <w:r>
              <w:rPr>
                <w:rFonts w:cs="Arial"/>
              </w:rPr>
              <w:t>E</w:t>
            </w:r>
          </w:p>
        </w:tc>
        <w:tc>
          <w:tcPr>
            <w:tcW w:w="1275" w:type="dxa"/>
          </w:tcPr>
          <w:p w14:paraId="030F7266" w14:textId="718B231C" w:rsidR="00BD2D5A" w:rsidRDefault="00BD2D5A" w:rsidP="00BD2D5A">
            <w:pPr>
              <w:autoSpaceDE/>
              <w:autoSpaceDN/>
              <w:adjustRightInd/>
              <w:jc w:val="center"/>
              <w:rPr>
                <w:rFonts w:cs="Arial"/>
              </w:rPr>
            </w:pPr>
            <w:r>
              <w:rPr>
                <w:rFonts w:cs="Arial"/>
              </w:rPr>
              <w:t>N (</w:t>
            </w:r>
            <w:proofErr w:type="spellStart"/>
            <w:r>
              <w:rPr>
                <w:rFonts w:cs="Arial"/>
              </w:rPr>
              <w:t>Opt</w:t>
            </w:r>
            <w:proofErr w:type="spellEnd"/>
            <w:r>
              <w:rPr>
                <w:rFonts w:cs="Arial"/>
              </w:rPr>
              <w:t xml:space="preserve"> E)</w:t>
            </w:r>
          </w:p>
        </w:tc>
        <w:tc>
          <w:tcPr>
            <w:tcW w:w="2490" w:type="dxa"/>
          </w:tcPr>
          <w:p w14:paraId="36A38B5E" w14:textId="5202D4C5" w:rsidR="00BD2D5A" w:rsidRDefault="00BD2D5A" w:rsidP="00BD2D5A">
            <w:pPr>
              <w:autoSpaceDE/>
              <w:autoSpaceDN/>
              <w:adjustRightInd/>
              <w:jc w:val="center"/>
              <w:rPr>
                <w:rFonts w:cs="Arial"/>
              </w:rPr>
            </w:pPr>
            <w:r>
              <w:rPr>
                <w:rFonts w:cs="Arial"/>
              </w:rPr>
              <w:t>Pass / Fail</w:t>
            </w:r>
          </w:p>
        </w:tc>
      </w:tr>
      <w:tr w:rsidR="00BD2D5A" w:rsidRPr="007A3C05" w14:paraId="48A8CE33" w14:textId="1E83CF8E" w:rsidTr="001932CB">
        <w:trPr>
          <w:trHeight w:val="584"/>
        </w:trPr>
        <w:tc>
          <w:tcPr>
            <w:tcW w:w="1292" w:type="dxa"/>
          </w:tcPr>
          <w:p w14:paraId="1AB81256" w14:textId="21E9194E" w:rsidR="00BD2D5A" w:rsidRDefault="00BD2D5A" w:rsidP="00BD2D5A">
            <w:pPr>
              <w:autoSpaceDE/>
              <w:autoSpaceDN/>
              <w:adjustRightInd/>
              <w:rPr>
                <w:rFonts w:cs="Arial"/>
                <w:color w:val="000000" w:themeColor="dark1"/>
                <w:kern w:val="24"/>
                <w:lang w:val="en-CA"/>
              </w:rPr>
            </w:pPr>
            <w:r>
              <w:rPr>
                <w:rFonts w:cs="Arial"/>
                <w:color w:val="000000" w:themeColor="dark1"/>
                <w:kern w:val="24"/>
                <w:lang w:val="en-CA"/>
              </w:rPr>
              <w:fldChar w:fldCharType="begin"/>
            </w:r>
            <w:r>
              <w:rPr>
                <w:rFonts w:cs="Arial"/>
                <w:color w:val="000000" w:themeColor="dark1"/>
                <w:kern w:val="24"/>
                <w:lang w:val="en-CA"/>
              </w:rPr>
              <w:instrText xml:space="preserve"> REF _Ref5189251 \r \h  \* MERGEFORMAT </w:instrText>
            </w:r>
            <w:r>
              <w:rPr>
                <w:rFonts w:cs="Arial"/>
                <w:color w:val="000000" w:themeColor="dark1"/>
                <w:kern w:val="24"/>
                <w:lang w:val="en-CA"/>
              </w:rPr>
            </w:r>
            <w:r>
              <w:rPr>
                <w:rFonts w:cs="Arial"/>
                <w:color w:val="000000" w:themeColor="dark1"/>
                <w:kern w:val="24"/>
                <w:lang w:val="en-CA"/>
              </w:rPr>
              <w:fldChar w:fldCharType="separate"/>
            </w:r>
            <w:r w:rsidR="00EE6949">
              <w:rPr>
                <w:rFonts w:cs="Arial"/>
                <w:color w:val="000000" w:themeColor="dark1"/>
                <w:kern w:val="24"/>
                <w:lang w:val="en-CA"/>
              </w:rPr>
              <w:t>4.6</w:t>
            </w:r>
            <w:r>
              <w:rPr>
                <w:rFonts w:cs="Arial"/>
                <w:color w:val="000000" w:themeColor="dark1"/>
                <w:kern w:val="24"/>
                <w:lang w:val="en-CA"/>
              </w:rPr>
              <w:fldChar w:fldCharType="end"/>
            </w:r>
          </w:p>
        </w:tc>
        <w:tc>
          <w:tcPr>
            <w:tcW w:w="2563" w:type="dxa"/>
            <w:vAlign w:val="center"/>
          </w:tcPr>
          <w:p w14:paraId="22A42644" w14:textId="77777777" w:rsidR="00BD2D5A" w:rsidRDefault="00BD2D5A" w:rsidP="00BD2D5A">
            <w:pPr>
              <w:autoSpaceDE/>
              <w:autoSpaceDN/>
              <w:adjustRightInd/>
              <w:rPr>
                <w:rFonts w:cs="Arial"/>
                <w:color w:val="000000" w:themeColor="dark1"/>
                <w:kern w:val="24"/>
                <w:lang w:val="en-CA"/>
              </w:rPr>
            </w:pPr>
            <w:r>
              <w:rPr>
                <w:rFonts w:cs="Arial"/>
                <w:color w:val="000000" w:themeColor="dark1"/>
                <w:kern w:val="24"/>
                <w:lang w:val="en-CA"/>
              </w:rPr>
              <w:t>Rx Sensitivity</w:t>
            </w:r>
          </w:p>
        </w:tc>
        <w:tc>
          <w:tcPr>
            <w:tcW w:w="1215" w:type="dxa"/>
          </w:tcPr>
          <w:p w14:paraId="0E5CBAF3" w14:textId="26F59459" w:rsidR="00BD2D5A" w:rsidRDefault="00BD2D5A" w:rsidP="00BD2D5A">
            <w:pPr>
              <w:autoSpaceDE/>
              <w:autoSpaceDN/>
              <w:adjustRightInd/>
              <w:jc w:val="center"/>
              <w:rPr>
                <w:rFonts w:cs="Arial"/>
              </w:rPr>
            </w:pPr>
            <w:r>
              <w:rPr>
                <w:rFonts w:cs="Arial"/>
              </w:rPr>
              <w:t>E</w:t>
            </w:r>
          </w:p>
        </w:tc>
        <w:tc>
          <w:tcPr>
            <w:tcW w:w="1275" w:type="dxa"/>
          </w:tcPr>
          <w:p w14:paraId="167CB141" w14:textId="26EAEBEF" w:rsidR="00BD2D5A" w:rsidRDefault="00BD2D5A" w:rsidP="00BD2D5A">
            <w:pPr>
              <w:autoSpaceDE/>
              <w:autoSpaceDN/>
              <w:adjustRightInd/>
              <w:jc w:val="center"/>
              <w:rPr>
                <w:rFonts w:cs="Arial"/>
              </w:rPr>
            </w:pPr>
            <w:r>
              <w:rPr>
                <w:rFonts w:cs="Arial"/>
              </w:rPr>
              <w:t xml:space="preserve">N </w:t>
            </w:r>
            <w:r w:rsidR="008613FE">
              <w:rPr>
                <w:rFonts w:cs="Arial"/>
              </w:rPr>
              <w:t>(</w:t>
            </w:r>
            <w:proofErr w:type="spellStart"/>
            <w:r w:rsidR="008613FE">
              <w:rPr>
                <w:rFonts w:cs="Arial"/>
              </w:rPr>
              <w:t>Opt</w:t>
            </w:r>
            <w:proofErr w:type="spellEnd"/>
            <w:r w:rsidR="008613FE">
              <w:rPr>
                <w:rFonts w:cs="Arial"/>
              </w:rPr>
              <w:t xml:space="preserve"> E)</w:t>
            </w:r>
          </w:p>
        </w:tc>
        <w:tc>
          <w:tcPr>
            <w:tcW w:w="2490" w:type="dxa"/>
          </w:tcPr>
          <w:p w14:paraId="41BE3627" w14:textId="1B8920B9" w:rsidR="00BD2D5A" w:rsidRDefault="00BD2D5A" w:rsidP="00BD2D5A">
            <w:pPr>
              <w:autoSpaceDE/>
              <w:autoSpaceDN/>
              <w:adjustRightInd/>
              <w:jc w:val="center"/>
              <w:rPr>
                <w:rFonts w:cs="Arial"/>
              </w:rPr>
            </w:pPr>
            <w:r w:rsidRPr="00484101">
              <w:rPr>
                <w:rFonts w:cs="Arial"/>
              </w:rPr>
              <w:t>Result</w:t>
            </w:r>
          </w:p>
        </w:tc>
      </w:tr>
      <w:tr w:rsidR="00BD2D5A" w:rsidRPr="007A3C05" w14:paraId="65B1052E" w14:textId="39305F85" w:rsidTr="001932CB">
        <w:trPr>
          <w:trHeight w:val="584"/>
        </w:trPr>
        <w:tc>
          <w:tcPr>
            <w:tcW w:w="1292" w:type="dxa"/>
          </w:tcPr>
          <w:p w14:paraId="0EFB4E3A" w14:textId="749D4268" w:rsidR="00BD2D5A" w:rsidRDefault="00BD2D5A" w:rsidP="00BD2D5A">
            <w:pPr>
              <w:autoSpaceDE/>
              <w:autoSpaceDN/>
              <w:adjustRightInd/>
              <w:rPr>
                <w:rFonts w:cs="Arial"/>
                <w:color w:val="000000" w:themeColor="dark1"/>
                <w:kern w:val="24"/>
                <w:lang w:val="en-CA"/>
              </w:rPr>
            </w:pPr>
            <w:r>
              <w:rPr>
                <w:rFonts w:cs="Arial"/>
                <w:color w:val="000000" w:themeColor="dark1"/>
                <w:kern w:val="24"/>
                <w:lang w:val="en-CA"/>
              </w:rPr>
              <w:fldChar w:fldCharType="begin"/>
            </w:r>
            <w:r>
              <w:rPr>
                <w:rFonts w:cs="Arial"/>
                <w:color w:val="000000" w:themeColor="dark1"/>
                <w:kern w:val="24"/>
                <w:lang w:val="en-CA"/>
              </w:rPr>
              <w:instrText xml:space="preserve"> REF _Ref60654696 \r \h </w:instrText>
            </w:r>
            <w:r>
              <w:rPr>
                <w:rFonts w:cs="Arial"/>
                <w:color w:val="000000" w:themeColor="dark1"/>
                <w:kern w:val="24"/>
                <w:lang w:val="en-CA"/>
              </w:rPr>
            </w:r>
            <w:r>
              <w:rPr>
                <w:rFonts w:cs="Arial"/>
                <w:color w:val="000000" w:themeColor="dark1"/>
                <w:kern w:val="24"/>
                <w:lang w:val="en-CA"/>
              </w:rPr>
              <w:fldChar w:fldCharType="separate"/>
            </w:r>
            <w:r w:rsidR="00EE6949">
              <w:rPr>
                <w:rFonts w:cs="Arial"/>
                <w:color w:val="000000" w:themeColor="dark1"/>
                <w:kern w:val="24"/>
                <w:lang w:val="en-CA"/>
              </w:rPr>
              <w:t>4.7</w:t>
            </w:r>
            <w:r>
              <w:rPr>
                <w:rFonts w:cs="Arial"/>
                <w:color w:val="000000" w:themeColor="dark1"/>
                <w:kern w:val="24"/>
                <w:lang w:val="en-CA"/>
              </w:rPr>
              <w:fldChar w:fldCharType="end"/>
            </w:r>
          </w:p>
        </w:tc>
        <w:tc>
          <w:tcPr>
            <w:tcW w:w="2563" w:type="dxa"/>
            <w:vAlign w:val="center"/>
          </w:tcPr>
          <w:p w14:paraId="59F4B66C" w14:textId="77777777" w:rsidR="00BD2D5A" w:rsidRDefault="00BD2D5A" w:rsidP="00BD2D5A">
            <w:pPr>
              <w:autoSpaceDE/>
              <w:autoSpaceDN/>
              <w:adjustRightInd/>
              <w:rPr>
                <w:rFonts w:cs="Arial"/>
                <w:color w:val="000000" w:themeColor="dark1"/>
                <w:kern w:val="24"/>
                <w:lang w:val="en-CA"/>
              </w:rPr>
            </w:pPr>
            <w:r>
              <w:rPr>
                <w:rFonts w:cs="Arial"/>
                <w:color w:val="000000" w:themeColor="dark1"/>
                <w:kern w:val="24"/>
                <w:lang w:val="en-CA"/>
              </w:rPr>
              <w:t>Rx Dynamic Range</w:t>
            </w:r>
          </w:p>
        </w:tc>
        <w:tc>
          <w:tcPr>
            <w:tcW w:w="1215" w:type="dxa"/>
          </w:tcPr>
          <w:p w14:paraId="1C0745A6" w14:textId="4578FFC9" w:rsidR="00BD2D5A" w:rsidRDefault="00BD2D5A" w:rsidP="00BD2D5A">
            <w:pPr>
              <w:autoSpaceDE/>
              <w:autoSpaceDN/>
              <w:adjustRightInd/>
              <w:jc w:val="center"/>
              <w:rPr>
                <w:rFonts w:cs="Arial"/>
              </w:rPr>
            </w:pPr>
            <w:r>
              <w:rPr>
                <w:rFonts w:cs="Arial"/>
              </w:rPr>
              <w:t>N</w:t>
            </w:r>
          </w:p>
        </w:tc>
        <w:tc>
          <w:tcPr>
            <w:tcW w:w="1275" w:type="dxa"/>
          </w:tcPr>
          <w:p w14:paraId="5E07A0CF" w14:textId="77777777" w:rsidR="00BD2D5A" w:rsidRDefault="00BD2D5A" w:rsidP="00BD2D5A">
            <w:pPr>
              <w:autoSpaceDE/>
              <w:autoSpaceDN/>
              <w:adjustRightInd/>
              <w:jc w:val="center"/>
              <w:rPr>
                <w:rFonts w:cs="Arial"/>
              </w:rPr>
            </w:pPr>
            <w:r>
              <w:rPr>
                <w:rFonts w:cs="Arial"/>
              </w:rPr>
              <w:t>N</w:t>
            </w:r>
          </w:p>
        </w:tc>
        <w:tc>
          <w:tcPr>
            <w:tcW w:w="2490" w:type="dxa"/>
          </w:tcPr>
          <w:p w14:paraId="0FCD33A2" w14:textId="76B90E1A" w:rsidR="00BD2D5A" w:rsidRDefault="00BD2D5A" w:rsidP="00BD2D5A">
            <w:pPr>
              <w:autoSpaceDE/>
              <w:autoSpaceDN/>
              <w:adjustRightInd/>
              <w:jc w:val="center"/>
              <w:rPr>
                <w:rFonts w:cs="Arial"/>
              </w:rPr>
            </w:pPr>
            <w:r w:rsidRPr="00484101">
              <w:rPr>
                <w:rFonts w:cs="Arial"/>
              </w:rPr>
              <w:t>Result</w:t>
            </w:r>
          </w:p>
        </w:tc>
      </w:tr>
      <w:tr w:rsidR="00BD2D5A" w:rsidRPr="007A3C05" w14:paraId="1110D798" w14:textId="4E4277D0" w:rsidTr="001932CB">
        <w:trPr>
          <w:trHeight w:val="584"/>
        </w:trPr>
        <w:tc>
          <w:tcPr>
            <w:tcW w:w="1292" w:type="dxa"/>
          </w:tcPr>
          <w:p w14:paraId="5320A9B3" w14:textId="18953781" w:rsidR="00BD2D5A" w:rsidRDefault="00BD2D5A" w:rsidP="00BD2D5A">
            <w:pPr>
              <w:autoSpaceDE/>
              <w:autoSpaceDN/>
              <w:adjustRightInd/>
              <w:rPr>
                <w:rFonts w:cs="Arial"/>
                <w:color w:val="000000" w:themeColor="dark1"/>
                <w:kern w:val="24"/>
                <w:lang w:val="en-CA"/>
              </w:rPr>
            </w:pPr>
            <w:r>
              <w:rPr>
                <w:rFonts w:cs="Arial"/>
                <w:color w:val="000000" w:themeColor="dark1"/>
                <w:kern w:val="24"/>
                <w:lang w:val="en-CA"/>
              </w:rPr>
              <w:fldChar w:fldCharType="begin"/>
            </w:r>
            <w:r>
              <w:rPr>
                <w:rFonts w:cs="Arial"/>
                <w:color w:val="000000" w:themeColor="dark1"/>
                <w:kern w:val="24"/>
                <w:lang w:val="en-CA"/>
              </w:rPr>
              <w:instrText xml:space="preserve"> REF _Ref6411969 \r \h  \* MERGEFORMAT </w:instrText>
            </w:r>
            <w:r>
              <w:rPr>
                <w:rFonts w:cs="Arial"/>
                <w:color w:val="000000" w:themeColor="dark1"/>
                <w:kern w:val="24"/>
                <w:lang w:val="en-CA"/>
              </w:rPr>
            </w:r>
            <w:r>
              <w:rPr>
                <w:rFonts w:cs="Arial"/>
                <w:color w:val="000000" w:themeColor="dark1"/>
                <w:kern w:val="24"/>
                <w:lang w:val="en-CA"/>
              </w:rPr>
              <w:fldChar w:fldCharType="separate"/>
            </w:r>
            <w:r w:rsidR="00EE6949">
              <w:rPr>
                <w:rFonts w:cs="Arial"/>
                <w:color w:val="000000" w:themeColor="dark1"/>
                <w:kern w:val="24"/>
                <w:lang w:val="en-CA"/>
              </w:rPr>
              <w:t>4.8</w:t>
            </w:r>
            <w:r>
              <w:rPr>
                <w:rFonts w:cs="Arial"/>
                <w:color w:val="000000" w:themeColor="dark1"/>
                <w:kern w:val="24"/>
                <w:lang w:val="en-CA"/>
              </w:rPr>
              <w:fldChar w:fldCharType="end"/>
            </w:r>
          </w:p>
        </w:tc>
        <w:tc>
          <w:tcPr>
            <w:tcW w:w="2563" w:type="dxa"/>
            <w:vAlign w:val="center"/>
          </w:tcPr>
          <w:p w14:paraId="271B18C3" w14:textId="4BC06BFC" w:rsidR="00BD2D5A" w:rsidRDefault="00BD2D5A" w:rsidP="00BD2D5A">
            <w:pPr>
              <w:autoSpaceDE/>
              <w:autoSpaceDN/>
              <w:adjustRightInd/>
              <w:rPr>
                <w:rFonts w:cs="Arial"/>
                <w:color w:val="000000" w:themeColor="dark1"/>
                <w:kern w:val="24"/>
                <w:lang w:val="en-CA"/>
              </w:rPr>
            </w:pPr>
            <w:r>
              <w:rPr>
                <w:rFonts w:cs="Arial"/>
                <w:color w:val="000000" w:themeColor="dark1"/>
                <w:kern w:val="24"/>
                <w:lang w:val="en-CA"/>
              </w:rPr>
              <w:fldChar w:fldCharType="begin"/>
            </w:r>
            <w:r>
              <w:rPr>
                <w:rFonts w:cs="Arial"/>
                <w:color w:val="000000" w:themeColor="dark1"/>
                <w:kern w:val="24"/>
                <w:lang w:val="en-CA"/>
              </w:rPr>
              <w:instrText xml:space="preserve"> REF _Ref6411969 \h  \* MERGEFORMAT </w:instrText>
            </w:r>
            <w:r>
              <w:rPr>
                <w:rFonts w:cs="Arial"/>
                <w:color w:val="000000" w:themeColor="dark1"/>
                <w:kern w:val="24"/>
                <w:lang w:val="en-CA"/>
              </w:rPr>
            </w:r>
            <w:r>
              <w:rPr>
                <w:rFonts w:cs="Arial"/>
                <w:color w:val="000000" w:themeColor="dark1"/>
                <w:kern w:val="24"/>
                <w:lang w:val="en-CA"/>
              </w:rPr>
              <w:fldChar w:fldCharType="separate"/>
            </w:r>
            <w:r w:rsidR="00EE6949">
              <w:t>Rx In-Band Blocking/Selectivity</w:t>
            </w:r>
            <w:r>
              <w:rPr>
                <w:rFonts w:cs="Arial"/>
                <w:color w:val="000000" w:themeColor="dark1"/>
                <w:kern w:val="24"/>
                <w:lang w:val="en-CA"/>
              </w:rPr>
              <w:fldChar w:fldCharType="end"/>
            </w:r>
          </w:p>
        </w:tc>
        <w:tc>
          <w:tcPr>
            <w:tcW w:w="1215" w:type="dxa"/>
          </w:tcPr>
          <w:p w14:paraId="5591B76C" w14:textId="4DF9A8D3" w:rsidR="00BD2D5A" w:rsidRDefault="00BD2D5A" w:rsidP="00BD2D5A">
            <w:pPr>
              <w:autoSpaceDE/>
              <w:autoSpaceDN/>
              <w:adjustRightInd/>
              <w:jc w:val="center"/>
              <w:rPr>
                <w:rFonts w:cs="Arial"/>
              </w:rPr>
            </w:pPr>
            <w:r>
              <w:rPr>
                <w:rFonts w:cs="Arial"/>
              </w:rPr>
              <w:t>N</w:t>
            </w:r>
          </w:p>
        </w:tc>
        <w:tc>
          <w:tcPr>
            <w:tcW w:w="1275" w:type="dxa"/>
          </w:tcPr>
          <w:p w14:paraId="5236881E" w14:textId="77777777" w:rsidR="00BD2D5A" w:rsidRDefault="00BD2D5A" w:rsidP="00BD2D5A">
            <w:pPr>
              <w:autoSpaceDE/>
              <w:autoSpaceDN/>
              <w:adjustRightInd/>
              <w:jc w:val="center"/>
              <w:rPr>
                <w:rFonts w:cs="Arial"/>
              </w:rPr>
            </w:pPr>
            <w:r>
              <w:rPr>
                <w:rFonts w:cs="Arial"/>
              </w:rPr>
              <w:t>N</w:t>
            </w:r>
          </w:p>
        </w:tc>
        <w:tc>
          <w:tcPr>
            <w:tcW w:w="2490" w:type="dxa"/>
          </w:tcPr>
          <w:p w14:paraId="66FB359C" w14:textId="345F04CA" w:rsidR="00BD2D5A" w:rsidRDefault="00BD2D5A" w:rsidP="00BD2D5A">
            <w:pPr>
              <w:autoSpaceDE/>
              <w:autoSpaceDN/>
              <w:adjustRightInd/>
              <w:jc w:val="center"/>
              <w:rPr>
                <w:rFonts w:cs="Arial"/>
              </w:rPr>
            </w:pPr>
            <w:r w:rsidRPr="00484101">
              <w:rPr>
                <w:rFonts w:cs="Arial"/>
              </w:rPr>
              <w:t>Result</w:t>
            </w:r>
          </w:p>
        </w:tc>
      </w:tr>
      <w:tr w:rsidR="00BD2D5A" w:rsidRPr="007A3C05" w14:paraId="36B7C650" w14:textId="4E4493B6" w:rsidTr="001932CB">
        <w:trPr>
          <w:trHeight w:val="584"/>
        </w:trPr>
        <w:tc>
          <w:tcPr>
            <w:tcW w:w="1292" w:type="dxa"/>
          </w:tcPr>
          <w:p w14:paraId="4E2B9CE3" w14:textId="602A1941" w:rsidR="00BD2D5A" w:rsidRDefault="00BD2D5A" w:rsidP="00BD2D5A">
            <w:pPr>
              <w:autoSpaceDE/>
              <w:autoSpaceDN/>
              <w:adjustRightInd/>
              <w:rPr>
                <w:rFonts w:cs="Arial"/>
                <w:color w:val="000000" w:themeColor="dark1"/>
                <w:kern w:val="24"/>
                <w:lang w:val="en-CA"/>
              </w:rPr>
            </w:pPr>
            <w:r>
              <w:rPr>
                <w:rFonts w:cs="Arial"/>
                <w:color w:val="000000" w:themeColor="dark1"/>
                <w:kern w:val="24"/>
                <w:lang w:val="en-CA"/>
              </w:rPr>
              <w:fldChar w:fldCharType="begin"/>
            </w:r>
            <w:r>
              <w:rPr>
                <w:rFonts w:cs="Arial"/>
                <w:color w:val="000000" w:themeColor="dark1"/>
                <w:kern w:val="24"/>
                <w:lang w:val="en-CA"/>
              </w:rPr>
              <w:instrText xml:space="preserve"> REF _Ref5192931 \r \h  \* MERGEFORMAT </w:instrText>
            </w:r>
            <w:r>
              <w:rPr>
                <w:rFonts w:cs="Arial"/>
                <w:color w:val="000000" w:themeColor="dark1"/>
                <w:kern w:val="24"/>
                <w:lang w:val="en-CA"/>
              </w:rPr>
            </w:r>
            <w:r>
              <w:rPr>
                <w:rFonts w:cs="Arial"/>
                <w:color w:val="000000" w:themeColor="dark1"/>
                <w:kern w:val="24"/>
                <w:lang w:val="en-CA"/>
              </w:rPr>
              <w:fldChar w:fldCharType="separate"/>
            </w:r>
            <w:r w:rsidR="00EE6949">
              <w:rPr>
                <w:rFonts w:cs="Arial"/>
                <w:color w:val="000000" w:themeColor="dark1"/>
                <w:kern w:val="24"/>
                <w:lang w:val="en-CA"/>
              </w:rPr>
              <w:t>4.9</w:t>
            </w:r>
            <w:r>
              <w:rPr>
                <w:rFonts w:cs="Arial"/>
                <w:color w:val="000000" w:themeColor="dark1"/>
                <w:kern w:val="24"/>
                <w:lang w:val="en-CA"/>
              </w:rPr>
              <w:fldChar w:fldCharType="end"/>
            </w:r>
          </w:p>
        </w:tc>
        <w:tc>
          <w:tcPr>
            <w:tcW w:w="2563" w:type="dxa"/>
            <w:vAlign w:val="center"/>
          </w:tcPr>
          <w:p w14:paraId="7A2E92EB" w14:textId="584E2192" w:rsidR="00BD2D5A" w:rsidRDefault="00BD2D5A" w:rsidP="00BD2D5A">
            <w:pPr>
              <w:autoSpaceDE/>
              <w:autoSpaceDN/>
              <w:adjustRightInd/>
              <w:rPr>
                <w:rFonts w:cs="Arial"/>
                <w:color w:val="000000" w:themeColor="dark1"/>
                <w:kern w:val="24"/>
                <w:lang w:val="en-CA"/>
              </w:rPr>
            </w:pPr>
            <w:r>
              <w:rPr>
                <w:rFonts w:cs="Arial"/>
                <w:color w:val="000000" w:themeColor="dark1"/>
                <w:kern w:val="24"/>
                <w:lang w:val="en-CA"/>
              </w:rPr>
              <w:fldChar w:fldCharType="begin"/>
            </w:r>
            <w:r>
              <w:rPr>
                <w:rFonts w:cs="Arial"/>
                <w:color w:val="000000" w:themeColor="dark1"/>
                <w:kern w:val="24"/>
                <w:lang w:val="en-CA"/>
              </w:rPr>
              <w:instrText xml:space="preserve"> REF _Ref5192931 \h  \* MERGEFORMAT </w:instrText>
            </w:r>
            <w:r>
              <w:rPr>
                <w:rFonts w:cs="Arial"/>
                <w:color w:val="000000" w:themeColor="dark1"/>
                <w:kern w:val="24"/>
                <w:lang w:val="en-CA"/>
              </w:rPr>
            </w:r>
            <w:r>
              <w:rPr>
                <w:rFonts w:cs="Arial"/>
                <w:color w:val="000000" w:themeColor="dark1"/>
                <w:kern w:val="24"/>
                <w:lang w:val="en-CA"/>
              </w:rPr>
              <w:fldChar w:fldCharType="separate"/>
            </w:r>
            <w:r w:rsidR="00EE6949">
              <w:t>Rx Out-of-Band Blocking/Selectivity</w:t>
            </w:r>
            <w:r>
              <w:rPr>
                <w:rFonts w:cs="Arial"/>
                <w:color w:val="000000" w:themeColor="dark1"/>
                <w:kern w:val="24"/>
                <w:lang w:val="en-CA"/>
              </w:rPr>
              <w:fldChar w:fldCharType="end"/>
            </w:r>
          </w:p>
        </w:tc>
        <w:tc>
          <w:tcPr>
            <w:tcW w:w="1215" w:type="dxa"/>
          </w:tcPr>
          <w:p w14:paraId="67C73522" w14:textId="7DCE7938" w:rsidR="00BD2D5A" w:rsidRDefault="00BD2D5A" w:rsidP="00BD2D5A">
            <w:pPr>
              <w:autoSpaceDE/>
              <w:autoSpaceDN/>
              <w:adjustRightInd/>
              <w:jc w:val="center"/>
              <w:rPr>
                <w:rFonts w:cs="Arial"/>
              </w:rPr>
            </w:pPr>
            <w:r>
              <w:rPr>
                <w:rFonts w:cs="Arial"/>
              </w:rPr>
              <w:t>N</w:t>
            </w:r>
          </w:p>
        </w:tc>
        <w:tc>
          <w:tcPr>
            <w:tcW w:w="1275" w:type="dxa"/>
          </w:tcPr>
          <w:p w14:paraId="604E4B9E" w14:textId="77777777" w:rsidR="00BD2D5A" w:rsidRDefault="00BD2D5A" w:rsidP="00BD2D5A">
            <w:pPr>
              <w:autoSpaceDE/>
              <w:autoSpaceDN/>
              <w:adjustRightInd/>
              <w:jc w:val="center"/>
              <w:rPr>
                <w:rFonts w:cs="Arial"/>
              </w:rPr>
            </w:pPr>
            <w:r>
              <w:rPr>
                <w:rFonts w:cs="Arial"/>
              </w:rPr>
              <w:t>N</w:t>
            </w:r>
          </w:p>
        </w:tc>
        <w:tc>
          <w:tcPr>
            <w:tcW w:w="2490" w:type="dxa"/>
          </w:tcPr>
          <w:p w14:paraId="37E3987E" w14:textId="3C479146" w:rsidR="00BD2D5A" w:rsidRDefault="00BD2D5A" w:rsidP="00BD2D5A">
            <w:pPr>
              <w:autoSpaceDE/>
              <w:autoSpaceDN/>
              <w:adjustRightInd/>
              <w:jc w:val="center"/>
              <w:rPr>
                <w:rFonts w:cs="Arial"/>
              </w:rPr>
            </w:pPr>
            <w:r w:rsidRPr="00484101">
              <w:rPr>
                <w:rFonts w:cs="Arial"/>
              </w:rPr>
              <w:t>Result</w:t>
            </w:r>
          </w:p>
        </w:tc>
      </w:tr>
      <w:tr w:rsidR="00BD2D5A" w:rsidRPr="007A3C05" w14:paraId="6BC49B86" w14:textId="315DD86A" w:rsidTr="004916DE">
        <w:trPr>
          <w:trHeight w:val="641"/>
        </w:trPr>
        <w:tc>
          <w:tcPr>
            <w:tcW w:w="1292" w:type="dxa"/>
          </w:tcPr>
          <w:p w14:paraId="433FC3B4" w14:textId="41F1BAD7" w:rsidR="00BD2D5A" w:rsidRDefault="00BD2D5A" w:rsidP="00BD2D5A">
            <w:pPr>
              <w:autoSpaceDE/>
              <w:autoSpaceDN/>
              <w:adjustRightInd/>
              <w:rPr>
                <w:rFonts w:cs="Arial"/>
                <w:color w:val="000000" w:themeColor="dark1"/>
                <w:kern w:val="24"/>
                <w:lang w:val="en-CA"/>
              </w:rPr>
            </w:pPr>
            <w:r>
              <w:rPr>
                <w:rFonts w:cs="Arial"/>
                <w:color w:val="000000" w:themeColor="dark1"/>
                <w:kern w:val="24"/>
                <w:lang w:val="en-CA"/>
              </w:rPr>
              <w:fldChar w:fldCharType="begin"/>
            </w:r>
            <w:r>
              <w:rPr>
                <w:rFonts w:cs="Arial"/>
                <w:color w:val="000000" w:themeColor="dark1"/>
                <w:kern w:val="24"/>
                <w:lang w:val="en-CA"/>
              </w:rPr>
              <w:instrText xml:space="preserve"> REF _Ref54509765 \r \h </w:instrText>
            </w:r>
            <w:r>
              <w:rPr>
                <w:rFonts w:cs="Arial"/>
                <w:color w:val="000000" w:themeColor="dark1"/>
                <w:kern w:val="24"/>
                <w:lang w:val="en-CA"/>
              </w:rPr>
            </w:r>
            <w:r>
              <w:rPr>
                <w:rFonts w:cs="Arial"/>
                <w:color w:val="000000" w:themeColor="dark1"/>
                <w:kern w:val="24"/>
                <w:lang w:val="en-CA"/>
              </w:rPr>
              <w:fldChar w:fldCharType="separate"/>
            </w:r>
            <w:r w:rsidR="00EE6949">
              <w:rPr>
                <w:rFonts w:cs="Arial"/>
                <w:color w:val="000000" w:themeColor="dark1"/>
                <w:kern w:val="24"/>
                <w:lang w:val="en-CA"/>
              </w:rPr>
              <w:t>4.10</w:t>
            </w:r>
            <w:r>
              <w:rPr>
                <w:rFonts w:cs="Arial"/>
                <w:color w:val="000000" w:themeColor="dark1"/>
                <w:kern w:val="24"/>
                <w:lang w:val="en-CA"/>
              </w:rPr>
              <w:fldChar w:fldCharType="end"/>
            </w:r>
          </w:p>
        </w:tc>
        <w:tc>
          <w:tcPr>
            <w:tcW w:w="2563" w:type="dxa"/>
            <w:vAlign w:val="center"/>
          </w:tcPr>
          <w:p w14:paraId="50B4831F" w14:textId="77777777" w:rsidR="00EE6949" w:rsidRPr="00EE6949" w:rsidRDefault="00BD2D5A">
            <w:pPr>
              <w:autoSpaceDE/>
              <w:autoSpaceDN/>
              <w:adjustRightInd/>
            </w:pPr>
            <w:r>
              <w:rPr>
                <w:rFonts w:cs="Arial"/>
                <w:color w:val="000000" w:themeColor="dark1"/>
                <w:kern w:val="24"/>
                <w:lang w:val="en-CA"/>
              </w:rPr>
              <w:fldChar w:fldCharType="begin"/>
            </w:r>
            <w:r>
              <w:rPr>
                <w:rFonts w:cs="Arial"/>
                <w:color w:val="000000" w:themeColor="dark1"/>
                <w:kern w:val="24"/>
                <w:lang w:val="en-CA"/>
              </w:rPr>
              <w:instrText xml:space="preserve"> REF _Ref5189304 \h  \* MERGEFORMAT </w:instrText>
            </w:r>
            <w:r>
              <w:rPr>
                <w:rFonts w:cs="Arial"/>
                <w:color w:val="000000" w:themeColor="dark1"/>
                <w:kern w:val="24"/>
                <w:lang w:val="en-CA"/>
              </w:rPr>
            </w:r>
            <w:r>
              <w:rPr>
                <w:rFonts w:cs="Arial"/>
                <w:color w:val="000000" w:themeColor="dark1"/>
                <w:kern w:val="24"/>
                <w:lang w:val="en-CA"/>
              </w:rPr>
              <w:fldChar w:fldCharType="separate"/>
            </w:r>
            <w:r w:rsidR="00EE6949">
              <w:br w:type="page"/>
            </w:r>
          </w:p>
          <w:p w14:paraId="3E3712FF" w14:textId="6C104E93" w:rsidR="00BD2D5A" w:rsidRDefault="00EE6949" w:rsidP="00BD2D5A">
            <w:pPr>
              <w:autoSpaceDE/>
              <w:autoSpaceDN/>
              <w:adjustRightInd/>
              <w:rPr>
                <w:rFonts w:cs="Arial"/>
                <w:color w:val="000000" w:themeColor="dark1"/>
                <w:kern w:val="24"/>
                <w:lang w:val="en-CA"/>
              </w:rPr>
            </w:pPr>
            <w:r>
              <w:t>Rx Intermodulation</w:t>
            </w:r>
            <w:r w:rsidR="00BD2D5A">
              <w:rPr>
                <w:rFonts w:cs="Arial"/>
                <w:color w:val="000000" w:themeColor="dark1"/>
                <w:kern w:val="24"/>
                <w:lang w:val="en-CA"/>
              </w:rPr>
              <w:fldChar w:fldCharType="end"/>
            </w:r>
          </w:p>
        </w:tc>
        <w:tc>
          <w:tcPr>
            <w:tcW w:w="1215" w:type="dxa"/>
          </w:tcPr>
          <w:p w14:paraId="61E088DE" w14:textId="4CEB5BAC" w:rsidR="00BD2D5A" w:rsidRDefault="00BD2D5A" w:rsidP="00BD2D5A">
            <w:pPr>
              <w:autoSpaceDE/>
              <w:autoSpaceDN/>
              <w:adjustRightInd/>
              <w:jc w:val="center"/>
              <w:rPr>
                <w:rFonts w:cs="Arial"/>
              </w:rPr>
            </w:pPr>
            <w:r>
              <w:rPr>
                <w:rFonts w:cs="Arial"/>
              </w:rPr>
              <w:t>N</w:t>
            </w:r>
          </w:p>
        </w:tc>
        <w:tc>
          <w:tcPr>
            <w:tcW w:w="1275" w:type="dxa"/>
          </w:tcPr>
          <w:p w14:paraId="7DEF98C4" w14:textId="2824ED7F" w:rsidR="00BD2D5A" w:rsidRDefault="009E6208" w:rsidP="00BD2D5A">
            <w:pPr>
              <w:autoSpaceDE/>
              <w:autoSpaceDN/>
              <w:adjustRightInd/>
              <w:jc w:val="center"/>
              <w:rPr>
                <w:rFonts w:cs="Arial"/>
              </w:rPr>
            </w:pPr>
            <w:r>
              <w:rPr>
                <w:rFonts w:cs="Arial"/>
              </w:rPr>
              <w:t>N</w:t>
            </w:r>
          </w:p>
        </w:tc>
        <w:tc>
          <w:tcPr>
            <w:tcW w:w="2490" w:type="dxa"/>
          </w:tcPr>
          <w:p w14:paraId="78442EA6" w14:textId="209D06BE" w:rsidR="00BD2D5A" w:rsidRDefault="00BD2D5A" w:rsidP="00BD2D5A">
            <w:pPr>
              <w:autoSpaceDE/>
              <w:autoSpaceDN/>
              <w:adjustRightInd/>
              <w:jc w:val="center"/>
              <w:rPr>
                <w:rFonts w:cs="Arial"/>
              </w:rPr>
            </w:pPr>
            <w:r w:rsidRPr="00484101">
              <w:rPr>
                <w:rFonts w:cs="Arial"/>
              </w:rPr>
              <w:t>Result</w:t>
            </w:r>
          </w:p>
        </w:tc>
      </w:tr>
      <w:tr w:rsidR="00BD2D5A" w:rsidRPr="007A3C05" w14:paraId="0B3C695F" w14:textId="6ABE95D5" w:rsidTr="00216981">
        <w:trPr>
          <w:trHeight w:val="584"/>
        </w:trPr>
        <w:tc>
          <w:tcPr>
            <w:tcW w:w="1292" w:type="dxa"/>
            <w:vAlign w:val="center"/>
          </w:tcPr>
          <w:p w14:paraId="0241475C" w14:textId="3E28569C" w:rsidR="00BD2D5A" w:rsidRDefault="00BD2D5A" w:rsidP="00BD2D5A">
            <w:pPr>
              <w:autoSpaceDE/>
              <w:autoSpaceDN/>
              <w:adjustRightInd/>
              <w:rPr>
                <w:rFonts w:cs="Arial"/>
                <w:color w:val="000000" w:themeColor="dark1"/>
                <w:kern w:val="24"/>
                <w:lang w:val="en-CA"/>
              </w:rPr>
            </w:pPr>
            <w:r>
              <w:rPr>
                <w:rFonts w:cs="Arial"/>
                <w:color w:val="000000" w:themeColor="dark1"/>
                <w:kern w:val="24"/>
                <w:lang w:val="en-CA"/>
              </w:rPr>
              <w:fldChar w:fldCharType="begin"/>
            </w:r>
            <w:r>
              <w:rPr>
                <w:rFonts w:cs="Arial"/>
                <w:color w:val="000000" w:themeColor="dark1"/>
                <w:kern w:val="24"/>
                <w:lang w:val="en-CA"/>
              </w:rPr>
              <w:instrText xml:space="preserve"> REF _Ref22894349 \r \h  \* MERGEFORMAT </w:instrText>
            </w:r>
            <w:r>
              <w:rPr>
                <w:rFonts w:cs="Arial"/>
                <w:color w:val="000000" w:themeColor="dark1"/>
                <w:kern w:val="24"/>
                <w:lang w:val="en-CA"/>
              </w:rPr>
            </w:r>
            <w:r>
              <w:rPr>
                <w:rFonts w:cs="Arial"/>
                <w:color w:val="000000" w:themeColor="dark1"/>
                <w:kern w:val="24"/>
                <w:lang w:val="en-CA"/>
              </w:rPr>
              <w:fldChar w:fldCharType="separate"/>
            </w:r>
            <w:r w:rsidR="00EE6949">
              <w:rPr>
                <w:rFonts w:cs="Arial"/>
                <w:color w:val="000000" w:themeColor="dark1"/>
                <w:kern w:val="24"/>
                <w:lang w:val="en-CA"/>
              </w:rPr>
              <w:t>4.11</w:t>
            </w:r>
            <w:r>
              <w:rPr>
                <w:rFonts w:cs="Arial"/>
                <w:color w:val="000000" w:themeColor="dark1"/>
                <w:kern w:val="24"/>
                <w:lang w:val="en-CA"/>
              </w:rPr>
              <w:fldChar w:fldCharType="end"/>
            </w:r>
          </w:p>
        </w:tc>
        <w:tc>
          <w:tcPr>
            <w:tcW w:w="2563" w:type="dxa"/>
            <w:vAlign w:val="center"/>
          </w:tcPr>
          <w:p w14:paraId="6CDD907B" w14:textId="318725FE" w:rsidR="00BD2D5A" w:rsidRDefault="001A3BD1" w:rsidP="00BD2D5A">
            <w:pPr>
              <w:autoSpaceDE/>
              <w:autoSpaceDN/>
              <w:adjustRightInd/>
              <w:rPr>
                <w:rFonts w:cs="Arial"/>
                <w:color w:val="000000" w:themeColor="dark1"/>
                <w:kern w:val="24"/>
                <w:lang w:val="en-CA"/>
              </w:rPr>
            </w:pPr>
            <w:r>
              <w:rPr>
                <w:rFonts w:cs="Arial"/>
                <w:color w:val="000000" w:themeColor="dark1"/>
                <w:kern w:val="24"/>
                <w:lang w:val="en-CA"/>
              </w:rPr>
              <w:fldChar w:fldCharType="begin"/>
            </w:r>
            <w:r>
              <w:rPr>
                <w:rFonts w:cs="Arial"/>
                <w:color w:val="000000" w:themeColor="dark1"/>
                <w:kern w:val="24"/>
                <w:lang w:val="en-CA"/>
              </w:rPr>
              <w:instrText xml:space="preserve"> REF _Ref22894349 \h </w:instrText>
            </w:r>
            <w:r>
              <w:rPr>
                <w:rFonts w:cs="Arial"/>
                <w:color w:val="000000" w:themeColor="dark1"/>
                <w:kern w:val="24"/>
                <w:lang w:val="en-CA"/>
              </w:rPr>
            </w:r>
            <w:r>
              <w:rPr>
                <w:rFonts w:cs="Arial"/>
                <w:color w:val="000000" w:themeColor="dark1"/>
                <w:kern w:val="24"/>
                <w:lang w:val="en-CA"/>
              </w:rPr>
              <w:fldChar w:fldCharType="separate"/>
            </w:r>
            <w:r w:rsidR="00EE6949">
              <w:t>Cold Start</w:t>
            </w:r>
            <w:r>
              <w:rPr>
                <w:rFonts w:cs="Arial"/>
                <w:color w:val="000000" w:themeColor="dark1"/>
                <w:kern w:val="24"/>
                <w:lang w:val="en-CA"/>
              </w:rPr>
              <w:fldChar w:fldCharType="end"/>
            </w:r>
          </w:p>
        </w:tc>
        <w:tc>
          <w:tcPr>
            <w:tcW w:w="1215" w:type="dxa"/>
          </w:tcPr>
          <w:p w14:paraId="0AFCB72C" w14:textId="625CC93C" w:rsidR="00BD2D5A" w:rsidRDefault="00BD2D5A" w:rsidP="00BD2D5A">
            <w:pPr>
              <w:autoSpaceDE/>
              <w:autoSpaceDN/>
              <w:adjustRightInd/>
              <w:jc w:val="center"/>
              <w:rPr>
                <w:rFonts w:cs="Arial"/>
              </w:rPr>
            </w:pPr>
            <w:r>
              <w:rPr>
                <w:rFonts w:cs="Arial"/>
              </w:rPr>
              <w:t>O</w:t>
            </w:r>
            <w:r w:rsidDel="004916DE">
              <w:rPr>
                <w:rFonts w:cs="Arial"/>
              </w:rPr>
              <w:t xml:space="preserve"> </w:t>
            </w:r>
          </w:p>
        </w:tc>
        <w:tc>
          <w:tcPr>
            <w:tcW w:w="1275" w:type="dxa"/>
          </w:tcPr>
          <w:p w14:paraId="1C0BC976" w14:textId="4A834D3E" w:rsidR="00BD2D5A" w:rsidRDefault="009E6208" w:rsidP="00BD2D5A">
            <w:pPr>
              <w:autoSpaceDE/>
              <w:autoSpaceDN/>
              <w:adjustRightInd/>
              <w:jc w:val="center"/>
              <w:rPr>
                <w:rFonts w:cs="Arial"/>
              </w:rPr>
            </w:pPr>
            <w:r>
              <w:rPr>
                <w:rFonts w:cs="Arial"/>
              </w:rPr>
              <w:t>-</w:t>
            </w:r>
          </w:p>
        </w:tc>
        <w:tc>
          <w:tcPr>
            <w:tcW w:w="2490" w:type="dxa"/>
          </w:tcPr>
          <w:p w14:paraId="2C86EC37" w14:textId="39BFE6D9" w:rsidR="00BD2D5A" w:rsidRDefault="00BD2D5A" w:rsidP="00BD2D5A">
            <w:pPr>
              <w:autoSpaceDE/>
              <w:autoSpaceDN/>
              <w:adjustRightInd/>
              <w:jc w:val="center"/>
              <w:rPr>
                <w:rFonts w:cs="Arial"/>
              </w:rPr>
            </w:pPr>
            <w:r>
              <w:rPr>
                <w:rFonts w:cs="Arial"/>
              </w:rPr>
              <w:t>Pass / Fail</w:t>
            </w:r>
          </w:p>
        </w:tc>
      </w:tr>
      <w:tr w:rsidR="00BD2D5A" w:rsidRPr="007A3C05" w14:paraId="2C45D9AB" w14:textId="77777777" w:rsidTr="003D7487">
        <w:trPr>
          <w:trHeight w:val="584"/>
        </w:trPr>
        <w:tc>
          <w:tcPr>
            <w:tcW w:w="1292" w:type="dxa"/>
            <w:vAlign w:val="center"/>
          </w:tcPr>
          <w:p w14:paraId="237FAACB" w14:textId="50125532" w:rsidR="00BD2D5A" w:rsidRDefault="00BD2D5A" w:rsidP="00BD2D5A">
            <w:pPr>
              <w:autoSpaceDE/>
              <w:autoSpaceDN/>
              <w:adjustRightInd/>
              <w:rPr>
                <w:rFonts w:cs="Arial"/>
                <w:color w:val="000000" w:themeColor="dark1"/>
                <w:kern w:val="24"/>
                <w:lang w:val="en-CA"/>
              </w:rPr>
            </w:pPr>
            <w:r>
              <w:rPr>
                <w:rFonts w:cs="Arial"/>
                <w:color w:val="000000" w:themeColor="dark1"/>
                <w:kern w:val="24"/>
                <w:lang w:val="en-CA"/>
              </w:rPr>
              <w:fldChar w:fldCharType="begin"/>
            </w:r>
            <w:r>
              <w:rPr>
                <w:rFonts w:cs="Arial"/>
                <w:color w:val="000000" w:themeColor="dark1"/>
                <w:kern w:val="24"/>
                <w:lang w:val="en-CA"/>
              </w:rPr>
              <w:instrText xml:space="preserve"> REF _Ref59453011 \r \h </w:instrText>
            </w:r>
            <w:r>
              <w:rPr>
                <w:rFonts w:cs="Arial"/>
                <w:color w:val="000000" w:themeColor="dark1"/>
                <w:kern w:val="24"/>
                <w:lang w:val="en-CA"/>
              </w:rPr>
            </w:r>
            <w:r>
              <w:rPr>
                <w:rFonts w:cs="Arial"/>
                <w:color w:val="000000" w:themeColor="dark1"/>
                <w:kern w:val="24"/>
                <w:lang w:val="en-CA"/>
              </w:rPr>
              <w:fldChar w:fldCharType="separate"/>
            </w:r>
            <w:r w:rsidR="00EE6949">
              <w:rPr>
                <w:rFonts w:cs="Arial"/>
                <w:color w:val="000000" w:themeColor="dark1"/>
                <w:kern w:val="24"/>
                <w:lang w:val="en-CA"/>
              </w:rPr>
              <w:t>4.12</w:t>
            </w:r>
            <w:r>
              <w:rPr>
                <w:rFonts w:cs="Arial"/>
                <w:color w:val="000000" w:themeColor="dark1"/>
                <w:kern w:val="24"/>
                <w:lang w:val="en-CA"/>
              </w:rPr>
              <w:fldChar w:fldCharType="end"/>
            </w:r>
          </w:p>
        </w:tc>
        <w:tc>
          <w:tcPr>
            <w:tcW w:w="2563" w:type="dxa"/>
            <w:vAlign w:val="center"/>
          </w:tcPr>
          <w:p w14:paraId="73C7FE24" w14:textId="7FC28FC3" w:rsidR="00BD2D5A" w:rsidRDefault="00BD2D5A" w:rsidP="00BD2D5A">
            <w:pPr>
              <w:autoSpaceDE/>
              <w:autoSpaceDN/>
              <w:adjustRightInd/>
              <w:rPr>
                <w:rFonts w:cs="Arial"/>
                <w:color w:val="000000" w:themeColor="dark1"/>
                <w:kern w:val="24"/>
                <w:lang w:val="en-CA"/>
              </w:rPr>
            </w:pPr>
            <w:r>
              <w:rPr>
                <w:rFonts w:cs="Arial"/>
                <w:color w:val="000000" w:themeColor="dark1"/>
                <w:kern w:val="24"/>
                <w:lang w:val="en-CA"/>
              </w:rPr>
              <w:t>Time Accuracy</w:t>
            </w:r>
          </w:p>
        </w:tc>
        <w:tc>
          <w:tcPr>
            <w:tcW w:w="1215" w:type="dxa"/>
          </w:tcPr>
          <w:p w14:paraId="5A6DA775" w14:textId="2A373305" w:rsidR="00BD2D5A" w:rsidRDefault="009E6208" w:rsidP="00BD2D5A">
            <w:pPr>
              <w:autoSpaceDE/>
              <w:autoSpaceDN/>
              <w:adjustRightInd/>
              <w:jc w:val="center"/>
              <w:rPr>
                <w:rFonts w:cs="Arial"/>
              </w:rPr>
            </w:pPr>
            <w:r>
              <w:rPr>
                <w:rFonts w:cs="Arial"/>
              </w:rPr>
              <w:t>O</w:t>
            </w:r>
          </w:p>
        </w:tc>
        <w:tc>
          <w:tcPr>
            <w:tcW w:w="1275" w:type="dxa"/>
          </w:tcPr>
          <w:p w14:paraId="3BBE216D" w14:textId="22AD0515" w:rsidR="00BD2D5A" w:rsidRDefault="009E6208" w:rsidP="00BD2D5A">
            <w:pPr>
              <w:autoSpaceDE/>
              <w:autoSpaceDN/>
              <w:adjustRightInd/>
              <w:jc w:val="center"/>
              <w:rPr>
                <w:rFonts w:cs="Arial"/>
              </w:rPr>
            </w:pPr>
            <w:r>
              <w:rPr>
                <w:rFonts w:cs="Arial"/>
              </w:rPr>
              <w:t>O</w:t>
            </w:r>
          </w:p>
        </w:tc>
        <w:tc>
          <w:tcPr>
            <w:tcW w:w="2490" w:type="dxa"/>
          </w:tcPr>
          <w:p w14:paraId="081517FC" w14:textId="2D04D599" w:rsidR="00BD2D5A" w:rsidRDefault="00BD2D5A" w:rsidP="00BD2D5A">
            <w:pPr>
              <w:autoSpaceDE/>
              <w:autoSpaceDN/>
              <w:adjustRightInd/>
              <w:jc w:val="center"/>
              <w:rPr>
                <w:rFonts w:cs="Arial"/>
              </w:rPr>
            </w:pPr>
            <w:r>
              <w:rPr>
                <w:rFonts w:cs="Arial"/>
              </w:rPr>
              <w:t>Result</w:t>
            </w:r>
          </w:p>
        </w:tc>
      </w:tr>
    </w:tbl>
    <w:p w14:paraId="27A30927" w14:textId="77777777" w:rsidR="005A3301" w:rsidRDefault="005A3301" w:rsidP="00515FFF"/>
    <w:p w14:paraId="34A2D404" w14:textId="77777777" w:rsidR="00A41395" w:rsidRDefault="00A41395">
      <w:pPr>
        <w:autoSpaceDE/>
        <w:autoSpaceDN/>
        <w:adjustRightInd/>
        <w:rPr>
          <w:rFonts w:cs="Helvetica-Bold"/>
          <w:b/>
          <w:bCs/>
          <w:sz w:val="26"/>
          <w:szCs w:val="26"/>
        </w:rPr>
      </w:pPr>
      <w:r>
        <w:br w:type="page"/>
      </w:r>
    </w:p>
    <w:p w14:paraId="65AC75CB" w14:textId="77777777" w:rsidR="005A3301" w:rsidRDefault="005A3301" w:rsidP="005A3301">
      <w:pPr>
        <w:pStyle w:val="Heading2"/>
      </w:pPr>
      <w:bookmarkStart w:id="21" w:name="_Toc62228879"/>
      <w:r>
        <w:lastRenderedPageBreak/>
        <w:t>Gateway Test Frequencies</w:t>
      </w:r>
      <w:bookmarkEnd w:id="21"/>
    </w:p>
    <w:p w14:paraId="242FCC82" w14:textId="77777777" w:rsidR="00641279" w:rsidRDefault="00641279" w:rsidP="00641279"/>
    <w:p w14:paraId="58C54FF2" w14:textId="3325CC93" w:rsidR="00641279" w:rsidRPr="00641279" w:rsidRDefault="00641279" w:rsidP="00641279">
      <w:r>
        <w:fldChar w:fldCharType="begin"/>
      </w:r>
      <w:r>
        <w:instrText xml:space="preserve"> REF _Ref6414302 \h </w:instrText>
      </w:r>
      <w:r>
        <w:fldChar w:fldCharType="separate"/>
      </w:r>
      <w:r w:rsidR="00EE6949">
        <w:t xml:space="preserve">Table </w:t>
      </w:r>
      <w:r w:rsidR="00EE6949">
        <w:rPr>
          <w:noProof/>
        </w:rPr>
        <w:t>2</w:t>
      </w:r>
      <w:r w:rsidR="00EE6949">
        <w:noBreakHyphen/>
      </w:r>
      <w:r w:rsidR="00EE6949">
        <w:rPr>
          <w:noProof/>
        </w:rPr>
        <w:t>3</w:t>
      </w:r>
      <w:r>
        <w:fldChar w:fldCharType="end"/>
      </w:r>
      <w:r>
        <w:t xml:space="preserve"> shows the list of primary test frequencies (TxF1, RxF1) for the</w:t>
      </w:r>
      <w:r w:rsidR="000562EA">
        <w:t xml:space="preserve"> test cases in this document.  In addition, a second set of test frequencies (TxF2, RxF2) are defined f</w:t>
      </w:r>
      <w:r>
        <w:t>or gateways int</w:t>
      </w:r>
      <w:r w:rsidR="000562EA">
        <w:t xml:space="preserve">ended for deployment in </w:t>
      </w:r>
      <w:r>
        <w:t>specific regions that support a large RF bandwidth</w:t>
      </w:r>
      <w:r w:rsidR="000562EA">
        <w:t xml:space="preserve">. </w:t>
      </w:r>
    </w:p>
    <w:p w14:paraId="2498E403" w14:textId="77777777" w:rsidR="005A3301" w:rsidRDefault="005A3301" w:rsidP="005A3301"/>
    <w:p w14:paraId="18700C8D" w14:textId="4B563636" w:rsidR="005A3301" w:rsidRDefault="005A3301" w:rsidP="00A152D2">
      <w:pPr>
        <w:pStyle w:val="Caption"/>
        <w:keepNext/>
        <w:jc w:val="left"/>
      </w:pPr>
      <w:bookmarkStart w:id="22" w:name="_Ref6414302"/>
      <w:bookmarkStart w:id="23" w:name="_Toc62228989"/>
      <w:r>
        <w:t xml:space="preserve">Table </w:t>
      </w:r>
      <w:fldSimple w:instr=" STYLEREF 1 \s ">
        <w:r w:rsidR="00EE6949">
          <w:rPr>
            <w:noProof/>
          </w:rPr>
          <w:t>2</w:t>
        </w:r>
      </w:fldSimple>
      <w:r w:rsidR="00A360B0">
        <w:noBreakHyphen/>
      </w:r>
      <w:fldSimple w:instr=" SEQ Table \* ARABIC \s 1 ">
        <w:r w:rsidR="00EE6949">
          <w:rPr>
            <w:noProof/>
          </w:rPr>
          <w:t>3</w:t>
        </w:r>
      </w:fldSimple>
      <w:bookmarkEnd w:id="22"/>
      <w:r>
        <w:t xml:space="preserve"> Gateway Test Frequencies</w:t>
      </w:r>
      <w:bookmarkEnd w:id="23"/>
    </w:p>
    <w:tbl>
      <w:tblPr>
        <w:tblStyle w:val="TableGrid"/>
        <w:tblW w:w="9209" w:type="dxa"/>
        <w:tblLayout w:type="fixed"/>
        <w:tblLook w:val="0420" w:firstRow="1" w:lastRow="0" w:firstColumn="0" w:lastColumn="0" w:noHBand="0" w:noVBand="1"/>
      </w:tblPr>
      <w:tblGrid>
        <w:gridCol w:w="1101"/>
        <w:gridCol w:w="1162"/>
        <w:gridCol w:w="1701"/>
        <w:gridCol w:w="1134"/>
        <w:gridCol w:w="1843"/>
        <w:gridCol w:w="1134"/>
        <w:gridCol w:w="1134"/>
      </w:tblGrid>
      <w:tr w:rsidR="00E94C13" w:rsidRPr="007A3C05" w14:paraId="49A497D8" w14:textId="77777777" w:rsidTr="00F35597">
        <w:trPr>
          <w:trHeight w:val="584"/>
        </w:trPr>
        <w:tc>
          <w:tcPr>
            <w:tcW w:w="1101" w:type="dxa"/>
          </w:tcPr>
          <w:p w14:paraId="1D9E3F50" w14:textId="77777777" w:rsidR="00E94C13" w:rsidRDefault="00E94C13" w:rsidP="007E4737">
            <w:pPr>
              <w:autoSpaceDE/>
              <w:autoSpaceDN/>
              <w:adjustRightInd/>
              <w:rPr>
                <w:rFonts w:cs="Arial"/>
                <w:b/>
                <w:color w:val="000000" w:themeColor="text1"/>
              </w:rPr>
            </w:pPr>
            <w:r>
              <w:rPr>
                <w:rFonts w:cs="Arial"/>
                <w:b/>
                <w:color w:val="000000" w:themeColor="text1"/>
              </w:rPr>
              <w:t xml:space="preserve">Channel </w:t>
            </w:r>
          </w:p>
          <w:p w14:paraId="5AEF9B7B" w14:textId="77777777" w:rsidR="00E94C13" w:rsidRDefault="00E94C13" w:rsidP="007E4737">
            <w:pPr>
              <w:autoSpaceDE/>
              <w:autoSpaceDN/>
              <w:adjustRightInd/>
              <w:rPr>
                <w:rFonts w:cs="Arial"/>
                <w:b/>
                <w:color w:val="000000" w:themeColor="text1"/>
              </w:rPr>
            </w:pPr>
            <w:r>
              <w:rPr>
                <w:rFonts w:cs="Arial"/>
                <w:b/>
                <w:color w:val="000000" w:themeColor="text1"/>
              </w:rPr>
              <w:t>Plan</w:t>
            </w:r>
          </w:p>
        </w:tc>
        <w:tc>
          <w:tcPr>
            <w:tcW w:w="1162" w:type="dxa"/>
            <w:hideMark/>
          </w:tcPr>
          <w:p w14:paraId="352C9919" w14:textId="77777777" w:rsidR="00E94C13" w:rsidRPr="00365E3D" w:rsidRDefault="00E94C13" w:rsidP="007E4737">
            <w:pPr>
              <w:autoSpaceDE/>
              <w:autoSpaceDN/>
              <w:adjustRightInd/>
              <w:rPr>
                <w:rFonts w:cs="Arial"/>
                <w:b/>
                <w:color w:val="000000" w:themeColor="text1"/>
              </w:rPr>
            </w:pPr>
            <w:r>
              <w:rPr>
                <w:rFonts w:cs="Arial"/>
                <w:b/>
                <w:color w:val="000000" w:themeColor="text1"/>
                <w:kern w:val="24"/>
                <w:lang w:val="en-CA"/>
              </w:rPr>
              <w:t>TxF1 (MHz)</w:t>
            </w:r>
          </w:p>
        </w:tc>
        <w:tc>
          <w:tcPr>
            <w:tcW w:w="1701" w:type="dxa"/>
          </w:tcPr>
          <w:p w14:paraId="3209505E" w14:textId="08F9FB01" w:rsidR="00E94C13" w:rsidRDefault="00E94C13" w:rsidP="007E4737">
            <w:pPr>
              <w:autoSpaceDE/>
              <w:autoSpaceDN/>
              <w:adjustRightInd/>
              <w:rPr>
                <w:rFonts w:cs="Arial"/>
                <w:b/>
                <w:color w:val="000000" w:themeColor="text1"/>
                <w:kern w:val="24"/>
                <w:lang w:val="en-CA"/>
              </w:rPr>
            </w:pPr>
            <w:r>
              <w:rPr>
                <w:rFonts w:cs="Arial"/>
                <w:b/>
                <w:color w:val="000000" w:themeColor="text1"/>
                <w:kern w:val="24"/>
                <w:lang w:val="en-CA"/>
              </w:rPr>
              <w:t>TxF1 Modulation</w:t>
            </w:r>
          </w:p>
        </w:tc>
        <w:tc>
          <w:tcPr>
            <w:tcW w:w="1134" w:type="dxa"/>
          </w:tcPr>
          <w:p w14:paraId="0AFA1EA4" w14:textId="013D91A6" w:rsidR="00E94C13" w:rsidRDefault="00E94C13" w:rsidP="007E4737">
            <w:pPr>
              <w:autoSpaceDE/>
              <w:autoSpaceDN/>
              <w:adjustRightInd/>
              <w:rPr>
                <w:rFonts w:cs="Arial"/>
                <w:b/>
                <w:color w:val="000000" w:themeColor="text1"/>
                <w:kern w:val="24"/>
                <w:lang w:val="en-CA"/>
              </w:rPr>
            </w:pPr>
            <w:r>
              <w:rPr>
                <w:rFonts w:cs="Arial"/>
                <w:b/>
                <w:color w:val="000000" w:themeColor="text1"/>
                <w:kern w:val="24"/>
                <w:lang w:val="en-CA"/>
              </w:rPr>
              <w:t>TxF2 (MHz)</w:t>
            </w:r>
          </w:p>
        </w:tc>
        <w:tc>
          <w:tcPr>
            <w:tcW w:w="1843" w:type="dxa"/>
          </w:tcPr>
          <w:p w14:paraId="375B13EB" w14:textId="7F1C4592" w:rsidR="00E94C13" w:rsidRDefault="00E94C13" w:rsidP="007E4737">
            <w:pPr>
              <w:autoSpaceDE/>
              <w:autoSpaceDN/>
              <w:adjustRightInd/>
              <w:rPr>
                <w:rFonts w:cs="Arial"/>
                <w:b/>
                <w:color w:val="000000" w:themeColor="text1"/>
                <w:kern w:val="24"/>
                <w:lang w:val="en-CA"/>
              </w:rPr>
            </w:pPr>
            <w:r>
              <w:rPr>
                <w:rFonts w:cs="Arial"/>
                <w:b/>
                <w:color w:val="000000" w:themeColor="text1"/>
                <w:kern w:val="24"/>
                <w:lang w:val="en-CA"/>
              </w:rPr>
              <w:t>TxF2 Modulation</w:t>
            </w:r>
          </w:p>
        </w:tc>
        <w:tc>
          <w:tcPr>
            <w:tcW w:w="1134" w:type="dxa"/>
          </w:tcPr>
          <w:p w14:paraId="387622CA" w14:textId="1012ABF2" w:rsidR="00E94C13" w:rsidRDefault="00E94C13" w:rsidP="007E4737">
            <w:pPr>
              <w:autoSpaceDE/>
              <w:autoSpaceDN/>
              <w:adjustRightInd/>
              <w:rPr>
                <w:rFonts w:cs="Arial"/>
                <w:b/>
                <w:color w:val="000000" w:themeColor="text1"/>
                <w:kern w:val="24"/>
                <w:lang w:val="en-CA"/>
              </w:rPr>
            </w:pPr>
            <w:r>
              <w:rPr>
                <w:rFonts w:cs="Arial"/>
                <w:b/>
                <w:color w:val="000000" w:themeColor="text1"/>
                <w:kern w:val="24"/>
                <w:lang w:val="en-CA"/>
              </w:rPr>
              <w:t xml:space="preserve">RxF1 (MHz) </w:t>
            </w:r>
          </w:p>
        </w:tc>
        <w:tc>
          <w:tcPr>
            <w:tcW w:w="1134" w:type="dxa"/>
          </w:tcPr>
          <w:p w14:paraId="2721757A" w14:textId="77777777" w:rsidR="00E94C13" w:rsidRDefault="00E94C13" w:rsidP="007E4737">
            <w:pPr>
              <w:autoSpaceDE/>
              <w:autoSpaceDN/>
              <w:adjustRightInd/>
              <w:rPr>
                <w:rFonts w:cs="Arial"/>
                <w:b/>
                <w:color w:val="000000" w:themeColor="text1"/>
                <w:kern w:val="24"/>
                <w:lang w:val="en-CA"/>
              </w:rPr>
            </w:pPr>
            <w:r>
              <w:rPr>
                <w:rFonts w:cs="Arial"/>
                <w:b/>
                <w:color w:val="000000" w:themeColor="text1"/>
                <w:kern w:val="24"/>
                <w:lang w:val="en-CA"/>
              </w:rPr>
              <w:t>RxF2 (MHz)</w:t>
            </w:r>
          </w:p>
        </w:tc>
      </w:tr>
      <w:tr w:rsidR="00E94C13" w:rsidRPr="007A3C05" w14:paraId="7887EFEC" w14:textId="77777777" w:rsidTr="00F35597">
        <w:trPr>
          <w:trHeight w:val="584"/>
        </w:trPr>
        <w:tc>
          <w:tcPr>
            <w:tcW w:w="1101" w:type="dxa"/>
          </w:tcPr>
          <w:p w14:paraId="4A622118" w14:textId="77777777" w:rsidR="00E94C13" w:rsidRDefault="00E94C13" w:rsidP="007E4737">
            <w:pPr>
              <w:autoSpaceDE/>
              <w:autoSpaceDN/>
              <w:adjustRightInd/>
              <w:rPr>
                <w:rFonts w:cs="Arial"/>
              </w:rPr>
            </w:pPr>
            <w:r>
              <w:rPr>
                <w:rFonts w:cs="Arial"/>
              </w:rPr>
              <w:t>EU868</w:t>
            </w:r>
          </w:p>
        </w:tc>
        <w:tc>
          <w:tcPr>
            <w:tcW w:w="1162" w:type="dxa"/>
          </w:tcPr>
          <w:p w14:paraId="319C7794" w14:textId="77777777" w:rsidR="00E94C13" w:rsidRDefault="00E94C13" w:rsidP="007E4737">
            <w:pPr>
              <w:autoSpaceDE/>
              <w:autoSpaceDN/>
              <w:adjustRightInd/>
              <w:rPr>
                <w:rFonts w:cs="Arial"/>
              </w:rPr>
            </w:pPr>
            <w:r>
              <w:rPr>
                <w:rFonts w:cs="Arial"/>
              </w:rPr>
              <w:t>869.525</w:t>
            </w:r>
          </w:p>
        </w:tc>
        <w:tc>
          <w:tcPr>
            <w:tcW w:w="1701" w:type="dxa"/>
          </w:tcPr>
          <w:p w14:paraId="4A5A26AA" w14:textId="66137F37" w:rsidR="00E94C13" w:rsidRDefault="00E94C13" w:rsidP="007E4737">
            <w:pPr>
              <w:autoSpaceDE/>
              <w:autoSpaceDN/>
              <w:adjustRightInd/>
              <w:rPr>
                <w:rFonts w:cs="Arial"/>
              </w:rPr>
            </w:pPr>
            <w:r>
              <w:rPr>
                <w:rFonts w:cs="Arial"/>
              </w:rPr>
              <w:t>S</w:t>
            </w:r>
            <w:r w:rsidR="0007423E">
              <w:rPr>
                <w:rFonts w:cs="Arial"/>
              </w:rPr>
              <w:t>F7</w:t>
            </w:r>
            <w:r>
              <w:rPr>
                <w:rFonts w:cs="Arial"/>
              </w:rPr>
              <w:t>,</w:t>
            </w:r>
            <w:r w:rsidR="00135CD7">
              <w:rPr>
                <w:rFonts w:cs="Arial"/>
              </w:rPr>
              <w:t xml:space="preserve"> </w:t>
            </w:r>
            <w:r>
              <w:rPr>
                <w:rFonts w:cs="Arial"/>
              </w:rPr>
              <w:t>250k</w:t>
            </w:r>
            <w:r w:rsidR="00135CD7">
              <w:rPr>
                <w:rFonts w:cs="Arial"/>
              </w:rPr>
              <w:t>Hz</w:t>
            </w:r>
          </w:p>
        </w:tc>
        <w:tc>
          <w:tcPr>
            <w:tcW w:w="1134" w:type="dxa"/>
          </w:tcPr>
          <w:p w14:paraId="5AA424C8" w14:textId="6567C66A" w:rsidR="00E94C13" w:rsidRDefault="00FE58FD" w:rsidP="007E4737">
            <w:pPr>
              <w:autoSpaceDE/>
              <w:autoSpaceDN/>
              <w:adjustRightInd/>
              <w:rPr>
                <w:rFonts w:cs="Arial"/>
              </w:rPr>
            </w:pPr>
            <w:r>
              <w:rPr>
                <w:rFonts w:cs="Arial"/>
              </w:rPr>
              <w:t>868.1</w:t>
            </w:r>
          </w:p>
        </w:tc>
        <w:tc>
          <w:tcPr>
            <w:tcW w:w="1843" w:type="dxa"/>
          </w:tcPr>
          <w:p w14:paraId="7D694EFF" w14:textId="11543B51" w:rsidR="00E94C13" w:rsidRDefault="00135CD7" w:rsidP="007E4737">
            <w:pPr>
              <w:autoSpaceDE/>
              <w:autoSpaceDN/>
              <w:adjustRightInd/>
              <w:rPr>
                <w:rFonts w:cs="Arial"/>
              </w:rPr>
            </w:pPr>
            <w:r>
              <w:rPr>
                <w:rFonts w:cs="Arial"/>
              </w:rPr>
              <w:t>SF1</w:t>
            </w:r>
            <w:r w:rsidR="0007423E">
              <w:rPr>
                <w:rFonts w:cs="Arial"/>
              </w:rPr>
              <w:t>2</w:t>
            </w:r>
            <w:r>
              <w:rPr>
                <w:rFonts w:cs="Arial"/>
              </w:rPr>
              <w:t xml:space="preserve">, </w:t>
            </w:r>
            <w:r w:rsidR="0007423E">
              <w:rPr>
                <w:rFonts w:cs="Arial"/>
              </w:rPr>
              <w:t>1</w:t>
            </w:r>
            <w:r>
              <w:rPr>
                <w:rFonts w:cs="Arial"/>
              </w:rPr>
              <w:t>25kHz</w:t>
            </w:r>
          </w:p>
        </w:tc>
        <w:tc>
          <w:tcPr>
            <w:tcW w:w="1134" w:type="dxa"/>
          </w:tcPr>
          <w:p w14:paraId="6623F973" w14:textId="3C17F045" w:rsidR="00E94C13" w:rsidRDefault="00E94C13" w:rsidP="007E4737">
            <w:pPr>
              <w:autoSpaceDE/>
              <w:autoSpaceDN/>
              <w:adjustRightInd/>
              <w:rPr>
                <w:rFonts w:cs="Arial"/>
              </w:rPr>
            </w:pPr>
            <w:r>
              <w:rPr>
                <w:rFonts w:cs="Arial"/>
              </w:rPr>
              <w:t>868.3</w:t>
            </w:r>
          </w:p>
        </w:tc>
        <w:tc>
          <w:tcPr>
            <w:tcW w:w="1134" w:type="dxa"/>
          </w:tcPr>
          <w:p w14:paraId="0D25A718" w14:textId="77777777" w:rsidR="00E94C13" w:rsidRDefault="00E94C13" w:rsidP="007E4737">
            <w:pPr>
              <w:autoSpaceDE/>
              <w:autoSpaceDN/>
              <w:adjustRightInd/>
              <w:rPr>
                <w:rFonts w:cs="Arial"/>
              </w:rPr>
            </w:pPr>
            <w:r>
              <w:rPr>
                <w:rFonts w:cs="Arial"/>
              </w:rPr>
              <w:t>N/A</w:t>
            </w:r>
          </w:p>
        </w:tc>
      </w:tr>
      <w:tr w:rsidR="00E94C13" w:rsidRPr="007A3C05" w14:paraId="12B0D485" w14:textId="77777777" w:rsidTr="00F35597">
        <w:trPr>
          <w:trHeight w:val="584"/>
        </w:trPr>
        <w:tc>
          <w:tcPr>
            <w:tcW w:w="1101" w:type="dxa"/>
          </w:tcPr>
          <w:p w14:paraId="120C3762" w14:textId="77777777" w:rsidR="00E94C13" w:rsidRDefault="00E94C13" w:rsidP="007E4737">
            <w:pPr>
              <w:autoSpaceDE/>
              <w:autoSpaceDN/>
              <w:adjustRightInd/>
              <w:rPr>
                <w:rFonts w:cs="Arial"/>
              </w:rPr>
            </w:pPr>
            <w:r>
              <w:rPr>
                <w:rFonts w:cs="Arial"/>
              </w:rPr>
              <w:t>US915</w:t>
            </w:r>
          </w:p>
        </w:tc>
        <w:tc>
          <w:tcPr>
            <w:tcW w:w="1162" w:type="dxa"/>
          </w:tcPr>
          <w:p w14:paraId="79B56DCF" w14:textId="77777777" w:rsidR="00E94C13" w:rsidRPr="00E23751" w:rsidRDefault="00E94C13" w:rsidP="007E4737">
            <w:pPr>
              <w:autoSpaceDE/>
              <w:autoSpaceDN/>
              <w:adjustRightInd/>
              <w:rPr>
                <w:rFonts w:cs="Arial"/>
              </w:rPr>
            </w:pPr>
            <w:r>
              <w:rPr>
                <w:rFonts w:cs="Arial"/>
              </w:rPr>
              <w:t>923.3</w:t>
            </w:r>
          </w:p>
        </w:tc>
        <w:tc>
          <w:tcPr>
            <w:tcW w:w="1701" w:type="dxa"/>
          </w:tcPr>
          <w:p w14:paraId="71DA24E8" w14:textId="56BCA7A6" w:rsidR="00E94C13" w:rsidRDefault="0007423E" w:rsidP="007E4737">
            <w:pPr>
              <w:autoSpaceDE/>
              <w:autoSpaceDN/>
              <w:adjustRightInd/>
              <w:rPr>
                <w:rFonts w:cs="Arial"/>
              </w:rPr>
            </w:pPr>
            <w:r>
              <w:rPr>
                <w:rFonts w:cs="Arial"/>
              </w:rPr>
              <w:t>SF7,500kHz</w:t>
            </w:r>
          </w:p>
        </w:tc>
        <w:tc>
          <w:tcPr>
            <w:tcW w:w="1134" w:type="dxa"/>
          </w:tcPr>
          <w:p w14:paraId="40429BC8" w14:textId="7F8A25D4" w:rsidR="00E94C13" w:rsidRDefault="00E94C13" w:rsidP="007E4737">
            <w:pPr>
              <w:autoSpaceDE/>
              <w:autoSpaceDN/>
              <w:adjustRightInd/>
              <w:rPr>
                <w:rFonts w:cs="Arial"/>
              </w:rPr>
            </w:pPr>
            <w:r>
              <w:rPr>
                <w:rFonts w:cs="Arial"/>
              </w:rPr>
              <w:t>927.5</w:t>
            </w:r>
          </w:p>
        </w:tc>
        <w:tc>
          <w:tcPr>
            <w:tcW w:w="1843" w:type="dxa"/>
          </w:tcPr>
          <w:p w14:paraId="7B780F3C" w14:textId="686C045D" w:rsidR="00E94C13" w:rsidRDefault="0007423E" w:rsidP="007E4737">
            <w:pPr>
              <w:autoSpaceDE/>
              <w:autoSpaceDN/>
              <w:adjustRightInd/>
              <w:rPr>
                <w:rFonts w:cs="Arial"/>
              </w:rPr>
            </w:pPr>
            <w:r>
              <w:rPr>
                <w:rFonts w:cs="Arial"/>
              </w:rPr>
              <w:t>SF12, 500kHz</w:t>
            </w:r>
          </w:p>
        </w:tc>
        <w:tc>
          <w:tcPr>
            <w:tcW w:w="1134" w:type="dxa"/>
          </w:tcPr>
          <w:p w14:paraId="565F0B9D" w14:textId="4C0874DD" w:rsidR="00E94C13" w:rsidRDefault="00E94C13" w:rsidP="007E4737">
            <w:pPr>
              <w:autoSpaceDE/>
              <w:autoSpaceDN/>
              <w:adjustRightInd/>
              <w:rPr>
                <w:rFonts w:cs="Arial"/>
              </w:rPr>
            </w:pPr>
            <w:r>
              <w:rPr>
                <w:rFonts w:cs="Arial"/>
              </w:rPr>
              <w:t>902.3</w:t>
            </w:r>
          </w:p>
        </w:tc>
        <w:tc>
          <w:tcPr>
            <w:tcW w:w="1134" w:type="dxa"/>
          </w:tcPr>
          <w:p w14:paraId="174D7C93" w14:textId="77777777" w:rsidR="00E94C13" w:rsidRDefault="00E94C13" w:rsidP="007E4737">
            <w:pPr>
              <w:autoSpaceDE/>
              <w:autoSpaceDN/>
              <w:adjustRightInd/>
              <w:rPr>
                <w:rFonts w:cs="Arial"/>
              </w:rPr>
            </w:pPr>
            <w:r>
              <w:rPr>
                <w:rFonts w:cs="Arial"/>
              </w:rPr>
              <w:t>914.9</w:t>
            </w:r>
          </w:p>
        </w:tc>
      </w:tr>
      <w:tr w:rsidR="00EF57AE" w:rsidRPr="007A3C05" w14:paraId="4052E054" w14:textId="77777777" w:rsidTr="00F35597">
        <w:trPr>
          <w:trHeight w:val="584"/>
        </w:trPr>
        <w:tc>
          <w:tcPr>
            <w:tcW w:w="1101" w:type="dxa"/>
            <w:shd w:val="clear" w:color="auto" w:fill="BFBFBF" w:themeFill="background1" w:themeFillShade="BF"/>
          </w:tcPr>
          <w:p w14:paraId="24D59FE0" w14:textId="77777777" w:rsidR="00EF57AE" w:rsidRDefault="00EF57AE" w:rsidP="00EF57AE">
            <w:pPr>
              <w:autoSpaceDE/>
              <w:autoSpaceDN/>
              <w:adjustRightInd/>
              <w:rPr>
                <w:rFonts w:cs="Arial"/>
              </w:rPr>
            </w:pPr>
            <w:r>
              <w:rPr>
                <w:rFonts w:cs="Arial"/>
              </w:rPr>
              <w:t>CN779</w:t>
            </w:r>
          </w:p>
        </w:tc>
        <w:tc>
          <w:tcPr>
            <w:tcW w:w="1162" w:type="dxa"/>
            <w:shd w:val="clear" w:color="auto" w:fill="BFBFBF" w:themeFill="background1" w:themeFillShade="BF"/>
          </w:tcPr>
          <w:p w14:paraId="326318A3" w14:textId="77777777" w:rsidR="00EF57AE" w:rsidRPr="00E23751" w:rsidRDefault="00EF57AE" w:rsidP="00EF57AE">
            <w:pPr>
              <w:autoSpaceDE/>
              <w:autoSpaceDN/>
              <w:adjustRightInd/>
              <w:rPr>
                <w:rFonts w:cs="Arial"/>
              </w:rPr>
            </w:pPr>
            <w:r>
              <w:rPr>
                <w:rFonts w:cs="Arial"/>
              </w:rPr>
              <w:t>TBD</w:t>
            </w:r>
          </w:p>
        </w:tc>
        <w:tc>
          <w:tcPr>
            <w:tcW w:w="1701" w:type="dxa"/>
            <w:shd w:val="clear" w:color="auto" w:fill="BFBFBF" w:themeFill="background1" w:themeFillShade="BF"/>
          </w:tcPr>
          <w:p w14:paraId="5E6EEA2C" w14:textId="3DD1BFF1" w:rsidR="00EF57AE" w:rsidRDefault="00EF57AE" w:rsidP="00EF57AE">
            <w:pPr>
              <w:autoSpaceDE/>
              <w:autoSpaceDN/>
              <w:adjustRightInd/>
              <w:rPr>
                <w:rFonts w:cs="Arial"/>
              </w:rPr>
            </w:pPr>
            <w:r>
              <w:rPr>
                <w:rFonts w:cs="Arial"/>
                <w:color w:val="000000" w:themeColor="dark1"/>
                <w:kern w:val="24"/>
                <w:lang w:val="en-CA"/>
              </w:rPr>
              <w:t>TBD</w:t>
            </w:r>
          </w:p>
        </w:tc>
        <w:tc>
          <w:tcPr>
            <w:tcW w:w="1134" w:type="dxa"/>
            <w:shd w:val="clear" w:color="auto" w:fill="BFBFBF" w:themeFill="background1" w:themeFillShade="BF"/>
          </w:tcPr>
          <w:p w14:paraId="1EB4EAE7" w14:textId="1B3F43C3" w:rsidR="00EF57AE" w:rsidRDefault="00EF57AE" w:rsidP="00EF57AE">
            <w:pPr>
              <w:autoSpaceDE/>
              <w:autoSpaceDN/>
              <w:adjustRightInd/>
              <w:rPr>
                <w:rFonts w:cs="Arial"/>
              </w:rPr>
            </w:pPr>
            <w:r w:rsidRPr="00B21547">
              <w:rPr>
                <w:rFonts w:cs="Arial"/>
                <w:color w:val="000000" w:themeColor="dark1"/>
                <w:kern w:val="24"/>
                <w:lang w:val="en-CA"/>
              </w:rPr>
              <w:t>TBD</w:t>
            </w:r>
          </w:p>
        </w:tc>
        <w:tc>
          <w:tcPr>
            <w:tcW w:w="1843" w:type="dxa"/>
            <w:shd w:val="clear" w:color="auto" w:fill="BFBFBF" w:themeFill="background1" w:themeFillShade="BF"/>
          </w:tcPr>
          <w:p w14:paraId="78771CF4" w14:textId="4BF68423" w:rsidR="00EF57AE" w:rsidRDefault="00EF57AE" w:rsidP="00EF57AE">
            <w:pPr>
              <w:autoSpaceDE/>
              <w:autoSpaceDN/>
              <w:adjustRightInd/>
              <w:rPr>
                <w:rFonts w:cs="Arial"/>
              </w:rPr>
            </w:pPr>
            <w:r w:rsidRPr="00B21547">
              <w:rPr>
                <w:rFonts w:cs="Arial"/>
                <w:color w:val="000000" w:themeColor="dark1"/>
                <w:kern w:val="24"/>
                <w:lang w:val="en-CA"/>
              </w:rPr>
              <w:t>TBD</w:t>
            </w:r>
          </w:p>
        </w:tc>
        <w:tc>
          <w:tcPr>
            <w:tcW w:w="1134" w:type="dxa"/>
            <w:shd w:val="clear" w:color="auto" w:fill="BFBFBF" w:themeFill="background1" w:themeFillShade="BF"/>
          </w:tcPr>
          <w:p w14:paraId="1DA4508D" w14:textId="47ED5F8A" w:rsidR="00EF57AE" w:rsidRDefault="00EF57AE" w:rsidP="00EF57AE">
            <w:pPr>
              <w:autoSpaceDE/>
              <w:autoSpaceDN/>
              <w:adjustRightInd/>
              <w:rPr>
                <w:rFonts w:cs="Arial"/>
              </w:rPr>
            </w:pPr>
            <w:r>
              <w:rPr>
                <w:rFonts w:cs="Arial"/>
              </w:rPr>
              <w:t>TBD</w:t>
            </w:r>
          </w:p>
        </w:tc>
        <w:tc>
          <w:tcPr>
            <w:tcW w:w="1134" w:type="dxa"/>
            <w:shd w:val="clear" w:color="auto" w:fill="BFBFBF" w:themeFill="background1" w:themeFillShade="BF"/>
          </w:tcPr>
          <w:p w14:paraId="43B2E047" w14:textId="25BBCC51" w:rsidR="00EF57AE" w:rsidRDefault="00EF57AE" w:rsidP="00EF57AE">
            <w:pPr>
              <w:autoSpaceDE/>
              <w:autoSpaceDN/>
              <w:adjustRightInd/>
              <w:rPr>
                <w:rFonts w:cs="Arial"/>
              </w:rPr>
            </w:pPr>
            <w:r w:rsidRPr="000A40C2">
              <w:rPr>
                <w:rFonts w:cs="Arial"/>
                <w:color w:val="000000" w:themeColor="dark1"/>
                <w:kern w:val="24"/>
                <w:lang w:val="en-CA"/>
              </w:rPr>
              <w:t>TBD</w:t>
            </w:r>
          </w:p>
        </w:tc>
      </w:tr>
      <w:tr w:rsidR="00EF57AE" w:rsidRPr="007A3C05" w14:paraId="541352A0" w14:textId="77777777" w:rsidTr="00F35597">
        <w:trPr>
          <w:trHeight w:val="584"/>
        </w:trPr>
        <w:tc>
          <w:tcPr>
            <w:tcW w:w="1101" w:type="dxa"/>
            <w:shd w:val="clear" w:color="auto" w:fill="BFBFBF" w:themeFill="background1" w:themeFillShade="BF"/>
          </w:tcPr>
          <w:p w14:paraId="4674DCDE" w14:textId="77777777" w:rsidR="00EF57AE" w:rsidRDefault="00EF57AE" w:rsidP="00EF57AE">
            <w:pPr>
              <w:autoSpaceDE/>
              <w:autoSpaceDN/>
              <w:adjustRightInd/>
              <w:rPr>
                <w:rFonts w:cs="Arial"/>
                <w:color w:val="000000" w:themeColor="dark1"/>
                <w:kern w:val="24"/>
                <w:lang w:val="en-CA"/>
              </w:rPr>
            </w:pPr>
            <w:r>
              <w:rPr>
                <w:rFonts w:cs="Arial"/>
                <w:color w:val="000000" w:themeColor="dark1"/>
                <w:kern w:val="24"/>
                <w:lang w:val="en-CA"/>
              </w:rPr>
              <w:t>EU433</w:t>
            </w:r>
          </w:p>
        </w:tc>
        <w:tc>
          <w:tcPr>
            <w:tcW w:w="1162" w:type="dxa"/>
            <w:shd w:val="clear" w:color="auto" w:fill="BFBFBF" w:themeFill="background1" w:themeFillShade="BF"/>
          </w:tcPr>
          <w:p w14:paraId="0C4A0F23" w14:textId="77777777" w:rsidR="00EF57AE" w:rsidRPr="00E23751" w:rsidRDefault="00EF57AE" w:rsidP="00EF57AE">
            <w:pPr>
              <w:autoSpaceDE/>
              <w:autoSpaceDN/>
              <w:adjustRightInd/>
              <w:rPr>
                <w:rFonts w:cs="Arial"/>
                <w:color w:val="000000" w:themeColor="dark1"/>
                <w:kern w:val="24"/>
                <w:lang w:val="en-CA"/>
              </w:rPr>
            </w:pPr>
            <w:r>
              <w:rPr>
                <w:rFonts w:cs="Arial"/>
                <w:color w:val="000000" w:themeColor="dark1"/>
                <w:kern w:val="24"/>
                <w:lang w:val="en-CA"/>
              </w:rPr>
              <w:t>TBD</w:t>
            </w:r>
          </w:p>
        </w:tc>
        <w:tc>
          <w:tcPr>
            <w:tcW w:w="1701" w:type="dxa"/>
            <w:shd w:val="clear" w:color="auto" w:fill="BFBFBF" w:themeFill="background1" w:themeFillShade="BF"/>
          </w:tcPr>
          <w:p w14:paraId="756F2E11" w14:textId="74516FB2" w:rsidR="00EF57AE" w:rsidRDefault="00EF57AE" w:rsidP="00EF57AE">
            <w:pPr>
              <w:autoSpaceDE/>
              <w:autoSpaceDN/>
              <w:adjustRightInd/>
              <w:rPr>
                <w:rFonts w:cs="Arial"/>
              </w:rPr>
            </w:pPr>
            <w:r>
              <w:rPr>
                <w:rFonts w:cs="Arial"/>
                <w:color w:val="000000" w:themeColor="dark1"/>
                <w:kern w:val="24"/>
                <w:lang w:val="en-CA"/>
              </w:rPr>
              <w:t>TBD</w:t>
            </w:r>
          </w:p>
        </w:tc>
        <w:tc>
          <w:tcPr>
            <w:tcW w:w="1134" w:type="dxa"/>
            <w:shd w:val="clear" w:color="auto" w:fill="BFBFBF" w:themeFill="background1" w:themeFillShade="BF"/>
          </w:tcPr>
          <w:p w14:paraId="10336711" w14:textId="65175A77" w:rsidR="00EF57AE" w:rsidRDefault="00EF57AE" w:rsidP="00EF57AE">
            <w:pPr>
              <w:autoSpaceDE/>
              <w:autoSpaceDN/>
              <w:adjustRightInd/>
              <w:rPr>
                <w:rFonts w:cs="Arial"/>
              </w:rPr>
            </w:pPr>
            <w:r w:rsidRPr="00B21547">
              <w:rPr>
                <w:rFonts w:cs="Arial"/>
                <w:color w:val="000000" w:themeColor="dark1"/>
                <w:kern w:val="24"/>
                <w:lang w:val="en-CA"/>
              </w:rPr>
              <w:t>TBD</w:t>
            </w:r>
          </w:p>
        </w:tc>
        <w:tc>
          <w:tcPr>
            <w:tcW w:w="1843" w:type="dxa"/>
            <w:shd w:val="clear" w:color="auto" w:fill="BFBFBF" w:themeFill="background1" w:themeFillShade="BF"/>
          </w:tcPr>
          <w:p w14:paraId="3D30454A" w14:textId="4B3804B0" w:rsidR="00EF57AE" w:rsidRDefault="00EF57AE" w:rsidP="00EF57AE">
            <w:pPr>
              <w:autoSpaceDE/>
              <w:autoSpaceDN/>
              <w:adjustRightInd/>
              <w:rPr>
                <w:rFonts w:cs="Arial"/>
              </w:rPr>
            </w:pPr>
            <w:r w:rsidRPr="00B21547">
              <w:rPr>
                <w:rFonts w:cs="Arial"/>
                <w:color w:val="000000" w:themeColor="dark1"/>
                <w:kern w:val="24"/>
                <w:lang w:val="en-CA"/>
              </w:rPr>
              <w:t>TBD</w:t>
            </w:r>
          </w:p>
        </w:tc>
        <w:tc>
          <w:tcPr>
            <w:tcW w:w="1134" w:type="dxa"/>
            <w:shd w:val="clear" w:color="auto" w:fill="BFBFBF" w:themeFill="background1" w:themeFillShade="BF"/>
          </w:tcPr>
          <w:p w14:paraId="1F05B73E" w14:textId="0C9EA518" w:rsidR="00EF57AE" w:rsidRDefault="00EF57AE" w:rsidP="00EF57AE">
            <w:pPr>
              <w:autoSpaceDE/>
              <w:autoSpaceDN/>
              <w:adjustRightInd/>
              <w:rPr>
                <w:rFonts w:cs="Arial"/>
              </w:rPr>
            </w:pPr>
            <w:r>
              <w:rPr>
                <w:rFonts w:cs="Arial"/>
              </w:rPr>
              <w:t>TBD</w:t>
            </w:r>
          </w:p>
        </w:tc>
        <w:tc>
          <w:tcPr>
            <w:tcW w:w="1134" w:type="dxa"/>
            <w:shd w:val="clear" w:color="auto" w:fill="BFBFBF" w:themeFill="background1" w:themeFillShade="BF"/>
          </w:tcPr>
          <w:p w14:paraId="3953849D" w14:textId="3099F7EC" w:rsidR="00EF57AE" w:rsidRDefault="00EF57AE" w:rsidP="00EF57AE">
            <w:pPr>
              <w:autoSpaceDE/>
              <w:autoSpaceDN/>
              <w:adjustRightInd/>
              <w:rPr>
                <w:rFonts w:cs="Arial"/>
              </w:rPr>
            </w:pPr>
            <w:r w:rsidRPr="000A40C2">
              <w:rPr>
                <w:rFonts w:cs="Arial"/>
                <w:color w:val="000000" w:themeColor="dark1"/>
                <w:kern w:val="24"/>
                <w:lang w:val="en-CA"/>
              </w:rPr>
              <w:t>TBD</w:t>
            </w:r>
          </w:p>
        </w:tc>
      </w:tr>
      <w:tr w:rsidR="00E94C13" w:rsidRPr="007A3C05" w14:paraId="429DCD7D" w14:textId="77777777" w:rsidTr="00F35597">
        <w:trPr>
          <w:trHeight w:val="584"/>
        </w:trPr>
        <w:tc>
          <w:tcPr>
            <w:tcW w:w="1101" w:type="dxa"/>
          </w:tcPr>
          <w:p w14:paraId="0455AAEE" w14:textId="77777777" w:rsidR="00E94C13" w:rsidRDefault="00E94C13" w:rsidP="007E4737">
            <w:pPr>
              <w:autoSpaceDE/>
              <w:autoSpaceDN/>
              <w:adjustRightInd/>
              <w:rPr>
                <w:rFonts w:cs="Arial"/>
                <w:color w:val="000000" w:themeColor="dark1"/>
                <w:kern w:val="24"/>
                <w:lang w:val="en-CA"/>
              </w:rPr>
            </w:pPr>
            <w:r>
              <w:rPr>
                <w:rFonts w:cs="Arial"/>
                <w:color w:val="000000" w:themeColor="dark1"/>
                <w:kern w:val="24"/>
                <w:lang w:val="en-CA"/>
              </w:rPr>
              <w:t>AU915</w:t>
            </w:r>
          </w:p>
        </w:tc>
        <w:tc>
          <w:tcPr>
            <w:tcW w:w="1162" w:type="dxa"/>
          </w:tcPr>
          <w:p w14:paraId="658B2807" w14:textId="321A3BF7" w:rsidR="00E94C13" w:rsidRPr="00E23751" w:rsidRDefault="00E94C13" w:rsidP="007E4737">
            <w:pPr>
              <w:autoSpaceDE/>
              <w:autoSpaceDN/>
              <w:adjustRightInd/>
              <w:rPr>
                <w:rFonts w:cs="Arial"/>
                <w:color w:val="000000" w:themeColor="dark1"/>
                <w:kern w:val="24"/>
                <w:lang w:val="en-CA"/>
              </w:rPr>
            </w:pPr>
            <w:r>
              <w:rPr>
                <w:rFonts w:cs="Arial"/>
                <w:color w:val="000000" w:themeColor="dark1"/>
                <w:kern w:val="24"/>
                <w:lang w:val="en-CA"/>
              </w:rPr>
              <w:t>92</w:t>
            </w:r>
            <w:r w:rsidR="00FE58FD">
              <w:rPr>
                <w:rFonts w:cs="Arial"/>
                <w:color w:val="000000" w:themeColor="dark1"/>
                <w:kern w:val="24"/>
                <w:lang w:val="en-CA"/>
              </w:rPr>
              <w:t>3.3</w:t>
            </w:r>
          </w:p>
        </w:tc>
        <w:tc>
          <w:tcPr>
            <w:tcW w:w="1701" w:type="dxa"/>
          </w:tcPr>
          <w:p w14:paraId="582F4767" w14:textId="75E99BFA" w:rsidR="00E94C13" w:rsidRDefault="00FE58FD" w:rsidP="007E4737">
            <w:pPr>
              <w:autoSpaceDE/>
              <w:autoSpaceDN/>
              <w:adjustRightInd/>
              <w:rPr>
                <w:rFonts w:cs="Arial"/>
              </w:rPr>
            </w:pPr>
            <w:r>
              <w:rPr>
                <w:rFonts w:cs="Arial"/>
              </w:rPr>
              <w:t>SF7,500kHz</w:t>
            </w:r>
          </w:p>
        </w:tc>
        <w:tc>
          <w:tcPr>
            <w:tcW w:w="1134" w:type="dxa"/>
          </w:tcPr>
          <w:p w14:paraId="268B7DE5" w14:textId="454737AA" w:rsidR="00E94C13" w:rsidRDefault="00E94C13" w:rsidP="007E4737">
            <w:pPr>
              <w:autoSpaceDE/>
              <w:autoSpaceDN/>
              <w:adjustRightInd/>
              <w:rPr>
                <w:rFonts w:cs="Arial"/>
              </w:rPr>
            </w:pPr>
            <w:r>
              <w:rPr>
                <w:rFonts w:cs="Arial"/>
              </w:rPr>
              <w:t>927.5</w:t>
            </w:r>
          </w:p>
        </w:tc>
        <w:tc>
          <w:tcPr>
            <w:tcW w:w="1843" w:type="dxa"/>
          </w:tcPr>
          <w:p w14:paraId="25E52F53" w14:textId="2C99B5D3" w:rsidR="00E94C13" w:rsidRDefault="00FE58FD" w:rsidP="007E4737">
            <w:pPr>
              <w:autoSpaceDE/>
              <w:autoSpaceDN/>
              <w:adjustRightInd/>
              <w:rPr>
                <w:rFonts w:cs="Arial"/>
              </w:rPr>
            </w:pPr>
            <w:r>
              <w:rPr>
                <w:rFonts w:cs="Arial"/>
              </w:rPr>
              <w:t>SF12, 500kHz</w:t>
            </w:r>
          </w:p>
        </w:tc>
        <w:tc>
          <w:tcPr>
            <w:tcW w:w="1134" w:type="dxa"/>
          </w:tcPr>
          <w:p w14:paraId="50697C81" w14:textId="7FDEEADD" w:rsidR="00E94C13" w:rsidRDefault="00E94C13" w:rsidP="007E4737">
            <w:pPr>
              <w:autoSpaceDE/>
              <w:autoSpaceDN/>
              <w:adjustRightInd/>
              <w:rPr>
                <w:rFonts w:cs="Arial"/>
              </w:rPr>
            </w:pPr>
            <w:r>
              <w:rPr>
                <w:rFonts w:cs="Arial"/>
              </w:rPr>
              <w:t>915.2</w:t>
            </w:r>
          </w:p>
        </w:tc>
        <w:tc>
          <w:tcPr>
            <w:tcW w:w="1134" w:type="dxa"/>
          </w:tcPr>
          <w:p w14:paraId="79DA312F" w14:textId="77777777" w:rsidR="00E94C13" w:rsidRDefault="00E94C13" w:rsidP="007E4737">
            <w:pPr>
              <w:autoSpaceDE/>
              <w:autoSpaceDN/>
              <w:adjustRightInd/>
              <w:rPr>
                <w:rFonts w:cs="Arial"/>
              </w:rPr>
            </w:pPr>
            <w:r>
              <w:rPr>
                <w:rFonts w:cs="Arial"/>
              </w:rPr>
              <w:t>927.8</w:t>
            </w:r>
          </w:p>
        </w:tc>
      </w:tr>
      <w:tr w:rsidR="00E94C13" w:rsidRPr="007A3C05" w14:paraId="6A9403D7" w14:textId="77777777" w:rsidTr="00F35597">
        <w:trPr>
          <w:trHeight w:val="584"/>
        </w:trPr>
        <w:tc>
          <w:tcPr>
            <w:tcW w:w="1101" w:type="dxa"/>
          </w:tcPr>
          <w:p w14:paraId="3AE1002A" w14:textId="77777777" w:rsidR="00E94C13" w:rsidRDefault="00E94C13" w:rsidP="007E4737">
            <w:pPr>
              <w:autoSpaceDE/>
              <w:autoSpaceDN/>
              <w:adjustRightInd/>
              <w:rPr>
                <w:rFonts w:cs="Arial"/>
                <w:color w:val="000000" w:themeColor="dark1"/>
                <w:kern w:val="24"/>
                <w:lang w:val="en-CA"/>
              </w:rPr>
            </w:pPr>
            <w:r>
              <w:rPr>
                <w:rFonts w:cs="Arial"/>
                <w:color w:val="000000" w:themeColor="dark1"/>
                <w:kern w:val="24"/>
                <w:lang w:val="en-CA"/>
              </w:rPr>
              <w:t>CN470</w:t>
            </w:r>
          </w:p>
        </w:tc>
        <w:tc>
          <w:tcPr>
            <w:tcW w:w="1162" w:type="dxa"/>
          </w:tcPr>
          <w:p w14:paraId="64D0173C" w14:textId="77777777" w:rsidR="00E94C13" w:rsidRDefault="00E94C13" w:rsidP="007E4737">
            <w:pPr>
              <w:autoSpaceDE/>
              <w:autoSpaceDN/>
              <w:adjustRightInd/>
              <w:rPr>
                <w:rFonts w:cs="Arial"/>
                <w:color w:val="000000" w:themeColor="dark1"/>
                <w:kern w:val="24"/>
                <w:lang w:val="en-CA"/>
              </w:rPr>
            </w:pPr>
            <w:r>
              <w:rPr>
                <w:rFonts w:cs="Arial"/>
                <w:color w:val="000000" w:themeColor="dark1"/>
                <w:kern w:val="24"/>
                <w:lang w:val="en-CA"/>
              </w:rPr>
              <w:t>TBD</w:t>
            </w:r>
          </w:p>
        </w:tc>
        <w:tc>
          <w:tcPr>
            <w:tcW w:w="1701" w:type="dxa"/>
          </w:tcPr>
          <w:p w14:paraId="46BF8280" w14:textId="24E26B89" w:rsidR="00E94C13" w:rsidRDefault="00A815B9" w:rsidP="007E4737">
            <w:pPr>
              <w:autoSpaceDE/>
              <w:autoSpaceDN/>
              <w:adjustRightInd/>
              <w:rPr>
                <w:rFonts w:cs="Arial"/>
                <w:color w:val="000000" w:themeColor="dark1"/>
                <w:kern w:val="24"/>
                <w:lang w:val="en-CA"/>
              </w:rPr>
            </w:pPr>
            <w:r>
              <w:rPr>
                <w:rFonts w:cs="Arial"/>
                <w:color w:val="000000" w:themeColor="dark1"/>
                <w:kern w:val="24"/>
                <w:lang w:val="en-CA"/>
              </w:rPr>
              <w:t>TBD</w:t>
            </w:r>
          </w:p>
        </w:tc>
        <w:tc>
          <w:tcPr>
            <w:tcW w:w="1134" w:type="dxa"/>
          </w:tcPr>
          <w:p w14:paraId="1E1839AE" w14:textId="28D321AC" w:rsidR="00E94C13" w:rsidRDefault="00E94C13" w:rsidP="007E4737">
            <w:pPr>
              <w:autoSpaceDE/>
              <w:autoSpaceDN/>
              <w:adjustRightInd/>
              <w:rPr>
                <w:rFonts w:cs="Arial"/>
              </w:rPr>
            </w:pPr>
            <w:r>
              <w:rPr>
                <w:rFonts w:cs="Arial"/>
                <w:color w:val="000000" w:themeColor="dark1"/>
                <w:kern w:val="24"/>
                <w:lang w:val="en-CA"/>
              </w:rPr>
              <w:t>TBD</w:t>
            </w:r>
          </w:p>
        </w:tc>
        <w:tc>
          <w:tcPr>
            <w:tcW w:w="1843" w:type="dxa"/>
          </w:tcPr>
          <w:p w14:paraId="38731E3E" w14:textId="1D443AEB" w:rsidR="00E94C13" w:rsidRDefault="00A815B9" w:rsidP="007E4737">
            <w:pPr>
              <w:autoSpaceDE/>
              <w:autoSpaceDN/>
              <w:adjustRightInd/>
              <w:rPr>
                <w:rFonts w:cs="Arial"/>
                <w:color w:val="000000" w:themeColor="dark1"/>
                <w:kern w:val="24"/>
                <w:lang w:val="en-CA"/>
              </w:rPr>
            </w:pPr>
            <w:r>
              <w:rPr>
                <w:rFonts w:cs="Arial"/>
                <w:color w:val="000000" w:themeColor="dark1"/>
                <w:kern w:val="24"/>
                <w:lang w:val="en-CA"/>
              </w:rPr>
              <w:t>TBD</w:t>
            </w:r>
          </w:p>
        </w:tc>
        <w:tc>
          <w:tcPr>
            <w:tcW w:w="1134" w:type="dxa"/>
          </w:tcPr>
          <w:p w14:paraId="22699CBB" w14:textId="6455538C" w:rsidR="00E94C13" w:rsidRDefault="00E94C13" w:rsidP="007E4737">
            <w:pPr>
              <w:autoSpaceDE/>
              <w:autoSpaceDN/>
              <w:adjustRightInd/>
              <w:rPr>
                <w:rFonts w:cs="Arial"/>
              </w:rPr>
            </w:pPr>
            <w:r>
              <w:rPr>
                <w:rFonts w:cs="Arial"/>
                <w:color w:val="000000" w:themeColor="dark1"/>
                <w:kern w:val="24"/>
                <w:lang w:val="en-CA"/>
              </w:rPr>
              <w:t>TBD</w:t>
            </w:r>
          </w:p>
        </w:tc>
        <w:tc>
          <w:tcPr>
            <w:tcW w:w="1134" w:type="dxa"/>
          </w:tcPr>
          <w:p w14:paraId="48AE8794" w14:textId="77777777" w:rsidR="00E94C13" w:rsidRDefault="00E94C13" w:rsidP="007E4737">
            <w:pPr>
              <w:autoSpaceDE/>
              <w:autoSpaceDN/>
              <w:adjustRightInd/>
              <w:rPr>
                <w:rFonts w:cs="Arial"/>
              </w:rPr>
            </w:pPr>
            <w:r>
              <w:rPr>
                <w:rFonts w:cs="Arial"/>
                <w:color w:val="000000" w:themeColor="dark1"/>
                <w:kern w:val="24"/>
                <w:lang w:val="en-CA"/>
              </w:rPr>
              <w:t>TBD</w:t>
            </w:r>
          </w:p>
        </w:tc>
      </w:tr>
      <w:tr w:rsidR="00E94C13" w:rsidRPr="007A3C05" w14:paraId="5AF5EAF4" w14:textId="77777777" w:rsidTr="00F35597">
        <w:trPr>
          <w:trHeight w:val="584"/>
        </w:trPr>
        <w:tc>
          <w:tcPr>
            <w:tcW w:w="1101" w:type="dxa"/>
          </w:tcPr>
          <w:p w14:paraId="4B644F75" w14:textId="0B5E7AD3" w:rsidR="00E94C13" w:rsidRDefault="00E94C13" w:rsidP="007E4737">
            <w:pPr>
              <w:autoSpaceDE/>
              <w:autoSpaceDN/>
              <w:adjustRightInd/>
              <w:rPr>
                <w:rFonts w:cs="Arial"/>
                <w:color w:val="000000" w:themeColor="dark1"/>
                <w:kern w:val="24"/>
                <w:lang w:val="en-CA"/>
              </w:rPr>
            </w:pPr>
            <w:r>
              <w:rPr>
                <w:rFonts w:cs="Arial"/>
                <w:color w:val="000000" w:themeColor="dark1"/>
                <w:kern w:val="24"/>
                <w:lang w:val="en-CA"/>
              </w:rPr>
              <w:t>AS923-1</w:t>
            </w:r>
          </w:p>
        </w:tc>
        <w:tc>
          <w:tcPr>
            <w:tcW w:w="1162" w:type="dxa"/>
          </w:tcPr>
          <w:p w14:paraId="62491B1C" w14:textId="77777777" w:rsidR="00E94C13" w:rsidRDefault="00E94C13" w:rsidP="007E4737">
            <w:pPr>
              <w:autoSpaceDE/>
              <w:autoSpaceDN/>
              <w:adjustRightInd/>
              <w:rPr>
                <w:rFonts w:cs="Arial"/>
                <w:color w:val="000000" w:themeColor="dark1"/>
                <w:kern w:val="24"/>
                <w:lang w:val="en-CA"/>
              </w:rPr>
            </w:pPr>
            <w:r>
              <w:rPr>
                <w:rFonts w:cs="Arial"/>
                <w:color w:val="000000" w:themeColor="dark1"/>
                <w:kern w:val="24"/>
                <w:lang w:val="en-CA"/>
              </w:rPr>
              <w:t>923.2</w:t>
            </w:r>
          </w:p>
        </w:tc>
        <w:tc>
          <w:tcPr>
            <w:tcW w:w="1701" w:type="dxa"/>
          </w:tcPr>
          <w:p w14:paraId="22E24530" w14:textId="0CAF0F53" w:rsidR="00E94C13" w:rsidRDefault="00FE58FD" w:rsidP="007E4737">
            <w:pPr>
              <w:autoSpaceDE/>
              <w:autoSpaceDN/>
              <w:adjustRightInd/>
              <w:rPr>
                <w:rFonts w:cs="Arial"/>
              </w:rPr>
            </w:pPr>
            <w:r>
              <w:rPr>
                <w:rFonts w:cs="Arial"/>
              </w:rPr>
              <w:t>SF7, 250kHz</w:t>
            </w:r>
          </w:p>
        </w:tc>
        <w:tc>
          <w:tcPr>
            <w:tcW w:w="1134" w:type="dxa"/>
          </w:tcPr>
          <w:p w14:paraId="29A1F8AF" w14:textId="337B42D4" w:rsidR="00E94C13" w:rsidRDefault="00A815B9" w:rsidP="007E4737">
            <w:pPr>
              <w:autoSpaceDE/>
              <w:autoSpaceDN/>
              <w:adjustRightInd/>
              <w:rPr>
                <w:rFonts w:cs="Arial"/>
              </w:rPr>
            </w:pPr>
            <w:r>
              <w:rPr>
                <w:rFonts w:cs="Arial"/>
              </w:rPr>
              <w:t>923.4</w:t>
            </w:r>
          </w:p>
        </w:tc>
        <w:tc>
          <w:tcPr>
            <w:tcW w:w="1843" w:type="dxa"/>
          </w:tcPr>
          <w:p w14:paraId="6A490303" w14:textId="1E990F7C" w:rsidR="00E94C13" w:rsidRDefault="00A815B9" w:rsidP="007E4737">
            <w:pPr>
              <w:autoSpaceDE/>
              <w:autoSpaceDN/>
              <w:adjustRightInd/>
              <w:rPr>
                <w:rFonts w:cs="Arial"/>
              </w:rPr>
            </w:pPr>
            <w:r>
              <w:rPr>
                <w:rFonts w:cs="Arial"/>
              </w:rPr>
              <w:t>SF12, 125kHz</w:t>
            </w:r>
          </w:p>
        </w:tc>
        <w:tc>
          <w:tcPr>
            <w:tcW w:w="1134" w:type="dxa"/>
          </w:tcPr>
          <w:p w14:paraId="45CE208C" w14:textId="335BF815" w:rsidR="00E94C13" w:rsidRDefault="00E94C13" w:rsidP="007E4737">
            <w:pPr>
              <w:autoSpaceDE/>
              <w:autoSpaceDN/>
              <w:adjustRightInd/>
              <w:rPr>
                <w:rFonts w:cs="Arial"/>
              </w:rPr>
            </w:pPr>
            <w:r>
              <w:rPr>
                <w:rFonts w:cs="Arial"/>
              </w:rPr>
              <w:t>923.2</w:t>
            </w:r>
          </w:p>
        </w:tc>
        <w:tc>
          <w:tcPr>
            <w:tcW w:w="1134" w:type="dxa"/>
          </w:tcPr>
          <w:p w14:paraId="0FC385EF" w14:textId="77777777" w:rsidR="00E94C13" w:rsidRDefault="00E94C13" w:rsidP="007E4737">
            <w:pPr>
              <w:autoSpaceDE/>
              <w:autoSpaceDN/>
              <w:adjustRightInd/>
              <w:rPr>
                <w:rFonts w:cs="Arial"/>
              </w:rPr>
            </w:pPr>
            <w:r>
              <w:rPr>
                <w:rFonts w:cs="Arial"/>
              </w:rPr>
              <w:t>N/A</w:t>
            </w:r>
          </w:p>
        </w:tc>
      </w:tr>
      <w:tr w:rsidR="00E94C13" w:rsidRPr="007A3C05" w14:paraId="1678B59B" w14:textId="77777777" w:rsidTr="00F35597">
        <w:trPr>
          <w:trHeight w:val="584"/>
        </w:trPr>
        <w:tc>
          <w:tcPr>
            <w:tcW w:w="1101" w:type="dxa"/>
          </w:tcPr>
          <w:p w14:paraId="429A8916" w14:textId="20AFA1E1" w:rsidR="00E94C13" w:rsidRDefault="00E94C13" w:rsidP="007E4737">
            <w:pPr>
              <w:autoSpaceDE/>
              <w:autoSpaceDN/>
              <w:adjustRightInd/>
              <w:rPr>
                <w:rFonts w:cs="Arial"/>
                <w:color w:val="000000" w:themeColor="dark1"/>
                <w:kern w:val="24"/>
                <w:lang w:val="en-CA"/>
              </w:rPr>
            </w:pPr>
            <w:r>
              <w:rPr>
                <w:rFonts w:cs="Arial"/>
                <w:color w:val="000000" w:themeColor="dark1"/>
                <w:kern w:val="24"/>
                <w:lang w:val="en-CA"/>
              </w:rPr>
              <w:t>AS923-2</w:t>
            </w:r>
          </w:p>
        </w:tc>
        <w:tc>
          <w:tcPr>
            <w:tcW w:w="1162" w:type="dxa"/>
          </w:tcPr>
          <w:p w14:paraId="3D89EC41" w14:textId="64E01EFF" w:rsidR="00E94C13" w:rsidRDefault="00A815B9" w:rsidP="007E4737">
            <w:pPr>
              <w:autoSpaceDE/>
              <w:autoSpaceDN/>
              <w:adjustRightInd/>
              <w:rPr>
                <w:rFonts w:cs="Arial"/>
                <w:color w:val="000000" w:themeColor="dark1"/>
                <w:kern w:val="24"/>
                <w:lang w:val="en-CA"/>
              </w:rPr>
            </w:pPr>
            <w:r>
              <w:rPr>
                <w:rFonts w:cs="Arial"/>
                <w:color w:val="000000" w:themeColor="dark1"/>
                <w:kern w:val="24"/>
                <w:lang w:val="en-CA"/>
              </w:rPr>
              <w:t>921.4</w:t>
            </w:r>
          </w:p>
        </w:tc>
        <w:tc>
          <w:tcPr>
            <w:tcW w:w="1701" w:type="dxa"/>
          </w:tcPr>
          <w:p w14:paraId="5202F65C" w14:textId="5764DA2F" w:rsidR="00E94C13" w:rsidRDefault="00A815B9" w:rsidP="007E4737">
            <w:pPr>
              <w:autoSpaceDE/>
              <w:autoSpaceDN/>
              <w:adjustRightInd/>
              <w:rPr>
                <w:rFonts w:cs="Arial"/>
              </w:rPr>
            </w:pPr>
            <w:r>
              <w:rPr>
                <w:rFonts w:cs="Arial"/>
              </w:rPr>
              <w:t>SF7, 250kHz</w:t>
            </w:r>
          </w:p>
        </w:tc>
        <w:tc>
          <w:tcPr>
            <w:tcW w:w="1134" w:type="dxa"/>
          </w:tcPr>
          <w:p w14:paraId="6F395C97" w14:textId="3471F809" w:rsidR="00E94C13" w:rsidRDefault="00A815B9" w:rsidP="007E4737">
            <w:pPr>
              <w:autoSpaceDE/>
              <w:autoSpaceDN/>
              <w:adjustRightInd/>
              <w:rPr>
                <w:rFonts w:cs="Arial"/>
              </w:rPr>
            </w:pPr>
            <w:r>
              <w:rPr>
                <w:rFonts w:cs="Arial"/>
              </w:rPr>
              <w:t>921.6</w:t>
            </w:r>
          </w:p>
        </w:tc>
        <w:tc>
          <w:tcPr>
            <w:tcW w:w="1843" w:type="dxa"/>
          </w:tcPr>
          <w:p w14:paraId="00FCA5F2" w14:textId="55E063A4" w:rsidR="00E94C13" w:rsidRDefault="00A815B9" w:rsidP="007E4737">
            <w:pPr>
              <w:autoSpaceDE/>
              <w:autoSpaceDN/>
              <w:adjustRightInd/>
              <w:rPr>
                <w:rFonts w:cs="Arial"/>
              </w:rPr>
            </w:pPr>
            <w:r>
              <w:rPr>
                <w:rFonts w:cs="Arial"/>
              </w:rPr>
              <w:t>SF12, 125kHz</w:t>
            </w:r>
          </w:p>
        </w:tc>
        <w:tc>
          <w:tcPr>
            <w:tcW w:w="1134" w:type="dxa"/>
          </w:tcPr>
          <w:p w14:paraId="06A20B0A" w14:textId="1E38B0E8" w:rsidR="00E94C13" w:rsidRDefault="00A815B9" w:rsidP="007E4737">
            <w:pPr>
              <w:autoSpaceDE/>
              <w:autoSpaceDN/>
              <w:adjustRightInd/>
              <w:rPr>
                <w:rFonts w:cs="Arial"/>
              </w:rPr>
            </w:pPr>
            <w:r>
              <w:rPr>
                <w:rFonts w:cs="Arial"/>
              </w:rPr>
              <w:t>921.4</w:t>
            </w:r>
          </w:p>
        </w:tc>
        <w:tc>
          <w:tcPr>
            <w:tcW w:w="1134" w:type="dxa"/>
          </w:tcPr>
          <w:p w14:paraId="118E2D9E" w14:textId="4674800F" w:rsidR="00E94C13" w:rsidRDefault="00A815B9" w:rsidP="007E4737">
            <w:pPr>
              <w:autoSpaceDE/>
              <w:autoSpaceDN/>
              <w:adjustRightInd/>
              <w:rPr>
                <w:rFonts w:cs="Arial"/>
              </w:rPr>
            </w:pPr>
            <w:r>
              <w:rPr>
                <w:rFonts w:cs="Arial"/>
              </w:rPr>
              <w:t>N/A</w:t>
            </w:r>
          </w:p>
        </w:tc>
      </w:tr>
      <w:tr w:rsidR="00E94C13" w:rsidRPr="007A3C05" w14:paraId="7271156E" w14:textId="77777777" w:rsidTr="00F35597">
        <w:trPr>
          <w:trHeight w:val="584"/>
        </w:trPr>
        <w:tc>
          <w:tcPr>
            <w:tcW w:w="1101" w:type="dxa"/>
          </w:tcPr>
          <w:p w14:paraId="106A2BF6" w14:textId="539600A2" w:rsidR="00E94C13" w:rsidRDefault="00E94C13" w:rsidP="007E4737">
            <w:pPr>
              <w:autoSpaceDE/>
              <w:autoSpaceDN/>
              <w:adjustRightInd/>
              <w:rPr>
                <w:rFonts w:cs="Arial"/>
                <w:color w:val="000000" w:themeColor="dark1"/>
                <w:kern w:val="24"/>
                <w:lang w:val="en-CA"/>
              </w:rPr>
            </w:pPr>
            <w:r>
              <w:rPr>
                <w:rFonts w:cs="Arial"/>
                <w:color w:val="000000" w:themeColor="dark1"/>
                <w:kern w:val="24"/>
                <w:lang w:val="en-CA"/>
              </w:rPr>
              <w:t>AS923-3</w:t>
            </w:r>
          </w:p>
        </w:tc>
        <w:tc>
          <w:tcPr>
            <w:tcW w:w="1162" w:type="dxa"/>
          </w:tcPr>
          <w:p w14:paraId="542532C4" w14:textId="336AF591" w:rsidR="00E94C13" w:rsidRDefault="00A815B9" w:rsidP="007E4737">
            <w:pPr>
              <w:autoSpaceDE/>
              <w:autoSpaceDN/>
              <w:adjustRightInd/>
              <w:rPr>
                <w:rFonts w:cs="Arial"/>
                <w:color w:val="000000" w:themeColor="dark1"/>
                <w:kern w:val="24"/>
                <w:lang w:val="en-CA"/>
              </w:rPr>
            </w:pPr>
            <w:r>
              <w:rPr>
                <w:rFonts w:cs="Arial"/>
                <w:color w:val="000000" w:themeColor="dark1"/>
                <w:kern w:val="24"/>
                <w:lang w:val="en-CA"/>
              </w:rPr>
              <w:t>916.6</w:t>
            </w:r>
          </w:p>
        </w:tc>
        <w:tc>
          <w:tcPr>
            <w:tcW w:w="1701" w:type="dxa"/>
          </w:tcPr>
          <w:p w14:paraId="05771E0F" w14:textId="53131B09" w:rsidR="00E94C13" w:rsidRDefault="00A815B9" w:rsidP="007E4737">
            <w:pPr>
              <w:autoSpaceDE/>
              <w:autoSpaceDN/>
              <w:adjustRightInd/>
              <w:rPr>
                <w:rFonts w:cs="Arial"/>
              </w:rPr>
            </w:pPr>
            <w:r>
              <w:rPr>
                <w:rFonts w:cs="Arial"/>
              </w:rPr>
              <w:t>SF7, 250kHz</w:t>
            </w:r>
          </w:p>
        </w:tc>
        <w:tc>
          <w:tcPr>
            <w:tcW w:w="1134" w:type="dxa"/>
          </w:tcPr>
          <w:p w14:paraId="32195E19" w14:textId="67D24838" w:rsidR="00E94C13" w:rsidRDefault="00A815B9" w:rsidP="007E4737">
            <w:pPr>
              <w:autoSpaceDE/>
              <w:autoSpaceDN/>
              <w:adjustRightInd/>
              <w:rPr>
                <w:rFonts w:cs="Arial"/>
              </w:rPr>
            </w:pPr>
            <w:r>
              <w:rPr>
                <w:rFonts w:cs="Arial"/>
              </w:rPr>
              <w:t>916.8</w:t>
            </w:r>
          </w:p>
        </w:tc>
        <w:tc>
          <w:tcPr>
            <w:tcW w:w="1843" w:type="dxa"/>
          </w:tcPr>
          <w:p w14:paraId="27EC13EF" w14:textId="1C5B6D56" w:rsidR="00E94C13" w:rsidRDefault="00A815B9" w:rsidP="007E4737">
            <w:pPr>
              <w:autoSpaceDE/>
              <w:autoSpaceDN/>
              <w:adjustRightInd/>
              <w:rPr>
                <w:rFonts w:cs="Arial"/>
              </w:rPr>
            </w:pPr>
            <w:r>
              <w:rPr>
                <w:rFonts w:cs="Arial"/>
              </w:rPr>
              <w:t>SF12, 125kHz</w:t>
            </w:r>
          </w:p>
        </w:tc>
        <w:tc>
          <w:tcPr>
            <w:tcW w:w="1134" w:type="dxa"/>
          </w:tcPr>
          <w:p w14:paraId="123BB735" w14:textId="12ACAD8C" w:rsidR="00E94C13" w:rsidRDefault="00A815B9" w:rsidP="007E4737">
            <w:pPr>
              <w:autoSpaceDE/>
              <w:autoSpaceDN/>
              <w:adjustRightInd/>
              <w:rPr>
                <w:rFonts w:cs="Arial"/>
              </w:rPr>
            </w:pPr>
            <w:r>
              <w:rPr>
                <w:rFonts w:cs="Arial"/>
              </w:rPr>
              <w:t>916.6</w:t>
            </w:r>
          </w:p>
        </w:tc>
        <w:tc>
          <w:tcPr>
            <w:tcW w:w="1134" w:type="dxa"/>
          </w:tcPr>
          <w:p w14:paraId="17F022BB" w14:textId="69B9A08D" w:rsidR="00E94C13" w:rsidRDefault="00A815B9" w:rsidP="007E4737">
            <w:pPr>
              <w:autoSpaceDE/>
              <w:autoSpaceDN/>
              <w:adjustRightInd/>
              <w:rPr>
                <w:rFonts w:cs="Arial"/>
              </w:rPr>
            </w:pPr>
            <w:r>
              <w:rPr>
                <w:rFonts w:cs="Arial"/>
              </w:rPr>
              <w:t>N/A</w:t>
            </w:r>
          </w:p>
        </w:tc>
      </w:tr>
      <w:tr w:rsidR="00E94C13" w:rsidRPr="007A3C05" w14:paraId="1A0AF1E4" w14:textId="77777777" w:rsidTr="00F35597">
        <w:trPr>
          <w:trHeight w:val="584"/>
        </w:trPr>
        <w:tc>
          <w:tcPr>
            <w:tcW w:w="1101" w:type="dxa"/>
          </w:tcPr>
          <w:p w14:paraId="3A876F3B" w14:textId="777F13EC" w:rsidR="00E94C13" w:rsidRDefault="00E94C13" w:rsidP="007E4737">
            <w:pPr>
              <w:autoSpaceDE/>
              <w:autoSpaceDN/>
              <w:adjustRightInd/>
              <w:rPr>
                <w:rFonts w:cs="Arial"/>
                <w:color w:val="000000" w:themeColor="dark1"/>
                <w:kern w:val="24"/>
                <w:lang w:val="en-CA"/>
              </w:rPr>
            </w:pPr>
            <w:r>
              <w:rPr>
                <w:rFonts w:cs="Arial"/>
                <w:color w:val="000000" w:themeColor="dark1"/>
                <w:kern w:val="24"/>
                <w:lang w:val="en-CA"/>
              </w:rPr>
              <w:t>AS923-4</w:t>
            </w:r>
          </w:p>
        </w:tc>
        <w:tc>
          <w:tcPr>
            <w:tcW w:w="1162" w:type="dxa"/>
          </w:tcPr>
          <w:p w14:paraId="78C2FF06" w14:textId="79230F91" w:rsidR="00E94C13" w:rsidRDefault="00EF57AE" w:rsidP="007E4737">
            <w:pPr>
              <w:autoSpaceDE/>
              <w:autoSpaceDN/>
              <w:adjustRightInd/>
              <w:rPr>
                <w:rFonts w:cs="Arial"/>
                <w:color w:val="000000" w:themeColor="dark1"/>
                <w:kern w:val="24"/>
                <w:lang w:val="en-CA"/>
              </w:rPr>
            </w:pPr>
            <w:r>
              <w:rPr>
                <w:rFonts w:cs="Arial"/>
                <w:color w:val="000000" w:themeColor="dark1"/>
                <w:kern w:val="24"/>
                <w:lang w:val="en-CA"/>
              </w:rPr>
              <w:t>TBD</w:t>
            </w:r>
          </w:p>
        </w:tc>
        <w:tc>
          <w:tcPr>
            <w:tcW w:w="1701" w:type="dxa"/>
          </w:tcPr>
          <w:p w14:paraId="463C6200" w14:textId="74383378" w:rsidR="00E94C13" w:rsidRDefault="00EF57AE" w:rsidP="007E4737">
            <w:pPr>
              <w:autoSpaceDE/>
              <w:autoSpaceDN/>
              <w:adjustRightInd/>
              <w:rPr>
                <w:rFonts w:cs="Arial"/>
              </w:rPr>
            </w:pPr>
            <w:r>
              <w:rPr>
                <w:rFonts w:cs="Arial"/>
                <w:color w:val="000000" w:themeColor="dark1"/>
                <w:kern w:val="24"/>
                <w:lang w:val="en-CA"/>
              </w:rPr>
              <w:t>TBD</w:t>
            </w:r>
          </w:p>
        </w:tc>
        <w:tc>
          <w:tcPr>
            <w:tcW w:w="1134" w:type="dxa"/>
          </w:tcPr>
          <w:p w14:paraId="6BBE8C27" w14:textId="2B1B81D3" w:rsidR="00E94C13" w:rsidRDefault="00EF57AE" w:rsidP="007E4737">
            <w:pPr>
              <w:autoSpaceDE/>
              <w:autoSpaceDN/>
              <w:adjustRightInd/>
              <w:rPr>
                <w:rFonts w:cs="Arial"/>
              </w:rPr>
            </w:pPr>
            <w:r>
              <w:rPr>
                <w:rFonts w:cs="Arial"/>
                <w:color w:val="000000" w:themeColor="dark1"/>
                <w:kern w:val="24"/>
                <w:lang w:val="en-CA"/>
              </w:rPr>
              <w:t>TBD</w:t>
            </w:r>
          </w:p>
        </w:tc>
        <w:tc>
          <w:tcPr>
            <w:tcW w:w="1843" w:type="dxa"/>
          </w:tcPr>
          <w:p w14:paraId="01F994E3" w14:textId="59503F9C" w:rsidR="00E94C13" w:rsidRDefault="00EF57AE" w:rsidP="007E4737">
            <w:pPr>
              <w:autoSpaceDE/>
              <w:autoSpaceDN/>
              <w:adjustRightInd/>
              <w:rPr>
                <w:rFonts w:cs="Arial"/>
              </w:rPr>
            </w:pPr>
            <w:r>
              <w:rPr>
                <w:rFonts w:cs="Arial"/>
                <w:color w:val="000000" w:themeColor="dark1"/>
                <w:kern w:val="24"/>
                <w:lang w:val="en-CA"/>
              </w:rPr>
              <w:t>TBD</w:t>
            </w:r>
          </w:p>
        </w:tc>
        <w:tc>
          <w:tcPr>
            <w:tcW w:w="1134" w:type="dxa"/>
          </w:tcPr>
          <w:p w14:paraId="0813A17E" w14:textId="7357DBED" w:rsidR="00E94C13" w:rsidRDefault="00EF57AE" w:rsidP="007E4737">
            <w:pPr>
              <w:autoSpaceDE/>
              <w:autoSpaceDN/>
              <w:adjustRightInd/>
              <w:rPr>
                <w:rFonts w:cs="Arial"/>
              </w:rPr>
            </w:pPr>
            <w:r>
              <w:rPr>
                <w:rFonts w:cs="Arial"/>
                <w:color w:val="000000" w:themeColor="dark1"/>
                <w:kern w:val="24"/>
                <w:lang w:val="en-CA"/>
              </w:rPr>
              <w:t>TBD</w:t>
            </w:r>
          </w:p>
        </w:tc>
        <w:tc>
          <w:tcPr>
            <w:tcW w:w="1134" w:type="dxa"/>
          </w:tcPr>
          <w:p w14:paraId="742712D9" w14:textId="0C9D04B1" w:rsidR="00E94C13" w:rsidRDefault="00EF57AE" w:rsidP="007E4737">
            <w:pPr>
              <w:autoSpaceDE/>
              <w:autoSpaceDN/>
              <w:adjustRightInd/>
              <w:rPr>
                <w:rFonts w:cs="Arial"/>
              </w:rPr>
            </w:pPr>
            <w:r>
              <w:rPr>
                <w:rFonts w:cs="Arial"/>
                <w:color w:val="000000" w:themeColor="dark1"/>
                <w:kern w:val="24"/>
                <w:lang w:val="en-CA"/>
              </w:rPr>
              <w:t>TBD</w:t>
            </w:r>
          </w:p>
        </w:tc>
      </w:tr>
      <w:tr w:rsidR="00E94C13" w:rsidRPr="007A3C05" w14:paraId="6A915967" w14:textId="77777777" w:rsidTr="00F35597">
        <w:trPr>
          <w:trHeight w:val="584"/>
        </w:trPr>
        <w:tc>
          <w:tcPr>
            <w:tcW w:w="1101" w:type="dxa"/>
          </w:tcPr>
          <w:p w14:paraId="27437745" w14:textId="77777777" w:rsidR="00E94C13" w:rsidRDefault="00E94C13" w:rsidP="007E4737">
            <w:pPr>
              <w:autoSpaceDE/>
              <w:autoSpaceDN/>
              <w:adjustRightInd/>
              <w:rPr>
                <w:rFonts w:cs="Arial"/>
                <w:color w:val="000000" w:themeColor="dark1"/>
                <w:kern w:val="24"/>
                <w:lang w:val="en-CA"/>
              </w:rPr>
            </w:pPr>
            <w:r>
              <w:rPr>
                <w:rFonts w:cs="Arial"/>
                <w:color w:val="000000" w:themeColor="dark1"/>
                <w:kern w:val="24"/>
                <w:lang w:val="en-CA"/>
              </w:rPr>
              <w:t>KR920</w:t>
            </w:r>
          </w:p>
        </w:tc>
        <w:tc>
          <w:tcPr>
            <w:tcW w:w="1162" w:type="dxa"/>
          </w:tcPr>
          <w:p w14:paraId="624369BB" w14:textId="1ABF9F87" w:rsidR="00E94C13" w:rsidRDefault="00E94C13" w:rsidP="007E4737">
            <w:pPr>
              <w:autoSpaceDE/>
              <w:autoSpaceDN/>
              <w:adjustRightInd/>
              <w:rPr>
                <w:rFonts w:cs="Arial"/>
                <w:color w:val="000000" w:themeColor="dark1"/>
                <w:kern w:val="24"/>
                <w:lang w:val="en-CA"/>
              </w:rPr>
            </w:pPr>
            <w:r>
              <w:rPr>
                <w:rFonts w:cs="Arial"/>
                <w:color w:val="000000" w:themeColor="dark1"/>
                <w:kern w:val="24"/>
                <w:lang w:val="en-CA"/>
              </w:rPr>
              <w:t>922.</w:t>
            </w:r>
            <w:r w:rsidR="00C377C7">
              <w:rPr>
                <w:rFonts w:cs="Arial"/>
                <w:color w:val="000000" w:themeColor="dark1"/>
                <w:kern w:val="24"/>
                <w:lang w:val="en-CA"/>
              </w:rPr>
              <w:t>1</w:t>
            </w:r>
          </w:p>
        </w:tc>
        <w:tc>
          <w:tcPr>
            <w:tcW w:w="1701" w:type="dxa"/>
          </w:tcPr>
          <w:p w14:paraId="300A22AF" w14:textId="74841066" w:rsidR="00E94C13" w:rsidRDefault="00C377C7" w:rsidP="007E4737">
            <w:pPr>
              <w:autoSpaceDE/>
              <w:autoSpaceDN/>
              <w:adjustRightInd/>
              <w:rPr>
                <w:rFonts w:cs="Arial"/>
              </w:rPr>
            </w:pPr>
            <w:r>
              <w:rPr>
                <w:rFonts w:cs="Arial"/>
              </w:rPr>
              <w:t>SF7, 125kHz</w:t>
            </w:r>
          </w:p>
        </w:tc>
        <w:tc>
          <w:tcPr>
            <w:tcW w:w="1134" w:type="dxa"/>
          </w:tcPr>
          <w:p w14:paraId="4F3C18B4" w14:textId="4457AFB8" w:rsidR="00E94C13" w:rsidRDefault="00C377C7" w:rsidP="007E4737">
            <w:pPr>
              <w:autoSpaceDE/>
              <w:autoSpaceDN/>
              <w:adjustRightInd/>
              <w:rPr>
                <w:rFonts w:cs="Arial"/>
              </w:rPr>
            </w:pPr>
            <w:r>
              <w:rPr>
                <w:rFonts w:cs="Arial"/>
              </w:rPr>
              <w:t>922.5</w:t>
            </w:r>
          </w:p>
        </w:tc>
        <w:tc>
          <w:tcPr>
            <w:tcW w:w="1843" w:type="dxa"/>
          </w:tcPr>
          <w:p w14:paraId="235EF751" w14:textId="69B7185C" w:rsidR="00E94C13" w:rsidRDefault="00C377C7" w:rsidP="007E4737">
            <w:pPr>
              <w:autoSpaceDE/>
              <w:autoSpaceDN/>
              <w:adjustRightInd/>
              <w:rPr>
                <w:rFonts w:cs="Arial"/>
              </w:rPr>
            </w:pPr>
            <w:r>
              <w:rPr>
                <w:rFonts w:cs="Arial"/>
              </w:rPr>
              <w:t>SF12, 125kHz</w:t>
            </w:r>
          </w:p>
        </w:tc>
        <w:tc>
          <w:tcPr>
            <w:tcW w:w="1134" w:type="dxa"/>
          </w:tcPr>
          <w:p w14:paraId="4F8C8F33" w14:textId="5ED16D67" w:rsidR="00E94C13" w:rsidRDefault="00E94C13" w:rsidP="007E4737">
            <w:pPr>
              <w:autoSpaceDE/>
              <w:autoSpaceDN/>
              <w:adjustRightInd/>
              <w:rPr>
                <w:rFonts w:cs="Arial"/>
              </w:rPr>
            </w:pPr>
            <w:r>
              <w:rPr>
                <w:rFonts w:cs="Arial"/>
              </w:rPr>
              <w:t>922.3</w:t>
            </w:r>
          </w:p>
        </w:tc>
        <w:tc>
          <w:tcPr>
            <w:tcW w:w="1134" w:type="dxa"/>
          </w:tcPr>
          <w:p w14:paraId="5E5E8140" w14:textId="77777777" w:rsidR="00E94C13" w:rsidRDefault="00E94C13" w:rsidP="007E4737">
            <w:pPr>
              <w:autoSpaceDE/>
              <w:autoSpaceDN/>
              <w:adjustRightInd/>
              <w:rPr>
                <w:rFonts w:cs="Arial"/>
              </w:rPr>
            </w:pPr>
            <w:r>
              <w:rPr>
                <w:rFonts w:cs="Arial"/>
              </w:rPr>
              <w:t>N/A</w:t>
            </w:r>
          </w:p>
        </w:tc>
      </w:tr>
      <w:tr w:rsidR="00E94C13" w:rsidRPr="007A3C05" w14:paraId="22A6AFE4" w14:textId="77777777" w:rsidTr="00F35597">
        <w:trPr>
          <w:trHeight w:val="584"/>
        </w:trPr>
        <w:tc>
          <w:tcPr>
            <w:tcW w:w="1101" w:type="dxa"/>
          </w:tcPr>
          <w:p w14:paraId="651FA67F" w14:textId="77777777" w:rsidR="00E94C13" w:rsidRDefault="00E94C13" w:rsidP="007E4737">
            <w:pPr>
              <w:autoSpaceDE/>
              <w:autoSpaceDN/>
              <w:adjustRightInd/>
              <w:rPr>
                <w:rFonts w:cs="Arial"/>
                <w:color w:val="000000" w:themeColor="dark1"/>
                <w:kern w:val="24"/>
                <w:lang w:val="en-CA"/>
              </w:rPr>
            </w:pPr>
            <w:r>
              <w:rPr>
                <w:rFonts w:cs="Arial"/>
                <w:color w:val="000000" w:themeColor="dark1"/>
                <w:kern w:val="24"/>
                <w:lang w:val="en-CA"/>
              </w:rPr>
              <w:t>IN865</w:t>
            </w:r>
          </w:p>
        </w:tc>
        <w:tc>
          <w:tcPr>
            <w:tcW w:w="1162" w:type="dxa"/>
          </w:tcPr>
          <w:p w14:paraId="0A434D6D" w14:textId="72FD1017" w:rsidR="00E94C13" w:rsidRDefault="00E94C13" w:rsidP="007E4737">
            <w:pPr>
              <w:autoSpaceDE/>
              <w:autoSpaceDN/>
              <w:adjustRightInd/>
              <w:rPr>
                <w:rFonts w:cs="Arial"/>
                <w:color w:val="000000" w:themeColor="dark1"/>
                <w:kern w:val="24"/>
                <w:lang w:val="en-CA"/>
              </w:rPr>
            </w:pPr>
            <w:r>
              <w:rPr>
                <w:rFonts w:cs="Arial"/>
                <w:color w:val="000000" w:themeColor="dark1"/>
                <w:kern w:val="24"/>
                <w:lang w:val="en-CA"/>
              </w:rPr>
              <w:t>865.0</w:t>
            </w:r>
            <w:r w:rsidR="007B3AEF">
              <w:rPr>
                <w:rFonts w:cs="Arial"/>
                <w:color w:val="000000" w:themeColor="dark1"/>
                <w:kern w:val="24"/>
                <w:lang w:val="en-CA"/>
              </w:rPr>
              <w:t>6</w:t>
            </w:r>
            <w:r>
              <w:rPr>
                <w:rFonts w:cs="Arial"/>
                <w:color w:val="000000" w:themeColor="dark1"/>
                <w:kern w:val="24"/>
                <w:lang w:val="en-CA"/>
              </w:rPr>
              <w:t>25</w:t>
            </w:r>
          </w:p>
        </w:tc>
        <w:tc>
          <w:tcPr>
            <w:tcW w:w="1701" w:type="dxa"/>
          </w:tcPr>
          <w:p w14:paraId="520A9CE6" w14:textId="4FD7AB8E" w:rsidR="00E94C13" w:rsidRDefault="007B3AEF" w:rsidP="007E4737">
            <w:pPr>
              <w:autoSpaceDE/>
              <w:autoSpaceDN/>
              <w:adjustRightInd/>
              <w:rPr>
                <w:rFonts w:cs="Arial"/>
              </w:rPr>
            </w:pPr>
            <w:r>
              <w:rPr>
                <w:rFonts w:cs="Arial"/>
              </w:rPr>
              <w:t>SF7, 125kHz</w:t>
            </w:r>
          </w:p>
        </w:tc>
        <w:tc>
          <w:tcPr>
            <w:tcW w:w="1134" w:type="dxa"/>
          </w:tcPr>
          <w:p w14:paraId="52FE08AB" w14:textId="715F31EC" w:rsidR="00E94C13" w:rsidRPr="00BA7FB6" w:rsidRDefault="007B3AEF" w:rsidP="007E4737">
            <w:pPr>
              <w:autoSpaceDE/>
              <w:autoSpaceDN/>
              <w:adjustRightInd/>
              <w:rPr>
                <w:rFonts w:cs="Arial"/>
              </w:rPr>
            </w:pPr>
            <w:r>
              <w:rPr>
                <w:rFonts w:cs="Arial"/>
              </w:rPr>
              <w:t>865.985</w:t>
            </w:r>
          </w:p>
        </w:tc>
        <w:tc>
          <w:tcPr>
            <w:tcW w:w="1843" w:type="dxa"/>
          </w:tcPr>
          <w:p w14:paraId="5059A044" w14:textId="4A45FF82" w:rsidR="00E94C13" w:rsidRPr="00BA7FB6" w:rsidRDefault="007B3AEF" w:rsidP="007E4737">
            <w:pPr>
              <w:autoSpaceDE/>
              <w:autoSpaceDN/>
              <w:adjustRightInd/>
              <w:rPr>
                <w:rFonts w:cs="Arial"/>
              </w:rPr>
            </w:pPr>
            <w:r>
              <w:rPr>
                <w:rFonts w:cs="Arial"/>
              </w:rPr>
              <w:t>SF12, 125kHz</w:t>
            </w:r>
          </w:p>
        </w:tc>
        <w:tc>
          <w:tcPr>
            <w:tcW w:w="1134" w:type="dxa"/>
          </w:tcPr>
          <w:p w14:paraId="769F5931" w14:textId="0D42A250" w:rsidR="00E94C13" w:rsidRPr="00BA7FB6" w:rsidRDefault="00E94C13" w:rsidP="007E4737">
            <w:pPr>
              <w:autoSpaceDE/>
              <w:autoSpaceDN/>
              <w:adjustRightInd/>
              <w:rPr>
                <w:rFonts w:cs="Arial"/>
              </w:rPr>
            </w:pPr>
            <w:r w:rsidRPr="00BA7FB6">
              <w:rPr>
                <w:rFonts w:cs="Arial"/>
              </w:rPr>
              <w:t>865.4025</w:t>
            </w:r>
          </w:p>
        </w:tc>
        <w:tc>
          <w:tcPr>
            <w:tcW w:w="1134" w:type="dxa"/>
          </w:tcPr>
          <w:p w14:paraId="5A2D9B2B" w14:textId="77777777" w:rsidR="00E94C13" w:rsidRPr="00BA7FB6" w:rsidRDefault="00E94C13" w:rsidP="007E4737">
            <w:pPr>
              <w:autoSpaceDE/>
              <w:autoSpaceDN/>
              <w:adjustRightInd/>
              <w:rPr>
                <w:rFonts w:cs="Arial"/>
              </w:rPr>
            </w:pPr>
            <w:r>
              <w:rPr>
                <w:rFonts w:cs="Arial"/>
              </w:rPr>
              <w:t>N/A</w:t>
            </w:r>
          </w:p>
        </w:tc>
      </w:tr>
      <w:tr w:rsidR="00E94C13" w:rsidRPr="007A3C05" w14:paraId="3760FA39" w14:textId="77777777" w:rsidTr="00F35597">
        <w:trPr>
          <w:trHeight w:val="584"/>
        </w:trPr>
        <w:tc>
          <w:tcPr>
            <w:tcW w:w="1101" w:type="dxa"/>
          </w:tcPr>
          <w:p w14:paraId="6FB68D8D" w14:textId="77777777" w:rsidR="00E94C13" w:rsidRDefault="00E94C13" w:rsidP="007E4737">
            <w:pPr>
              <w:autoSpaceDE/>
              <w:autoSpaceDN/>
              <w:adjustRightInd/>
              <w:rPr>
                <w:rFonts w:cs="Arial"/>
                <w:color w:val="000000" w:themeColor="dark1"/>
                <w:kern w:val="24"/>
                <w:lang w:val="en-CA"/>
              </w:rPr>
            </w:pPr>
            <w:r>
              <w:rPr>
                <w:rFonts w:cs="Arial"/>
                <w:color w:val="000000" w:themeColor="dark1"/>
                <w:kern w:val="24"/>
                <w:lang w:val="en-CA"/>
              </w:rPr>
              <w:t>RU864</w:t>
            </w:r>
          </w:p>
        </w:tc>
        <w:tc>
          <w:tcPr>
            <w:tcW w:w="1162" w:type="dxa"/>
          </w:tcPr>
          <w:p w14:paraId="49613E40" w14:textId="77777777" w:rsidR="00E94C13" w:rsidRDefault="00E94C13" w:rsidP="007E4737">
            <w:pPr>
              <w:autoSpaceDE/>
              <w:autoSpaceDN/>
              <w:adjustRightInd/>
              <w:rPr>
                <w:rFonts w:cs="Arial"/>
                <w:color w:val="000000" w:themeColor="dark1"/>
                <w:kern w:val="24"/>
                <w:lang w:val="en-CA"/>
              </w:rPr>
            </w:pPr>
            <w:r>
              <w:rPr>
                <w:rFonts w:cs="Arial"/>
                <w:color w:val="000000" w:themeColor="dark1"/>
                <w:kern w:val="24"/>
                <w:lang w:val="en-CA"/>
              </w:rPr>
              <w:t>868.9</w:t>
            </w:r>
          </w:p>
        </w:tc>
        <w:tc>
          <w:tcPr>
            <w:tcW w:w="1701" w:type="dxa"/>
          </w:tcPr>
          <w:p w14:paraId="286D93DA" w14:textId="7535CB70" w:rsidR="00E94C13" w:rsidRDefault="00E72323" w:rsidP="007E4737">
            <w:pPr>
              <w:autoSpaceDE/>
              <w:autoSpaceDN/>
              <w:adjustRightInd/>
              <w:rPr>
                <w:rFonts w:cs="Arial"/>
              </w:rPr>
            </w:pPr>
            <w:r>
              <w:rPr>
                <w:rFonts w:cs="Arial"/>
              </w:rPr>
              <w:t>SF7, 125kHz</w:t>
            </w:r>
          </w:p>
        </w:tc>
        <w:tc>
          <w:tcPr>
            <w:tcW w:w="1134" w:type="dxa"/>
          </w:tcPr>
          <w:p w14:paraId="329E09F9" w14:textId="6C0B1667" w:rsidR="00E94C13" w:rsidRDefault="00E72323" w:rsidP="007E4737">
            <w:pPr>
              <w:autoSpaceDE/>
              <w:autoSpaceDN/>
              <w:adjustRightInd/>
              <w:rPr>
                <w:rFonts w:cs="Arial"/>
              </w:rPr>
            </w:pPr>
            <w:r>
              <w:rPr>
                <w:rFonts w:cs="Arial"/>
              </w:rPr>
              <w:t>869.1</w:t>
            </w:r>
          </w:p>
        </w:tc>
        <w:tc>
          <w:tcPr>
            <w:tcW w:w="1843" w:type="dxa"/>
          </w:tcPr>
          <w:p w14:paraId="02242986" w14:textId="5419C683" w:rsidR="00E94C13" w:rsidRDefault="00E72323" w:rsidP="007E4737">
            <w:pPr>
              <w:autoSpaceDE/>
              <w:autoSpaceDN/>
              <w:adjustRightInd/>
              <w:rPr>
                <w:rFonts w:cs="Arial"/>
              </w:rPr>
            </w:pPr>
            <w:r>
              <w:rPr>
                <w:rFonts w:cs="Arial"/>
              </w:rPr>
              <w:t>SF12, 125kHz</w:t>
            </w:r>
          </w:p>
        </w:tc>
        <w:tc>
          <w:tcPr>
            <w:tcW w:w="1134" w:type="dxa"/>
          </w:tcPr>
          <w:p w14:paraId="73F15E6F" w14:textId="19663C4E" w:rsidR="00E94C13" w:rsidRDefault="00E94C13" w:rsidP="007E4737">
            <w:pPr>
              <w:autoSpaceDE/>
              <w:autoSpaceDN/>
              <w:adjustRightInd/>
              <w:rPr>
                <w:rFonts w:cs="Arial"/>
              </w:rPr>
            </w:pPr>
            <w:r>
              <w:rPr>
                <w:rFonts w:cs="Arial"/>
              </w:rPr>
              <w:t>868.9</w:t>
            </w:r>
          </w:p>
        </w:tc>
        <w:tc>
          <w:tcPr>
            <w:tcW w:w="1134" w:type="dxa"/>
          </w:tcPr>
          <w:p w14:paraId="0DC0C562" w14:textId="77777777" w:rsidR="00E94C13" w:rsidRDefault="00E94C13" w:rsidP="007E4737">
            <w:pPr>
              <w:autoSpaceDE/>
              <w:autoSpaceDN/>
              <w:adjustRightInd/>
              <w:rPr>
                <w:rFonts w:cs="Arial"/>
              </w:rPr>
            </w:pPr>
            <w:r>
              <w:rPr>
                <w:rFonts w:cs="Arial"/>
              </w:rPr>
              <w:t>N/A</w:t>
            </w:r>
          </w:p>
        </w:tc>
      </w:tr>
    </w:tbl>
    <w:p w14:paraId="64B49B48" w14:textId="77777777" w:rsidR="00AF05B4" w:rsidRDefault="00AF05B4" w:rsidP="005A3301"/>
    <w:p w14:paraId="7FB609D8" w14:textId="77777777" w:rsidR="00A41395" w:rsidRDefault="00A41395">
      <w:pPr>
        <w:autoSpaceDE/>
        <w:autoSpaceDN/>
        <w:adjustRightInd/>
        <w:rPr>
          <w:rFonts w:cs="Helvetica-Bold"/>
          <w:b/>
          <w:bCs/>
          <w:sz w:val="26"/>
          <w:szCs w:val="26"/>
        </w:rPr>
      </w:pPr>
      <w:bookmarkStart w:id="24" w:name="_Toc8748442"/>
      <w:bookmarkStart w:id="25" w:name="_Toc8748636"/>
      <w:bookmarkStart w:id="26" w:name="_Toc8748443"/>
      <w:bookmarkStart w:id="27" w:name="_Toc8748637"/>
      <w:bookmarkStart w:id="28" w:name="_Toc8748444"/>
      <w:bookmarkStart w:id="29" w:name="_Toc8748638"/>
      <w:bookmarkStart w:id="30" w:name="_Toc8748445"/>
      <w:bookmarkStart w:id="31" w:name="_Toc8748639"/>
      <w:bookmarkStart w:id="32" w:name="_Toc8748446"/>
      <w:bookmarkStart w:id="33" w:name="_Toc8748640"/>
      <w:bookmarkEnd w:id="24"/>
      <w:bookmarkEnd w:id="25"/>
      <w:bookmarkEnd w:id="26"/>
      <w:bookmarkEnd w:id="27"/>
      <w:bookmarkEnd w:id="28"/>
      <w:bookmarkEnd w:id="29"/>
      <w:bookmarkEnd w:id="30"/>
      <w:bookmarkEnd w:id="31"/>
      <w:bookmarkEnd w:id="32"/>
      <w:bookmarkEnd w:id="33"/>
      <w:r>
        <w:br w:type="page"/>
      </w:r>
    </w:p>
    <w:p w14:paraId="05A4AADE" w14:textId="77777777" w:rsidR="0060306F" w:rsidRDefault="0060306F" w:rsidP="0060306F">
      <w:pPr>
        <w:pStyle w:val="Heading2"/>
      </w:pPr>
      <w:bookmarkStart w:id="34" w:name="_Toc62228880"/>
      <w:r>
        <w:lastRenderedPageBreak/>
        <w:t>Blocking Test Frequencies</w:t>
      </w:r>
      <w:bookmarkEnd w:id="34"/>
    </w:p>
    <w:p w14:paraId="193BC2D2" w14:textId="77777777" w:rsidR="0060306F" w:rsidRDefault="0060306F" w:rsidP="0060306F"/>
    <w:p w14:paraId="24ADA04C" w14:textId="5C6C7BAF" w:rsidR="008C2D3B" w:rsidRDefault="008C2D3B" w:rsidP="0060306F">
      <w:r>
        <w:t>Additional notes on interference sources by region can be found in the appendix (</w:t>
      </w:r>
      <w:r>
        <w:fldChar w:fldCharType="begin"/>
      </w:r>
      <w:r>
        <w:instrText xml:space="preserve"> REF _Ref10048458 \h </w:instrText>
      </w:r>
      <w:r>
        <w:fldChar w:fldCharType="separate"/>
      </w:r>
      <w:r w:rsidR="00EE6949">
        <w:t xml:space="preserve">Table </w:t>
      </w:r>
      <w:r w:rsidR="00EE6949">
        <w:rPr>
          <w:noProof/>
        </w:rPr>
        <w:t>5</w:t>
      </w:r>
      <w:r w:rsidR="00EE6949">
        <w:noBreakHyphen/>
      </w:r>
      <w:r w:rsidR="00EE6949">
        <w:rPr>
          <w:noProof/>
        </w:rPr>
        <w:t>7</w:t>
      </w:r>
      <w:r>
        <w:fldChar w:fldCharType="end"/>
      </w:r>
      <w:r>
        <w:t>).</w:t>
      </w:r>
    </w:p>
    <w:p w14:paraId="33EB4B51" w14:textId="77777777" w:rsidR="008C2D3B" w:rsidRDefault="008C2D3B" w:rsidP="0060306F"/>
    <w:p w14:paraId="64B535BE" w14:textId="53DE2E74" w:rsidR="0060306F" w:rsidRDefault="0060306F" w:rsidP="00A152D2">
      <w:pPr>
        <w:pStyle w:val="Caption"/>
        <w:keepNext/>
        <w:jc w:val="left"/>
      </w:pPr>
      <w:bookmarkStart w:id="35" w:name="_Ref8220798"/>
      <w:bookmarkStart w:id="36" w:name="_Toc62228990"/>
      <w:r>
        <w:t xml:space="preserve">Table </w:t>
      </w:r>
      <w:fldSimple w:instr=" STYLEREF 1 \s ">
        <w:r w:rsidR="00EE6949">
          <w:rPr>
            <w:noProof/>
          </w:rPr>
          <w:t>2</w:t>
        </w:r>
      </w:fldSimple>
      <w:r w:rsidR="00A360B0">
        <w:noBreakHyphen/>
      </w:r>
      <w:fldSimple w:instr=" SEQ Table \* ARABIC \s 1 ">
        <w:r w:rsidR="00EE6949">
          <w:rPr>
            <w:noProof/>
          </w:rPr>
          <w:t>4</w:t>
        </w:r>
      </w:fldSimple>
      <w:bookmarkEnd w:id="35"/>
      <w:r>
        <w:t xml:space="preserve"> </w:t>
      </w:r>
      <w:r w:rsidR="00BB3D46">
        <w:t>Blocking</w:t>
      </w:r>
      <w:r>
        <w:t xml:space="preserve"> Test Frequencies</w:t>
      </w:r>
      <w:bookmarkEnd w:id="36"/>
    </w:p>
    <w:tbl>
      <w:tblPr>
        <w:tblStyle w:val="TableGrid"/>
        <w:tblW w:w="9603" w:type="dxa"/>
        <w:tblLayout w:type="fixed"/>
        <w:tblLook w:val="0420" w:firstRow="1" w:lastRow="0" w:firstColumn="0" w:lastColumn="0" w:noHBand="0" w:noVBand="1"/>
      </w:tblPr>
      <w:tblGrid>
        <w:gridCol w:w="1101"/>
        <w:gridCol w:w="2126"/>
        <w:gridCol w:w="2125"/>
        <w:gridCol w:w="1417"/>
        <w:gridCol w:w="1417"/>
        <w:gridCol w:w="1417"/>
      </w:tblGrid>
      <w:tr w:rsidR="00E15A4A" w:rsidRPr="007A3C05" w14:paraId="50DDF319" w14:textId="77777777" w:rsidTr="005B491F">
        <w:trPr>
          <w:trHeight w:val="584"/>
        </w:trPr>
        <w:tc>
          <w:tcPr>
            <w:tcW w:w="1101" w:type="dxa"/>
            <w:vMerge w:val="restart"/>
          </w:tcPr>
          <w:p w14:paraId="16DBB9A1" w14:textId="77777777" w:rsidR="00E15A4A" w:rsidRDefault="00E15A4A" w:rsidP="008E0E98">
            <w:pPr>
              <w:autoSpaceDE/>
              <w:autoSpaceDN/>
              <w:adjustRightInd/>
              <w:rPr>
                <w:rFonts w:cs="Arial"/>
                <w:b/>
                <w:color w:val="000000" w:themeColor="text1"/>
              </w:rPr>
            </w:pPr>
            <w:r>
              <w:rPr>
                <w:rFonts w:cs="Arial"/>
                <w:b/>
                <w:color w:val="000000" w:themeColor="text1"/>
              </w:rPr>
              <w:t>Region</w:t>
            </w:r>
          </w:p>
        </w:tc>
        <w:tc>
          <w:tcPr>
            <w:tcW w:w="2126" w:type="dxa"/>
            <w:vMerge w:val="restart"/>
          </w:tcPr>
          <w:p w14:paraId="066D15C8" w14:textId="77777777" w:rsidR="00E15A4A" w:rsidRDefault="00E15A4A" w:rsidP="008E0E98">
            <w:pPr>
              <w:autoSpaceDE/>
              <w:autoSpaceDN/>
              <w:adjustRightInd/>
              <w:rPr>
                <w:rFonts w:cs="Arial"/>
                <w:b/>
                <w:color w:val="000000" w:themeColor="text1"/>
              </w:rPr>
            </w:pPr>
            <w:r>
              <w:rPr>
                <w:rFonts w:cs="Arial"/>
                <w:b/>
                <w:color w:val="000000" w:themeColor="text1"/>
              </w:rPr>
              <w:t>Desired Rx (MHz)</w:t>
            </w:r>
          </w:p>
        </w:tc>
        <w:tc>
          <w:tcPr>
            <w:tcW w:w="3542" w:type="dxa"/>
            <w:gridSpan w:val="2"/>
            <w:hideMark/>
          </w:tcPr>
          <w:p w14:paraId="21E9474A" w14:textId="1A893542" w:rsidR="00E15A4A" w:rsidDel="00F260AF" w:rsidRDefault="00E15A4A" w:rsidP="008E0E98">
            <w:pPr>
              <w:autoSpaceDE/>
              <w:autoSpaceDN/>
              <w:adjustRightInd/>
              <w:rPr>
                <w:rFonts w:cs="Arial"/>
                <w:b/>
                <w:color w:val="000000" w:themeColor="text1"/>
              </w:rPr>
            </w:pPr>
            <w:r>
              <w:rPr>
                <w:rFonts w:cs="Arial"/>
                <w:b/>
                <w:color w:val="000000" w:themeColor="text1"/>
              </w:rPr>
              <w:t xml:space="preserve"> In-band Interferer Frequency </w:t>
            </w:r>
            <w:r w:rsidR="00C27A20">
              <w:rPr>
                <w:rFonts w:cs="Arial"/>
                <w:b/>
                <w:color w:val="000000" w:themeColor="text1"/>
              </w:rPr>
              <w:t>(MHz)</w:t>
            </w:r>
          </w:p>
        </w:tc>
        <w:tc>
          <w:tcPr>
            <w:tcW w:w="2834" w:type="dxa"/>
            <w:gridSpan w:val="2"/>
          </w:tcPr>
          <w:p w14:paraId="0D60AD1D" w14:textId="7AEBBD27" w:rsidR="00E15A4A" w:rsidDel="00F260AF" w:rsidRDefault="00E15A4A" w:rsidP="008E0E98">
            <w:pPr>
              <w:autoSpaceDE/>
              <w:autoSpaceDN/>
              <w:adjustRightInd/>
              <w:rPr>
                <w:rFonts w:cs="Arial"/>
                <w:b/>
                <w:color w:val="000000" w:themeColor="text1"/>
              </w:rPr>
            </w:pPr>
            <w:r>
              <w:rPr>
                <w:rFonts w:cs="Arial"/>
                <w:b/>
                <w:color w:val="000000" w:themeColor="text1"/>
              </w:rPr>
              <w:t>Out-of-band Interferer Frequency</w:t>
            </w:r>
            <w:r w:rsidR="00C27A20">
              <w:rPr>
                <w:rFonts w:cs="Arial"/>
                <w:b/>
                <w:color w:val="000000" w:themeColor="text1"/>
              </w:rPr>
              <w:t xml:space="preserve"> (MHz)</w:t>
            </w:r>
          </w:p>
        </w:tc>
      </w:tr>
      <w:tr w:rsidR="00E15A4A" w:rsidRPr="007A3C05" w14:paraId="1873B891" w14:textId="77777777" w:rsidTr="005B491F">
        <w:trPr>
          <w:trHeight w:val="584"/>
        </w:trPr>
        <w:tc>
          <w:tcPr>
            <w:tcW w:w="1101" w:type="dxa"/>
            <w:vMerge/>
          </w:tcPr>
          <w:p w14:paraId="6DC3DD72" w14:textId="77777777" w:rsidR="00E15A4A" w:rsidRDefault="00E15A4A" w:rsidP="008E0E98">
            <w:pPr>
              <w:autoSpaceDE/>
              <w:autoSpaceDN/>
              <w:adjustRightInd/>
              <w:rPr>
                <w:rFonts w:cs="Arial"/>
                <w:b/>
                <w:color w:val="000000" w:themeColor="text1"/>
              </w:rPr>
            </w:pPr>
          </w:p>
        </w:tc>
        <w:tc>
          <w:tcPr>
            <w:tcW w:w="2126" w:type="dxa"/>
            <w:vMerge/>
          </w:tcPr>
          <w:p w14:paraId="0E1356AD" w14:textId="77777777" w:rsidR="00E15A4A" w:rsidRDefault="00E15A4A" w:rsidP="008E0E98">
            <w:pPr>
              <w:autoSpaceDE/>
              <w:autoSpaceDN/>
              <w:adjustRightInd/>
              <w:rPr>
                <w:rFonts w:cs="Arial"/>
                <w:b/>
                <w:color w:val="000000" w:themeColor="text1"/>
              </w:rPr>
            </w:pPr>
          </w:p>
        </w:tc>
        <w:tc>
          <w:tcPr>
            <w:tcW w:w="2125" w:type="dxa"/>
          </w:tcPr>
          <w:p w14:paraId="16F0F2DB" w14:textId="77777777" w:rsidR="00E15A4A" w:rsidDel="00F260AF" w:rsidRDefault="00E15A4A" w:rsidP="008E0E98">
            <w:pPr>
              <w:autoSpaceDE/>
              <w:autoSpaceDN/>
              <w:adjustRightInd/>
              <w:rPr>
                <w:rFonts w:cs="Arial"/>
                <w:b/>
                <w:color w:val="000000" w:themeColor="text1"/>
              </w:rPr>
            </w:pPr>
            <w:r>
              <w:rPr>
                <w:rFonts w:cs="Arial"/>
                <w:b/>
                <w:color w:val="000000" w:themeColor="text1"/>
              </w:rPr>
              <w:t>Low-side</w:t>
            </w:r>
          </w:p>
        </w:tc>
        <w:tc>
          <w:tcPr>
            <w:tcW w:w="1417" w:type="dxa"/>
          </w:tcPr>
          <w:p w14:paraId="34A18464" w14:textId="77777777" w:rsidR="00E15A4A" w:rsidDel="00F260AF" w:rsidRDefault="00E15A4A" w:rsidP="008E0E98">
            <w:pPr>
              <w:autoSpaceDE/>
              <w:autoSpaceDN/>
              <w:adjustRightInd/>
              <w:rPr>
                <w:rFonts w:cs="Arial"/>
                <w:b/>
                <w:color w:val="000000" w:themeColor="text1"/>
              </w:rPr>
            </w:pPr>
            <w:r>
              <w:rPr>
                <w:rFonts w:cs="Arial"/>
                <w:b/>
                <w:color w:val="000000" w:themeColor="text1"/>
              </w:rPr>
              <w:t>High-side</w:t>
            </w:r>
          </w:p>
        </w:tc>
        <w:tc>
          <w:tcPr>
            <w:tcW w:w="1417" w:type="dxa"/>
          </w:tcPr>
          <w:p w14:paraId="3360B916" w14:textId="77777777" w:rsidR="00E15A4A" w:rsidDel="00F260AF" w:rsidRDefault="00E15A4A" w:rsidP="008E0E98">
            <w:pPr>
              <w:autoSpaceDE/>
              <w:autoSpaceDN/>
              <w:adjustRightInd/>
              <w:rPr>
                <w:rFonts w:cs="Arial"/>
                <w:b/>
                <w:color w:val="000000" w:themeColor="text1"/>
              </w:rPr>
            </w:pPr>
            <w:r>
              <w:rPr>
                <w:rFonts w:cs="Arial"/>
                <w:b/>
                <w:color w:val="000000" w:themeColor="text1"/>
              </w:rPr>
              <w:t>Low-side</w:t>
            </w:r>
          </w:p>
        </w:tc>
        <w:tc>
          <w:tcPr>
            <w:tcW w:w="1417" w:type="dxa"/>
          </w:tcPr>
          <w:p w14:paraId="20A942C8" w14:textId="77777777" w:rsidR="00E15A4A" w:rsidDel="00F260AF" w:rsidRDefault="00E15A4A" w:rsidP="008E0E98">
            <w:pPr>
              <w:autoSpaceDE/>
              <w:autoSpaceDN/>
              <w:adjustRightInd/>
              <w:rPr>
                <w:rFonts w:cs="Arial"/>
                <w:b/>
                <w:color w:val="000000" w:themeColor="text1"/>
              </w:rPr>
            </w:pPr>
            <w:r>
              <w:rPr>
                <w:rFonts w:cs="Arial"/>
                <w:b/>
                <w:color w:val="000000" w:themeColor="text1"/>
              </w:rPr>
              <w:t>High-Side</w:t>
            </w:r>
          </w:p>
        </w:tc>
      </w:tr>
      <w:tr w:rsidR="005B491F" w:rsidRPr="007A3C05" w14:paraId="365A2EB0" w14:textId="77777777" w:rsidTr="005B491F">
        <w:trPr>
          <w:trHeight w:val="584"/>
        </w:trPr>
        <w:tc>
          <w:tcPr>
            <w:tcW w:w="1101" w:type="dxa"/>
          </w:tcPr>
          <w:p w14:paraId="2A7C5836" w14:textId="77777777" w:rsidR="005B491F" w:rsidRDefault="005B491F" w:rsidP="008E0E98">
            <w:pPr>
              <w:autoSpaceDE/>
              <w:autoSpaceDN/>
              <w:adjustRightInd/>
              <w:rPr>
                <w:rFonts w:cs="Arial"/>
              </w:rPr>
            </w:pPr>
            <w:r>
              <w:rPr>
                <w:rFonts w:cs="Arial"/>
              </w:rPr>
              <w:t>EU868</w:t>
            </w:r>
          </w:p>
        </w:tc>
        <w:tc>
          <w:tcPr>
            <w:tcW w:w="2126" w:type="dxa"/>
          </w:tcPr>
          <w:p w14:paraId="7F50D8AB" w14:textId="66E55401" w:rsidR="005B491F" w:rsidRDefault="00E15A4A" w:rsidP="008E0E98">
            <w:pPr>
              <w:autoSpaceDE/>
              <w:autoSpaceDN/>
              <w:adjustRightInd/>
              <w:rPr>
                <w:rFonts w:cs="Arial"/>
              </w:rPr>
            </w:pPr>
            <w:r>
              <w:rPr>
                <w:rFonts w:cs="Arial"/>
              </w:rPr>
              <w:t>868.</w:t>
            </w:r>
            <w:r w:rsidR="005E197C">
              <w:rPr>
                <w:rFonts w:cs="Arial"/>
              </w:rPr>
              <w:t>5</w:t>
            </w:r>
          </w:p>
        </w:tc>
        <w:tc>
          <w:tcPr>
            <w:tcW w:w="2125" w:type="dxa"/>
          </w:tcPr>
          <w:p w14:paraId="5B951C25" w14:textId="207ABEA5" w:rsidR="005B491F" w:rsidRDefault="005B491F" w:rsidP="008E0E98">
            <w:pPr>
              <w:autoSpaceDE/>
              <w:autoSpaceDN/>
              <w:adjustRightInd/>
              <w:rPr>
                <w:rFonts w:cs="Arial"/>
              </w:rPr>
            </w:pPr>
            <w:r>
              <w:rPr>
                <w:rFonts w:cs="Arial"/>
              </w:rPr>
              <w:t>86</w:t>
            </w:r>
            <w:r w:rsidR="005E197C">
              <w:rPr>
                <w:rFonts w:cs="Arial"/>
              </w:rPr>
              <w:t>7.5</w:t>
            </w:r>
          </w:p>
        </w:tc>
        <w:tc>
          <w:tcPr>
            <w:tcW w:w="1417" w:type="dxa"/>
          </w:tcPr>
          <w:p w14:paraId="02659362" w14:textId="68019DCC" w:rsidR="005B491F" w:rsidRDefault="005B491F" w:rsidP="008E0E98">
            <w:pPr>
              <w:autoSpaceDE/>
              <w:autoSpaceDN/>
              <w:adjustRightInd/>
              <w:rPr>
                <w:rFonts w:cs="Arial"/>
              </w:rPr>
            </w:pPr>
            <w:r>
              <w:rPr>
                <w:rFonts w:cs="Arial"/>
              </w:rPr>
              <w:t>8</w:t>
            </w:r>
            <w:r w:rsidR="005E197C">
              <w:rPr>
                <w:rFonts w:cs="Arial"/>
              </w:rPr>
              <w:t>69.525</w:t>
            </w:r>
          </w:p>
        </w:tc>
        <w:tc>
          <w:tcPr>
            <w:tcW w:w="1417" w:type="dxa"/>
          </w:tcPr>
          <w:p w14:paraId="0DD3C536" w14:textId="00676E60" w:rsidR="005B491F" w:rsidRDefault="005B491F" w:rsidP="008E0E98">
            <w:pPr>
              <w:autoSpaceDE/>
              <w:autoSpaceDN/>
              <w:adjustRightInd/>
              <w:rPr>
                <w:rFonts w:cs="Arial"/>
              </w:rPr>
            </w:pPr>
            <w:r>
              <w:rPr>
                <w:rFonts w:cs="Arial"/>
              </w:rPr>
              <w:t>8</w:t>
            </w:r>
            <w:r w:rsidR="00DA03DF">
              <w:rPr>
                <w:rFonts w:cs="Arial"/>
              </w:rPr>
              <w:t>21</w:t>
            </w:r>
            <w:r>
              <w:rPr>
                <w:rFonts w:cs="Arial"/>
              </w:rPr>
              <w:t>.0</w:t>
            </w:r>
          </w:p>
        </w:tc>
        <w:tc>
          <w:tcPr>
            <w:tcW w:w="1417" w:type="dxa"/>
          </w:tcPr>
          <w:p w14:paraId="10415B59" w14:textId="1B01FD38" w:rsidR="005B491F" w:rsidRDefault="00DA03DF" w:rsidP="008E0E98">
            <w:pPr>
              <w:autoSpaceDE/>
              <w:autoSpaceDN/>
              <w:adjustRightInd/>
              <w:rPr>
                <w:rFonts w:cs="Arial"/>
              </w:rPr>
            </w:pPr>
            <w:r>
              <w:rPr>
                <w:rFonts w:cs="Arial"/>
              </w:rPr>
              <w:t>925</w:t>
            </w:r>
            <w:r w:rsidR="005B491F">
              <w:rPr>
                <w:rFonts w:cs="Arial"/>
              </w:rPr>
              <w:t>.0</w:t>
            </w:r>
          </w:p>
        </w:tc>
      </w:tr>
      <w:tr w:rsidR="005B491F" w:rsidRPr="007A3C05" w14:paraId="495D54EF" w14:textId="77777777" w:rsidTr="005B491F">
        <w:trPr>
          <w:trHeight w:val="584"/>
        </w:trPr>
        <w:tc>
          <w:tcPr>
            <w:tcW w:w="1101" w:type="dxa"/>
          </w:tcPr>
          <w:p w14:paraId="3CBDE91C" w14:textId="77777777" w:rsidR="005B491F" w:rsidRDefault="005B491F" w:rsidP="008E0E98">
            <w:pPr>
              <w:autoSpaceDE/>
              <w:autoSpaceDN/>
              <w:adjustRightInd/>
              <w:rPr>
                <w:rFonts w:cs="Arial"/>
              </w:rPr>
            </w:pPr>
            <w:r>
              <w:rPr>
                <w:rFonts w:cs="Arial"/>
              </w:rPr>
              <w:t>US915</w:t>
            </w:r>
          </w:p>
        </w:tc>
        <w:tc>
          <w:tcPr>
            <w:tcW w:w="2126" w:type="dxa"/>
          </w:tcPr>
          <w:p w14:paraId="5CA4A279" w14:textId="77777777" w:rsidR="005B491F" w:rsidRDefault="00E15A4A" w:rsidP="008E0E98">
            <w:pPr>
              <w:autoSpaceDE/>
              <w:autoSpaceDN/>
              <w:adjustRightInd/>
              <w:rPr>
                <w:rFonts w:cs="Arial"/>
              </w:rPr>
            </w:pPr>
            <w:r>
              <w:rPr>
                <w:rFonts w:cs="Arial"/>
              </w:rPr>
              <w:t>908.7</w:t>
            </w:r>
          </w:p>
        </w:tc>
        <w:tc>
          <w:tcPr>
            <w:tcW w:w="2125" w:type="dxa"/>
          </w:tcPr>
          <w:p w14:paraId="32F9EADA" w14:textId="77777777" w:rsidR="005B491F" w:rsidRPr="00E23751" w:rsidRDefault="005B491F" w:rsidP="008E0E98">
            <w:pPr>
              <w:autoSpaceDE/>
              <w:autoSpaceDN/>
              <w:adjustRightInd/>
              <w:rPr>
                <w:rFonts w:cs="Arial"/>
              </w:rPr>
            </w:pPr>
            <w:r>
              <w:rPr>
                <w:rFonts w:cs="Arial"/>
              </w:rPr>
              <w:t>906.7</w:t>
            </w:r>
          </w:p>
        </w:tc>
        <w:tc>
          <w:tcPr>
            <w:tcW w:w="1417" w:type="dxa"/>
          </w:tcPr>
          <w:p w14:paraId="38B38071" w14:textId="77777777" w:rsidR="005B491F" w:rsidRDefault="005B491F" w:rsidP="008E0E98">
            <w:pPr>
              <w:autoSpaceDE/>
              <w:autoSpaceDN/>
              <w:adjustRightInd/>
              <w:rPr>
                <w:rFonts w:cs="Arial"/>
              </w:rPr>
            </w:pPr>
            <w:r>
              <w:rPr>
                <w:rFonts w:cs="Arial"/>
              </w:rPr>
              <w:t>910.7</w:t>
            </w:r>
          </w:p>
        </w:tc>
        <w:tc>
          <w:tcPr>
            <w:tcW w:w="1417" w:type="dxa"/>
          </w:tcPr>
          <w:p w14:paraId="59534152" w14:textId="365C047E" w:rsidR="005B491F" w:rsidRDefault="005B491F" w:rsidP="008E0E98">
            <w:pPr>
              <w:autoSpaceDE/>
              <w:autoSpaceDN/>
              <w:adjustRightInd/>
              <w:rPr>
                <w:rFonts w:cs="Arial"/>
              </w:rPr>
            </w:pPr>
            <w:r>
              <w:rPr>
                <w:rFonts w:cs="Arial"/>
              </w:rPr>
              <w:t>89</w:t>
            </w:r>
            <w:r w:rsidR="00DA03DF">
              <w:rPr>
                <w:rFonts w:cs="Arial"/>
              </w:rPr>
              <w:t>4</w:t>
            </w:r>
            <w:r>
              <w:rPr>
                <w:rFonts w:cs="Arial"/>
              </w:rPr>
              <w:t>.0</w:t>
            </w:r>
          </w:p>
        </w:tc>
        <w:tc>
          <w:tcPr>
            <w:tcW w:w="1417" w:type="dxa"/>
          </w:tcPr>
          <w:p w14:paraId="69FDD18F" w14:textId="77777777" w:rsidR="005B491F" w:rsidRDefault="005B491F" w:rsidP="008E0E98">
            <w:pPr>
              <w:autoSpaceDE/>
              <w:autoSpaceDN/>
              <w:adjustRightInd/>
              <w:rPr>
                <w:rFonts w:cs="Arial"/>
              </w:rPr>
            </w:pPr>
            <w:r>
              <w:rPr>
                <w:rFonts w:cs="Arial"/>
              </w:rPr>
              <w:t>92</w:t>
            </w:r>
            <w:r w:rsidR="00985D96">
              <w:rPr>
                <w:rFonts w:cs="Arial"/>
              </w:rPr>
              <w:t>9</w:t>
            </w:r>
            <w:r>
              <w:rPr>
                <w:rFonts w:cs="Arial"/>
              </w:rPr>
              <w:t>.0</w:t>
            </w:r>
          </w:p>
        </w:tc>
      </w:tr>
      <w:tr w:rsidR="0056435C" w:rsidRPr="007A3C05" w14:paraId="2A249FFD" w14:textId="77777777" w:rsidTr="005B491F">
        <w:trPr>
          <w:trHeight w:val="584"/>
        </w:trPr>
        <w:tc>
          <w:tcPr>
            <w:tcW w:w="1101" w:type="dxa"/>
            <w:shd w:val="clear" w:color="auto" w:fill="BFBFBF" w:themeFill="background1" w:themeFillShade="BF"/>
          </w:tcPr>
          <w:p w14:paraId="1C902394" w14:textId="77777777" w:rsidR="0056435C" w:rsidRDefault="0056435C" w:rsidP="0056435C">
            <w:pPr>
              <w:autoSpaceDE/>
              <w:autoSpaceDN/>
              <w:adjustRightInd/>
              <w:rPr>
                <w:rFonts w:cs="Arial"/>
              </w:rPr>
            </w:pPr>
            <w:r>
              <w:rPr>
                <w:rFonts w:cs="Arial"/>
              </w:rPr>
              <w:t>CN779</w:t>
            </w:r>
          </w:p>
        </w:tc>
        <w:tc>
          <w:tcPr>
            <w:tcW w:w="2126" w:type="dxa"/>
            <w:shd w:val="clear" w:color="auto" w:fill="BFBFBF" w:themeFill="background1" w:themeFillShade="BF"/>
          </w:tcPr>
          <w:p w14:paraId="60B19491" w14:textId="0C946B01" w:rsidR="0056435C" w:rsidRPr="00E23751" w:rsidRDefault="0056435C" w:rsidP="0056435C">
            <w:pPr>
              <w:autoSpaceDE/>
              <w:autoSpaceDN/>
              <w:adjustRightInd/>
              <w:rPr>
                <w:rFonts w:cs="Arial"/>
              </w:rPr>
            </w:pPr>
            <w:r w:rsidRPr="008B4B2F">
              <w:rPr>
                <w:rFonts w:cs="Arial"/>
              </w:rPr>
              <w:t>TBD</w:t>
            </w:r>
          </w:p>
        </w:tc>
        <w:tc>
          <w:tcPr>
            <w:tcW w:w="2125" w:type="dxa"/>
            <w:shd w:val="clear" w:color="auto" w:fill="BFBFBF" w:themeFill="background1" w:themeFillShade="BF"/>
          </w:tcPr>
          <w:p w14:paraId="179D7A89" w14:textId="34D9B219" w:rsidR="0056435C" w:rsidRPr="00E23751" w:rsidRDefault="0056435C" w:rsidP="0056435C">
            <w:pPr>
              <w:autoSpaceDE/>
              <w:autoSpaceDN/>
              <w:adjustRightInd/>
              <w:rPr>
                <w:rFonts w:cs="Arial"/>
              </w:rPr>
            </w:pPr>
            <w:r w:rsidRPr="008B4B2F">
              <w:rPr>
                <w:rFonts w:cs="Arial"/>
              </w:rPr>
              <w:t>TBD</w:t>
            </w:r>
          </w:p>
        </w:tc>
        <w:tc>
          <w:tcPr>
            <w:tcW w:w="1417" w:type="dxa"/>
            <w:shd w:val="clear" w:color="auto" w:fill="BFBFBF" w:themeFill="background1" w:themeFillShade="BF"/>
          </w:tcPr>
          <w:p w14:paraId="0F7296EA" w14:textId="1E922D6B" w:rsidR="0056435C" w:rsidRDefault="0056435C" w:rsidP="0056435C">
            <w:pPr>
              <w:autoSpaceDE/>
              <w:autoSpaceDN/>
              <w:adjustRightInd/>
              <w:rPr>
                <w:rFonts w:cs="Arial"/>
              </w:rPr>
            </w:pPr>
            <w:r w:rsidRPr="008B4B2F">
              <w:rPr>
                <w:rFonts w:cs="Arial"/>
              </w:rPr>
              <w:t>TBD</w:t>
            </w:r>
          </w:p>
        </w:tc>
        <w:tc>
          <w:tcPr>
            <w:tcW w:w="1417" w:type="dxa"/>
            <w:shd w:val="clear" w:color="auto" w:fill="BFBFBF" w:themeFill="background1" w:themeFillShade="BF"/>
          </w:tcPr>
          <w:p w14:paraId="3A144AE0" w14:textId="68E52E85" w:rsidR="0056435C" w:rsidRDefault="0056435C" w:rsidP="0056435C">
            <w:pPr>
              <w:autoSpaceDE/>
              <w:autoSpaceDN/>
              <w:adjustRightInd/>
              <w:rPr>
                <w:rFonts w:cs="Arial"/>
              </w:rPr>
            </w:pPr>
            <w:r w:rsidRPr="008B4B2F">
              <w:rPr>
                <w:rFonts w:cs="Arial"/>
              </w:rPr>
              <w:t>TBD</w:t>
            </w:r>
          </w:p>
        </w:tc>
        <w:tc>
          <w:tcPr>
            <w:tcW w:w="1417" w:type="dxa"/>
            <w:shd w:val="clear" w:color="auto" w:fill="BFBFBF" w:themeFill="background1" w:themeFillShade="BF"/>
          </w:tcPr>
          <w:p w14:paraId="3789523C" w14:textId="3B369D8D" w:rsidR="0056435C" w:rsidRDefault="0056435C" w:rsidP="0056435C">
            <w:pPr>
              <w:autoSpaceDE/>
              <w:autoSpaceDN/>
              <w:adjustRightInd/>
              <w:rPr>
                <w:rFonts w:cs="Arial"/>
              </w:rPr>
            </w:pPr>
            <w:r w:rsidRPr="008B4B2F">
              <w:rPr>
                <w:rFonts w:cs="Arial"/>
              </w:rPr>
              <w:t>TBD</w:t>
            </w:r>
          </w:p>
        </w:tc>
      </w:tr>
      <w:tr w:rsidR="0056435C" w:rsidRPr="007A3C05" w14:paraId="15F9EBF0" w14:textId="77777777" w:rsidTr="005B491F">
        <w:trPr>
          <w:trHeight w:val="584"/>
        </w:trPr>
        <w:tc>
          <w:tcPr>
            <w:tcW w:w="1101" w:type="dxa"/>
            <w:shd w:val="clear" w:color="auto" w:fill="BFBFBF" w:themeFill="background1" w:themeFillShade="BF"/>
          </w:tcPr>
          <w:p w14:paraId="5A1A7EBB" w14:textId="77777777" w:rsidR="0056435C" w:rsidRDefault="0056435C" w:rsidP="0056435C">
            <w:pPr>
              <w:autoSpaceDE/>
              <w:autoSpaceDN/>
              <w:adjustRightInd/>
              <w:rPr>
                <w:rFonts w:cs="Arial"/>
                <w:color w:val="000000" w:themeColor="dark1"/>
                <w:kern w:val="24"/>
                <w:lang w:val="en-CA"/>
              </w:rPr>
            </w:pPr>
            <w:r>
              <w:rPr>
                <w:rFonts w:cs="Arial"/>
                <w:color w:val="000000" w:themeColor="dark1"/>
                <w:kern w:val="24"/>
                <w:lang w:val="en-CA"/>
              </w:rPr>
              <w:t>EU433</w:t>
            </w:r>
          </w:p>
        </w:tc>
        <w:tc>
          <w:tcPr>
            <w:tcW w:w="2126" w:type="dxa"/>
            <w:shd w:val="clear" w:color="auto" w:fill="BFBFBF" w:themeFill="background1" w:themeFillShade="BF"/>
          </w:tcPr>
          <w:p w14:paraId="457CB342" w14:textId="21DBE347" w:rsidR="0056435C" w:rsidRPr="00E23751" w:rsidRDefault="0056435C" w:rsidP="0056435C">
            <w:pPr>
              <w:autoSpaceDE/>
              <w:autoSpaceDN/>
              <w:adjustRightInd/>
              <w:rPr>
                <w:rFonts w:cs="Arial"/>
                <w:color w:val="000000" w:themeColor="dark1"/>
                <w:kern w:val="24"/>
                <w:lang w:val="en-CA"/>
              </w:rPr>
            </w:pPr>
            <w:r w:rsidRPr="000606AA">
              <w:rPr>
                <w:rFonts w:cs="Arial"/>
              </w:rPr>
              <w:t>TBD</w:t>
            </w:r>
          </w:p>
        </w:tc>
        <w:tc>
          <w:tcPr>
            <w:tcW w:w="2125" w:type="dxa"/>
            <w:shd w:val="clear" w:color="auto" w:fill="BFBFBF" w:themeFill="background1" w:themeFillShade="BF"/>
          </w:tcPr>
          <w:p w14:paraId="5BF5D752" w14:textId="0BAAE87F" w:rsidR="0056435C" w:rsidRPr="00E23751" w:rsidRDefault="0056435C" w:rsidP="0056435C">
            <w:pPr>
              <w:autoSpaceDE/>
              <w:autoSpaceDN/>
              <w:adjustRightInd/>
              <w:rPr>
                <w:rFonts w:cs="Arial"/>
                <w:color w:val="000000" w:themeColor="dark1"/>
                <w:kern w:val="24"/>
                <w:lang w:val="en-CA"/>
              </w:rPr>
            </w:pPr>
            <w:r w:rsidRPr="000606AA">
              <w:rPr>
                <w:rFonts w:cs="Arial"/>
              </w:rPr>
              <w:t>TBD</w:t>
            </w:r>
          </w:p>
        </w:tc>
        <w:tc>
          <w:tcPr>
            <w:tcW w:w="1417" w:type="dxa"/>
            <w:shd w:val="clear" w:color="auto" w:fill="BFBFBF" w:themeFill="background1" w:themeFillShade="BF"/>
          </w:tcPr>
          <w:p w14:paraId="015257A9" w14:textId="36A6117A" w:rsidR="0056435C" w:rsidRDefault="0056435C" w:rsidP="0056435C">
            <w:pPr>
              <w:autoSpaceDE/>
              <w:autoSpaceDN/>
              <w:adjustRightInd/>
              <w:rPr>
                <w:rFonts w:cs="Arial"/>
              </w:rPr>
            </w:pPr>
            <w:r w:rsidRPr="000606AA">
              <w:rPr>
                <w:rFonts w:cs="Arial"/>
              </w:rPr>
              <w:t>TBD</w:t>
            </w:r>
          </w:p>
        </w:tc>
        <w:tc>
          <w:tcPr>
            <w:tcW w:w="1417" w:type="dxa"/>
            <w:shd w:val="clear" w:color="auto" w:fill="BFBFBF" w:themeFill="background1" w:themeFillShade="BF"/>
          </w:tcPr>
          <w:p w14:paraId="4EF98CF7" w14:textId="1BF937C9" w:rsidR="0056435C" w:rsidRDefault="0056435C" w:rsidP="0056435C">
            <w:pPr>
              <w:autoSpaceDE/>
              <w:autoSpaceDN/>
              <w:adjustRightInd/>
              <w:rPr>
                <w:rFonts w:cs="Arial"/>
              </w:rPr>
            </w:pPr>
            <w:r w:rsidRPr="000606AA">
              <w:rPr>
                <w:rFonts w:cs="Arial"/>
              </w:rPr>
              <w:t>TBD</w:t>
            </w:r>
          </w:p>
        </w:tc>
        <w:tc>
          <w:tcPr>
            <w:tcW w:w="1417" w:type="dxa"/>
            <w:shd w:val="clear" w:color="auto" w:fill="BFBFBF" w:themeFill="background1" w:themeFillShade="BF"/>
          </w:tcPr>
          <w:p w14:paraId="56A1BDC4" w14:textId="42DDD1EB" w:rsidR="0056435C" w:rsidRDefault="0056435C" w:rsidP="0056435C">
            <w:pPr>
              <w:autoSpaceDE/>
              <w:autoSpaceDN/>
              <w:adjustRightInd/>
              <w:rPr>
                <w:rFonts w:cs="Arial"/>
              </w:rPr>
            </w:pPr>
            <w:r w:rsidRPr="000606AA">
              <w:rPr>
                <w:rFonts w:cs="Arial"/>
              </w:rPr>
              <w:t>TBD</w:t>
            </w:r>
          </w:p>
        </w:tc>
      </w:tr>
      <w:tr w:rsidR="005B491F" w:rsidRPr="007A3C05" w14:paraId="4438BF74" w14:textId="77777777" w:rsidTr="005B491F">
        <w:trPr>
          <w:trHeight w:val="584"/>
        </w:trPr>
        <w:tc>
          <w:tcPr>
            <w:tcW w:w="1101" w:type="dxa"/>
          </w:tcPr>
          <w:p w14:paraId="2FDD0099" w14:textId="77777777" w:rsidR="005B491F" w:rsidRDefault="005B491F" w:rsidP="008E0E98">
            <w:pPr>
              <w:autoSpaceDE/>
              <w:autoSpaceDN/>
              <w:adjustRightInd/>
              <w:rPr>
                <w:rFonts w:cs="Arial"/>
                <w:color w:val="000000" w:themeColor="dark1"/>
                <w:kern w:val="24"/>
                <w:lang w:val="en-CA"/>
              </w:rPr>
            </w:pPr>
            <w:r>
              <w:rPr>
                <w:rFonts w:cs="Arial"/>
                <w:color w:val="000000" w:themeColor="dark1"/>
                <w:kern w:val="24"/>
                <w:lang w:val="en-CA"/>
              </w:rPr>
              <w:t>AU915</w:t>
            </w:r>
          </w:p>
        </w:tc>
        <w:tc>
          <w:tcPr>
            <w:tcW w:w="2126" w:type="dxa"/>
          </w:tcPr>
          <w:p w14:paraId="4C6CC014" w14:textId="77777777" w:rsidR="005B491F" w:rsidRDefault="00E15A4A" w:rsidP="008E0E98">
            <w:pPr>
              <w:autoSpaceDE/>
              <w:autoSpaceDN/>
              <w:adjustRightInd/>
              <w:rPr>
                <w:rFonts w:cs="Arial"/>
              </w:rPr>
            </w:pPr>
            <w:r>
              <w:rPr>
                <w:rFonts w:cs="Arial"/>
              </w:rPr>
              <w:t>921.4</w:t>
            </w:r>
          </w:p>
        </w:tc>
        <w:tc>
          <w:tcPr>
            <w:tcW w:w="2125" w:type="dxa"/>
          </w:tcPr>
          <w:p w14:paraId="03119896" w14:textId="77777777" w:rsidR="005B491F" w:rsidRPr="00E23751" w:rsidRDefault="005B491F" w:rsidP="008E0E98">
            <w:pPr>
              <w:autoSpaceDE/>
              <w:autoSpaceDN/>
              <w:adjustRightInd/>
              <w:rPr>
                <w:rFonts w:cs="Arial"/>
                <w:color w:val="000000" w:themeColor="dark1"/>
                <w:kern w:val="24"/>
                <w:lang w:val="en-CA"/>
              </w:rPr>
            </w:pPr>
            <w:r>
              <w:rPr>
                <w:rFonts w:cs="Arial"/>
              </w:rPr>
              <w:t>919.4</w:t>
            </w:r>
          </w:p>
        </w:tc>
        <w:tc>
          <w:tcPr>
            <w:tcW w:w="1417" w:type="dxa"/>
          </w:tcPr>
          <w:p w14:paraId="55175362" w14:textId="77777777" w:rsidR="005B491F" w:rsidRDefault="005B491F" w:rsidP="008E0E98">
            <w:pPr>
              <w:autoSpaceDE/>
              <w:autoSpaceDN/>
              <w:adjustRightInd/>
              <w:rPr>
                <w:rFonts w:cs="Arial"/>
              </w:rPr>
            </w:pPr>
            <w:r>
              <w:rPr>
                <w:rFonts w:cs="Arial"/>
              </w:rPr>
              <w:t>923.4</w:t>
            </w:r>
          </w:p>
        </w:tc>
        <w:tc>
          <w:tcPr>
            <w:tcW w:w="1417" w:type="dxa"/>
          </w:tcPr>
          <w:p w14:paraId="7AE6CCD6" w14:textId="03253204" w:rsidR="005B491F" w:rsidRDefault="00DA03DF" w:rsidP="008E0E98">
            <w:pPr>
              <w:autoSpaceDE/>
              <w:autoSpaceDN/>
              <w:adjustRightInd/>
              <w:rPr>
                <w:rFonts w:cs="Arial"/>
              </w:rPr>
            </w:pPr>
            <w:r>
              <w:rPr>
                <w:rFonts w:cs="Arial"/>
              </w:rPr>
              <w:t>890</w:t>
            </w:r>
            <w:r w:rsidR="005B491F">
              <w:rPr>
                <w:rFonts w:cs="Arial"/>
              </w:rPr>
              <w:t>.0</w:t>
            </w:r>
          </w:p>
        </w:tc>
        <w:tc>
          <w:tcPr>
            <w:tcW w:w="1417" w:type="dxa"/>
          </w:tcPr>
          <w:p w14:paraId="034D36B7" w14:textId="59EFF488" w:rsidR="005B491F" w:rsidRDefault="005B491F" w:rsidP="008E0E98">
            <w:pPr>
              <w:autoSpaceDE/>
              <w:autoSpaceDN/>
              <w:adjustRightInd/>
              <w:rPr>
                <w:rFonts w:cs="Arial"/>
              </w:rPr>
            </w:pPr>
            <w:r>
              <w:rPr>
                <w:rFonts w:cs="Arial"/>
              </w:rPr>
              <w:t>938.0</w:t>
            </w:r>
            <w:r w:rsidR="00DA03DF">
              <w:rPr>
                <w:rStyle w:val="FootnoteReference"/>
                <w:rFonts w:cs="Arial"/>
              </w:rPr>
              <w:footnoteReference w:id="3"/>
            </w:r>
          </w:p>
        </w:tc>
      </w:tr>
      <w:tr w:rsidR="005B491F" w:rsidRPr="007A3C05" w14:paraId="5FDE6C72" w14:textId="77777777" w:rsidTr="005B491F">
        <w:trPr>
          <w:trHeight w:val="584"/>
        </w:trPr>
        <w:tc>
          <w:tcPr>
            <w:tcW w:w="1101" w:type="dxa"/>
          </w:tcPr>
          <w:p w14:paraId="5015AF17" w14:textId="77777777" w:rsidR="005B491F" w:rsidRDefault="005B491F" w:rsidP="008E0E98">
            <w:pPr>
              <w:autoSpaceDE/>
              <w:autoSpaceDN/>
              <w:adjustRightInd/>
              <w:rPr>
                <w:rFonts w:cs="Arial"/>
                <w:color w:val="000000" w:themeColor="dark1"/>
                <w:kern w:val="24"/>
                <w:lang w:val="en-CA"/>
              </w:rPr>
            </w:pPr>
            <w:r>
              <w:rPr>
                <w:rFonts w:cs="Arial"/>
                <w:color w:val="000000" w:themeColor="dark1"/>
                <w:kern w:val="24"/>
                <w:lang w:val="en-CA"/>
              </w:rPr>
              <w:t>CN470</w:t>
            </w:r>
          </w:p>
        </w:tc>
        <w:tc>
          <w:tcPr>
            <w:tcW w:w="2126" w:type="dxa"/>
          </w:tcPr>
          <w:p w14:paraId="6AEAF00D" w14:textId="77777777" w:rsidR="005B491F" w:rsidRDefault="00E772D4" w:rsidP="008E0E98">
            <w:pPr>
              <w:autoSpaceDE/>
              <w:autoSpaceDN/>
              <w:adjustRightInd/>
              <w:rPr>
                <w:rFonts w:cs="Arial"/>
              </w:rPr>
            </w:pPr>
            <w:r>
              <w:rPr>
                <w:rFonts w:cs="Arial"/>
                <w:color w:val="000000" w:themeColor="dark1"/>
                <w:kern w:val="24"/>
                <w:lang w:val="en-CA"/>
              </w:rPr>
              <w:t>TBD</w:t>
            </w:r>
          </w:p>
        </w:tc>
        <w:tc>
          <w:tcPr>
            <w:tcW w:w="2125" w:type="dxa"/>
          </w:tcPr>
          <w:p w14:paraId="520815BD" w14:textId="77777777" w:rsidR="005B491F" w:rsidRDefault="00E772D4" w:rsidP="008E0E98">
            <w:pPr>
              <w:autoSpaceDE/>
              <w:autoSpaceDN/>
              <w:adjustRightInd/>
              <w:rPr>
                <w:rFonts w:cs="Arial"/>
                <w:color w:val="000000" w:themeColor="dark1"/>
                <w:kern w:val="24"/>
                <w:lang w:val="en-CA"/>
              </w:rPr>
            </w:pPr>
            <w:r>
              <w:rPr>
                <w:rFonts w:cs="Arial"/>
                <w:color w:val="000000" w:themeColor="dark1"/>
                <w:kern w:val="24"/>
                <w:lang w:val="en-CA"/>
              </w:rPr>
              <w:t>TBD</w:t>
            </w:r>
          </w:p>
        </w:tc>
        <w:tc>
          <w:tcPr>
            <w:tcW w:w="1417" w:type="dxa"/>
          </w:tcPr>
          <w:p w14:paraId="1B36C69C" w14:textId="77777777" w:rsidR="005B491F" w:rsidRDefault="00E772D4" w:rsidP="008E0E98">
            <w:pPr>
              <w:autoSpaceDE/>
              <w:autoSpaceDN/>
              <w:adjustRightInd/>
              <w:rPr>
                <w:rFonts w:cs="Arial"/>
              </w:rPr>
            </w:pPr>
            <w:r>
              <w:rPr>
                <w:rFonts w:cs="Arial"/>
                <w:color w:val="000000" w:themeColor="dark1"/>
                <w:kern w:val="24"/>
                <w:lang w:val="en-CA"/>
              </w:rPr>
              <w:t>TBD</w:t>
            </w:r>
          </w:p>
        </w:tc>
        <w:tc>
          <w:tcPr>
            <w:tcW w:w="1417" w:type="dxa"/>
          </w:tcPr>
          <w:p w14:paraId="1F6E0512" w14:textId="77777777" w:rsidR="005B491F" w:rsidRDefault="00E772D4" w:rsidP="008E0E98">
            <w:pPr>
              <w:autoSpaceDE/>
              <w:autoSpaceDN/>
              <w:adjustRightInd/>
              <w:rPr>
                <w:rFonts w:cs="Arial"/>
              </w:rPr>
            </w:pPr>
            <w:r>
              <w:rPr>
                <w:rFonts w:cs="Arial"/>
                <w:color w:val="000000" w:themeColor="dark1"/>
                <w:kern w:val="24"/>
                <w:lang w:val="en-CA"/>
              </w:rPr>
              <w:t>TBD</w:t>
            </w:r>
          </w:p>
        </w:tc>
        <w:tc>
          <w:tcPr>
            <w:tcW w:w="1417" w:type="dxa"/>
          </w:tcPr>
          <w:p w14:paraId="5AC5586E" w14:textId="77777777" w:rsidR="005B491F" w:rsidRDefault="00E772D4" w:rsidP="008E0E98">
            <w:pPr>
              <w:autoSpaceDE/>
              <w:autoSpaceDN/>
              <w:adjustRightInd/>
              <w:rPr>
                <w:rFonts w:cs="Arial"/>
              </w:rPr>
            </w:pPr>
            <w:r>
              <w:rPr>
                <w:rFonts w:cs="Arial"/>
                <w:color w:val="000000" w:themeColor="dark1"/>
                <w:kern w:val="24"/>
                <w:lang w:val="en-CA"/>
              </w:rPr>
              <w:t>TBD</w:t>
            </w:r>
          </w:p>
        </w:tc>
      </w:tr>
      <w:tr w:rsidR="005B491F" w:rsidRPr="007A3C05" w14:paraId="094816B7" w14:textId="77777777" w:rsidTr="005B491F">
        <w:trPr>
          <w:trHeight w:val="584"/>
        </w:trPr>
        <w:tc>
          <w:tcPr>
            <w:tcW w:w="1101" w:type="dxa"/>
          </w:tcPr>
          <w:p w14:paraId="72F32E3F" w14:textId="4785B952" w:rsidR="005B491F" w:rsidRDefault="005B491F" w:rsidP="008E0E98">
            <w:pPr>
              <w:autoSpaceDE/>
              <w:autoSpaceDN/>
              <w:adjustRightInd/>
              <w:rPr>
                <w:rFonts w:cs="Arial"/>
                <w:color w:val="000000" w:themeColor="dark1"/>
                <w:kern w:val="24"/>
                <w:lang w:val="en-CA"/>
              </w:rPr>
            </w:pPr>
            <w:r>
              <w:rPr>
                <w:rFonts w:cs="Arial"/>
                <w:color w:val="000000" w:themeColor="dark1"/>
                <w:kern w:val="24"/>
                <w:lang w:val="en-CA"/>
              </w:rPr>
              <w:t>AS923</w:t>
            </w:r>
            <w:r w:rsidR="00986206">
              <w:rPr>
                <w:rFonts w:cs="Arial"/>
                <w:color w:val="000000" w:themeColor="dark1"/>
                <w:kern w:val="24"/>
                <w:lang w:val="en-CA"/>
              </w:rPr>
              <w:t>-1</w:t>
            </w:r>
          </w:p>
        </w:tc>
        <w:tc>
          <w:tcPr>
            <w:tcW w:w="2126" w:type="dxa"/>
          </w:tcPr>
          <w:p w14:paraId="7642291C" w14:textId="77777777" w:rsidR="005B491F" w:rsidRDefault="00E15A4A" w:rsidP="008E0E98">
            <w:pPr>
              <w:autoSpaceDE/>
              <w:autoSpaceDN/>
              <w:adjustRightInd/>
              <w:rPr>
                <w:rFonts w:cs="Arial"/>
              </w:rPr>
            </w:pPr>
            <w:r>
              <w:rPr>
                <w:rFonts w:cs="Arial"/>
              </w:rPr>
              <w:t>923.2</w:t>
            </w:r>
          </w:p>
        </w:tc>
        <w:tc>
          <w:tcPr>
            <w:tcW w:w="2125" w:type="dxa"/>
          </w:tcPr>
          <w:p w14:paraId="63300BAF" w14:textId="77777777" w:rsidR="005B491F" w:rsidRDefault="005B491F" w:rsidP="008E0E98">
            <w:pPr>
              <w:autoSpaceDE/>
              <w:autoSpaceDN/>
              <w:adjustRightInd/>
              <w:rPr>
                <w:rFonts w:cs="Arial"/>
                <w:color w:val="000000" w:themeColor="dark1"/>
                <w:kern w:val="24"/>
                <w:lang w:val="en-CA"/>
              </w:rPr>
            </w:pPr>
            <w:r>
              <w:rPr>
                <w:rFonts w:cs="Arial"/>
              </w:rPr>
              <w:t>921.2</w:t>
            </w:r>
          </w:p>
        </w:tc>
        <w:tc>
          <w:tcPr>
            <w:tcW w:w="1417" w:type="dxa"/>
          </w:tcPr>
          <w:p w14:paraId="453D23CC" w14:textId="52D77345" w:rsidR="005B491F" w:rsidRDefault="005B491F" w:rsidP="008E0E98">
            <w:pPr>
              <w:autoSpaceDE/>
              <w:autoSpaceDN/>
              <w:adjustRightInd/>
              <w:rPr>
                <w:rFonts w:cs="Arial"/>
              </w:rPr>
            </w:pPr>
            <w:r>
              <w:rPr>
                <w:rFonts w:cs="Arial"/>
              </w:rPr>
              <w:t>925.</w:t>
            </w:r>
            <w:r w:rsidR="00AC7D1E">
              <w:rPr>
                <w:rFonts w:cs="Arial"/>
              </w:rPr>
              <w:t>0</w:t>
            </w:r>
          </w:p>
        </w:tc>
        <w:tc>
          <w:tcPr>
            <w:tcW w:w="1417" w:type="dxa"/>
          </w:tcPr>
          <w:p w14:paraId="5593202D" w14:textId="44FC6792" w:rsidR="005B491F" w:rsidRDefault="004C2B08" w:rsidP="008E0E98">
            <w:pPr>
              <w:autoSpaceDE/>
              <w:autoSpaceDN/>
              <w:adjustRightInd/>
              <w:rPr>
                <w:rFonts w:cs="Arial"/>
              </w:rPr>
            </w:pPr>
            <w:r>
              <w:rPr>
                <w:rFonts w:cs="Arial"/>
              </w:rPr>
              <w:t>TBD</w:t>
            </w:r>
          </w:p>
        </w:tc>
        <w:tc>
          <w:tcPr>
            <w:tcW w:w="1417" w:type="dxa"/>
          </w:tcPr>
          <w:p w14:paraId="08463ABD" w14:textId="77777777" w:rsidR="005B491F" w:rsidRDefault="005B491F" w:rsidP="008E0E98">
            <w:pPr>
              <w:autoSpaceDE/>
              <w:autoSpaceDN/>
              <w:adjustRightInd/>
              <w:rPr>
                <w:rFonts w:cs="Arial"/>
              </w:rPr>
            </w:pPr>
            <w:r>
              <w:rPr>
                <w:rFonts w:cs="Arial"/>
              </w:rPr>
              <w:t>938.0</w:t>
            </w:r>
          </w:p>
        </w:tc>
      </w:tr>
      <w:tr w:rsidR="00986206" w:rsidRPr="007A3C05" w14:paraId="5F494CBE" w14:textId="77777777" w:rsidTr="005B491F">
        <w:trPr>
          <w:trHeight w:val="584"/>
        </w:trPr>
        <w:tc>
          <w:tcPr>
            <w:tcW w:w="1101" w:type="dxa"/>
          </w:tcPr>
          <w:p w14:paraId="22CDA67B" w14:textId="4745CDE1" w:rsidR="00986206" w:rsidRDefault="00986206" w:rsidP="008E0E98">
            <w:pPr>
              <w:autoSpaceDE/>
              <w:autoSpaceDN/>
              <w:adjustRightInd/>
              <w:rPr>
                <w:rFonts w:cs="Arial"/>
                <w:color w:val="000000" w:themeColor="dark1"/>
                <w:kern w:val="24"/>
                <w:lang w:val="en-CA"/>
              </w:rPr>
            </w:pPr>
            <w:r>
              <w:rPr>
                <w:rFonts w:cs="Arial"/>
                <w:color w:val="000000" w:themeColor="dark1"/>
                <w:kern w:val="24"/>
                <w:lang w:val="en-CA"/>
              </w:rPr>
              <w:t>AS923-2</w:t>
            </w:r>
          </w:p>
        </w:tc>
        <w:tc>
          <w:tcPr>
            <w:tcW w:w="2126" w:type="dxa"/>
          </w:tcPr>
          <w:p w14:paraId="46787122" w14:textId="7E66F004" w:rsidR="00986206" w:rsidRDefault="00DA03DF" w:rsidP="008E0E98">
            <w:pPr>
              <w:autoSpaceDE/>
              <w:autoSpaceDN/>
              <w:adjustRightInd/>
              <w:rPr>
                <w:rFonts w:cs="Arial"/>
              </w:rPr>
            </w:pPr>
            <w:r>
              <w:rPr>
                <w:rFonts w:cs="Arial"/>
              </w:rPr>
              <w:t>921.4</w:t>
            </w:r>
          </w:p>
        </w:tc>
        <w:tc>
          <w:tcPr>
            <w:tcW w:w="2125" w:type="dxa"/>
          </w:tcPr>
          <w:p w14:paraId="159904E3" w14:textId="63B9E32E" w:rsidR="00986206" w:rsidRDefault="004C2B08" w:rsidP="008E0E98">
            <w:pPr>
              <w:autoSpaceDE/>
              <w:autoSpaceDN/>
              <w:adjustRightInd/>
              <w:rPr>
                <w:rFonts w:cs="Arial"/>
              </w:rPr>
            </w:pPr>
            <w:r>
              <w:rPr>
                <w:rFonts w:cs="Arial"/>
              </w:rPr>
              <w:t>9</w:t>
            </w:r>
            <w:r w:rsidR="00AC7D1E">
              <w:rPr>
                <w:rFonts w:cs="Arial"/>
              </w:rPr>
              <w:t>20.0</w:t>
            </w:r>
          </w:p>
        </w:tc>
        <w:tc>
          <w:tcPr>
            <w:tcW w:w="1417" w:type="dxa"/>
          </w:tcPr>
          <w:p w14:paraId="2A5D42A5" w14:textId="6D4D570A" w:rsidR="00986206" w:rsidRDefault="004C2B08" w:rsidP="008E0E98">
            <w:pPr>
              <w:autoSpaceDE/>
              <w:autoSpaceDN/>
              <w:adjustRightInd/>
              <w:rPr>
                <w:rFonts w:cs="Arial"/>
              </w:rPr>
            </w:pPr>
            <w:r>
              <w:rPr>
                <w:rFonts w:cs="Arial"/>
              </w:rPr>
              <w:t>923.</w:t>
            </w:r>
            <w:r w:rsidR="00AC7D1E">
              <w:rPr>
                <w:rFonts w:cs="Arial"/>
              </w:rPr>
              <w:t>0</w:t>
            </w:r>
          </w:p>
        </w:tc>
        <w:tc>
          <w:tcPr>
            <w:tcW w:w="1417" w:type="dxa"/>
          </w:tcPr>
          <w:p w14:paraId="56D28709" w14:textId="425A8624" w:rsidR="00986206" w:rsidRDefault="004C2B08" w:rsidP="008E0E98">
            <w:pPr>
              <w:autoSpaceDE/>
              <w:autoSpaceDN/>
              <w:adjustRightInd/>
              <w:rPr>
                <w:rFonts w:cs="Arial"/>
              </w:rPr>
            </w:pPr>
            <w:r>
              <w:rPr>
                <w:rFonts w:cs="Arial"/>
              </w:rPr>
              <w:t>TBD</w:t>
            </w:r>
          </w:p>
        </w:tc>
        <w:tc>
          <w:tcPr>
            <w:tcW w:w="1417" w:type="dxa"/>
          </w:tcPr>
          <w:p w14:paraId="65934EF7" w14:textId="3B044C45" w:rsidR="00986206" w:rsidRDefault="000F1742" w:rsidP="008E0E98">
            <w:pPr>
              <w:autoSpaceDE/>
              <w:autoSpaceDN/>
              <w:adjustRightInd/>
              <w:rPr>
                <w:rFonts w:cs="Arial"/>
              </w:rPr>
            </w:pPr>
            <w:r>
              <w:rPr>
                <w:rFonts w:cs="Arial"/>
              </w:rPr>
              <w:t>938.0</w:t>
            </w:r>
          </w:p>
        </w:tc>
      </w:tr>
      <w:tr w:rsidR="00986206" w:rsidRPr="007A3C05" w14:paraId="5C48DD9A" w14:textId="77777777" w:rsidTr="005B491F">
        <w:trPr>
          <w:trHeight w:val="584"/>
        </w:trPr>
        <w:tc>
          <w:tcPr>
            <w:tcW w:w="1101" w:type="dxa"/>
          </w:tcPr>
          <w:p w14:paraId="2A98919C" w14:textId="49EA048B" w:rsidR="00986206" w:rsidRDefault="00986206" w:rsidP="008E0E98">
            <w:pPr>
              <w:autoSpaceDE/>
              <w:autoSpaceDN/>
              <w:adjustRightInd/>
              <w:rPr>
                <w:rFonts w:cs="Arial"/>
                <w:color w:val="000000" w:themeColor="dark1"/>
                <w:kern w:val="24"/>
                <w:lang w:val="en-CA"/>
              </w:rPr>
            </w:pPr>
            <w:r>
              <w:rPr>
                <w:rFonts w:cs="Arial"/>
                <w:color w:val="000000" w:themeColor="dark1"/>
                <w:kern w:val="24"/>
                <w:lang w:val="en-CA"/>
              </w:rPr>
              <w:t>AS923-3</w:t>
            </w:r>
          </w:p>
        </w:tc>
        <w:tc>
          <w:tcPr>
            <w:tcW w:w="2126" w:type="dxa"/>
          </w:tcPr>
          <w:p w14:paraId="3A16DE72" w14:textId="0D575F60" w:rsidR="00986206" w:rsidRDefault="00DA03DF" w:rsidP="008E0E98">
            <w:pPr>
              <w:autoSpaceDE/>
              <w:autoSpaceDN/>
              <w:adjustRightInd/>
              <w:rPr>
                <w:rFonts w:cs="Arial"/>
              </w:rPr>
            </w:pPr>
            <w:r>
              <w:rPr>
                <w:rFonts w:cs="Arial"/>
              </w:rPr>
              <w:t>916.6</w:t>
            </w:r>
          </w:p>
        </w:tc>
        <w:tc>
          <w:tcPr>
            <w:tcW w:w="2125" w:type="dxa"/>
          </w:tcPr>
          <w:p w14:paraId="1A608DEA" w14:textId="59BFB748" w:rsidR="00986206" w:rsidRDefault="004C2B08" w:rsidP="008E0E98">
            <w:pPr>
              <w:autoSpaceDE/>
              <w:autoSpaceDN/>
              <w:adjustRightInd/>
              <w:rPr>
                <w:rFonts w:cs="Arial"/>
              </w:rPr>
            </w:pPr>
            <w:r>
              <w:rPr>
                <w:rFonts w:cs="Arial"/>
              </w:rPr>
              <w:t>91</w:t>
            </w:r>
            <w:r w:rsidR="00AC7D1E">
              <w:rPr>
                <w:rFonts w:cs="Arial"/>
              </w:rPr>
              <w:t>5.0</w:t>
            </w:r>
          </w:p>
        </w:tc>
        <w:tc>
          <w:tcPr>
            <w:tcW w:w="1417" w:type="dxa"/>
          </w:tcPr>
          <w:p w14:paraId="0530FCF7" w14:textId="23FFAD8B" w:rsidR="00986206" w:rsidRDefault="004C2B08" w:rsidP="008E0E98">
            <w:pPr>
              <w:autoSpaceDE/>
              <w:autoSpaceDN/>
              <w:adjustRightInd/>
              <w:rPr>
                <w:rFonts w:cs="Arial"/>
              </w:rPr>
            </w:pPr>
            <w:r>
              <w:rPr>
                <w:rFonts w:cs="Arial"/>
              </w:rPr>
              <w:t>918.</w:t>
            </w:r>
            <w:r w:rsidR="00AC7D1E">
              <w:rPr>
                <w:rFonts w:cs="Arial"/>
              </w:rPr>
              <w:t>0</w:t>
            </w:r>
          </w:p>
        </w:tc>
        <w:tc>
          <w:tcPr>
            <w:tcW w:w="1417" w:type="dxa"/>
          </w:tcPr>
          <w:p w14:paraId="436530A0" w14:textId="77CA937C" w:rsidR="00986206" w:rsidRDefault="004C2B08" w:rsidP="008E0E98">
            <w:pPr>
              <w:autoSpaceDE/>
              <w:autoSpaceDN/>
              <w:adjustRightInd/>
              <w:rPr>
                <w:rFonts w:cs="Arial"/>
              </w:rPr>
            </w:pPr>
            <w:r>
              <w:rPr>
                <w:rFonts w:cs="Arial"/>
              </w:rPr>
              <w:t>TBD</w:t>
            </w:r>
          </w:p>
        </w:tc>
        <w:tc>
          <w:tcPr>
            <w:tcW w:w="1417" w:type="dxa"/>
          </w:tcPr>
          <w:p w14:paraId="1C073A00" w14:textId="5A2AC66A" w:rsidR="00986206" w:rsidRDefault="000F1742" w:rsidP="008E0E98">
            <w:pPr>
              <w:autoSpaceDE/>
              <w:autoSpaceDN/>
              <w:adjustRightInd/>
              <w:rPr>
                <w:rFonts w:cs="Arial"/>
              </w:rPr>
            </w:pPr>
            <w:r>
              <w:rPr>
                <w:rFonts w:cs="Arial"/>
              </w:rPr>
              <w:t>938.0</w:t>
            </w:r>
          </w:p>
        </w:tc>
      </w:tr>
      <w:tr w:rsidR="00986206" w:rsidRPr="007A3C05" w14:paraId="610C19E5" w14:textId="77777777" w:rsidTr="005B491F">
        <w:trPr>
          <w:trHeight w:val="584"/>
        </w:trPr>
        <w:tc>
          <w:tcPr>
            <w:tcW w:w="1101" w:type="dxa"/>
          </w:tcPr>
          <w:p w14:paraId="413DA118" w14:textId="7A8B9066" w:rsidR="00986206" w:rsidRDefault="00986206" w:rsidP="008E0E98">
            <w:pPr>
              <w:autoSpaceDE/>
              <w:autoSpaceDN/>
              <w:adjustRightInd/>
              <w:rPr>
                <w:rFonts w:cs="Arial"/>
                <w:color w:val="000000" w:themeColor="dark1"/>
                <w:kern w:val="24"/>
                <w:lang w:val="en-CA"/>
              </w:rPr>
            </w:pPr>
            <w:r>
              <w:rPr>
                <w:rFonts w:cs="Arial"/>
                <w:color w:val="000000" w:themeColor="dark1"/>
                <w:kern w:val="24"/>
                <w:lang w:val="en-CA"/>
              </w:rPr>
              <w:t>AS923-4</w:t>
            </w:r>
          </w:p>
        </w:tc>
        <w:tc>
          <w:tcPr>
            <w:tcW w:w="2126" w:type="dxa"/>
          </w:tcPr>
          <w:p w14:paraId="7459E477" w14:textId="434ADE31" w:rsidR="00986206" w:rsidRDefault="00DA03DF" w:rsidP="008E0E98">
            <w:pPr>
              <w:autoSpaceDE/>
              <w:autoSpaceDN/>
              <w:adjustRightInd/>
              <w:rPr>
                <w:rFonts w:cs="Arial"/>
              </w:rPr>
            </w:pPr>
            <w:r>
              <w:rPr>
                <w:rFonts w:cs="Arial"/>
              </w:rPr>
              <w:t>TBD</w:t>
            </w:r>
          </w:p>
        </w:tc>
        <w:tc>
          <w:tcPr>
            <w:tcW w:w="2125" w:type="dxa"/>
          </w:tcPr>
          <w:p w14:paraId="379EB13A" w14:textId="579C4EEE" w:rsidR="00986206" w:rsidRDefault="00DA03DF" w:rsidP="008E0E98">
            <w:pPr>
              <w:autoSpaceDE/>
              <w:autoSpaceDN/>
              <w:adjustRightInd/>
              <w:rPr>
                <w:rFonts w:cs="Arial"/>
              </w:rPr>
            </w:pPr>
            <w:r>
              <w:rPr>
                <w:rFonts w:cs="Arial"/>
              </w:rPr>
              <w:t>TBD</w:t>
            </w:r>
          </w:p>
        </w:tc>
        <w:tc>
          <w:tcPr>
            <w:tcW w:w="1417" w:type="dxa"/>
          </w:tcPr>
          <w:p w14:paraId="5E01CB9F" w14:textId="3E2516C6" w:rsidR="00986206" w:rsidRDefault="00DA03DF" w:rsidP="008E0E98">
            <w:pPr>
              <w:autoSpaceDE/>
              <w:autoSpaceDN/>
              <w:adjustRightInd/>
              <w:rPr>
                <w:rFonts w:cs="Arial"/>
              </w:rPr>
            </w:pPr>
            <w:r>
              <w:rPr>
                <w:rFonts w:cs="Arial"/>
              </w:rPr>
              <w:t>TBD</w:t>
            </w:r>
          </w:p>
        </w:tc>
        <w:tc>
          <w:tcPr>
            <w:tcW w:w="1417" w:type="dxa"/>
          </w:tcPr>
          <w:p w14:paraId="05ED6C88" w14:textId="48F102B0" w:rsidR="00986206" w:rsidRDefault="00DA03DF" w:rsidP="008E0E98">
            <w:pPr>
              <w:autoSpaceDE/>
              <w:autoSpaceDN/>
              <w:adjustRightInd/>
              <w:rPr>
                <w:rFonts w:cs="Arial"/>
              </w:rPr>
            </w:pPr>
            <w:r>
              <w:rPr>
                <w:rFonts w:cs="Arial"/>
              </w:rPr>
              <w:t>TBD</w:t>
            </w:r>
          </w:p>
        </w:tc>
        <w:tc>
          <w:tcPr>
            <w:tcW w:w="1417" w:type="dxa"/>
          </w:tcPr>
          <w:p w14:paraId="006941C0" w14:textId="059555C9" w:rsidR="00986206" w:rsidRDefault="00DA03DF" w:rsidP="008E0E98">
            <w:pPr>
              <w:autoSpaceDE/>
              <w:autoSpaceDN/>
              <w:adjustRightInd/>
              <w:rPr>
                <w:rFonts w:cs="Arial"/>
              </w:rPr>
            </w:pPr>
            <w:r>
              <w:rPr>
                <w:rFonts w:cs="Arial"/>
              </w:rPr>
              <w:t>TBD</w:t>
            </w:r>
          </w:p>
        </w:tc>
      </w:tr>
      <w:tr w:rsidR="005B491F" w:rsidRPr="007A3C05" w14:paraId="76A31FBC" w14:textId="77777777" w:rsidTr="005B491F">
        <w:trPr>
          <w:trHeight w:val="584"/>
        </w:trPr>
        <w:tc>
          <w:tcPr>
            <w:tcW w:w="1101" w:type="dxa"/>
          </w:tcPr>
          <w:p w14:paraId="2D9C2AD8" w14:textId="77777777" w:rsidR="005B491F" w:rsidRDefault="005B491F" w:rsidP="008E0E98">
            <w:pPr>
              <w:autoSpaceDE/>
              <w:autoSpaceDN/>
              <w:adjustRightInd/>
              <w:rPr>
                <w:rFonts w:cs="Arial"/>
                <w:color w:val="000000" w:themeColor="dark1"/>
                <w:kern w:val="24"/>
                <w:lang w:val="en-CA"/>
              </w:rPr>
            </w:pPr>
            <w:r>
              <w:rPr>
                <w:rFonts w:cs="Arial"/>
                <w:color w:val="000000" w:themeColor="dark1"/>
                <w:kern w:val="24"/>
                <w:lang w:val="en-CA"/>
              </w:rPr>
              <w:t>KR920</w:t>
            </w:r>
          </w:p>
        </w:tc>
        <w:tc>
          <w:tcPr>
            <w:tcW w:w="2126" w:type="dxa"/>
          </w:tcPr>
          <w:p w14:paraId="5B247B6E" w14:textId="77777777" w:rsidR="005B491F" w:rsidRDefault="00E15A4A" w:rsidP="008E0E98">
            <w:pPr>
              <w:autoSpaceDE/>
              <w:autoSpaceDN/>
              <w:adjustRightInd/>
              <w:rPr>
                <w:rFonts w:cs="Arial"/>
              </w:rPr>
            </w:pPr>
            <w:r>
              <w:rPr>
                <w:rFonts w:cs="Arial"/>
              </w:rPr>
              <w:t>922.3</w:t>
            </w:r>
          </w:p>
        </w:tc>
        <w:tc>
          <w:tcPr>
            <w:tcW w:w="2125" w:type="dxa"/>
          </w:tcPr>
          <w:p w14:paraId="21A0186F" w14:textId="571BDA1A" w:rsidR="005B491F" w:rsidRDefault="005B491F" w:rsidP="008E0E98">
            <w:pPr>
              <w:autoSpaceDE/>
              <w:autoSpaceDN/>
              <w:adjustRightInd/>
              <w:rPr>
                <w:rFonts w:cs="Arial"/>
                <w:color w:val="000000" w:themeColor="dark1"/>
                <w:kern w:val="24"/>
                <w:lang w:val="en-CA"/>
              </w:rPr>
            </w:pPr>
            <w:r>
              <w:rPr>
                <w:rFonts w:cs="Arial"/>
              </w:rPr>
              <w:t>920.</w:t>
            </w:r>
            <w:r w:rsidR="005E197C">
              <w:rPr>
                <w:rFonts w:cs="Arial"/>
              </w:rPr>
              <w:t>9</w:t>
            </w:r>
          </w:p>
        </w:tc>
        <w:tc>
          <w:tcPr>
            <w:tcW w:w="1417" w:type="dxa"/>
          </w:tcPr>
          <w:p w14:paraId="15D61C44" w14:textId="628B0D4E" w:rsidR="005B491F" w:rsidRDefault="005B491F" w:rsidP="008E0E98">
            <w:pPr>
              <w:autoSpaceDE/>
              <w:autoSpaceDN/>
              <w:adjustRightInd/>
              <w:rPr>
                <w:rFonts w:cs="Arial"/>
              </w:rPr>
            </w:pPr>
            <w:r>
              <w:rPr>
                <w:rFonts w:cs="Arial"/>
              </w:rPr>
              <w:t>92</w:t>
            </w:r>
            <w:r w:rsidR="005E197C">
              <w:rPr>
                <w:rFonts w:cs="Arial"/>
              </w:rPr>
              <w:t>3</w:t>
            </w:r>
            <w:r>
              <w:rPr>
                <w:rFonts w:cs="Arial"/>
              </w:rPr>
              <w:t>.3</w:t>
            </w:r>
          </w:p>
        </w:tc>
        <w:tc>
          <w:tcPr>
            <w:tcW w:w="1417" w:type="dxa"/>
          </w:tcPr>
          <w:p w14:paraId="52070A2F" w14:textId="770AEF28" w:rsidR="005B491F" w:rsidRDefault="004C2B08" w:rsidP="008E0E98">
            <w:pPr>
              <w:autoSpaceDE/>
              <w:autoSpaceDN/>
              <w:adjustRightInd/>
              <w:rPr>
                <w:rFonts w:cs="Arial"/>
              </w:rPr>
            </w:pPr>
            <w:r>
              <w:rPr>
                <w:rFonts w:cs="Arial"/>
              </w:rPr>
              <w:t>890</w:t>
            </w:r>
            <w:r w:rsidR="000F1742">
              <w:rPr>
                <w:rFonts w:cs="Arial"/>
              </w:rPr>
              <w:t>.0</w:t>
            </w:r>
          </w:p>
        </w:tc>
        <w:tc>
          <w:tcPr>
            <w:tcW w:w="1417" w:type="dxa"/>
          </w:tcPr>
          <w:p w14:paraId="731E90BA" w14:textId="7985BCFA" w:rsidR="005B491F" w:rsidRDefault="000F1742" w:rsidP="008E0E98">
            <w:pPr>
              <w:autoSpaceDE/>
              <w:autoSpaceDN/>
              <w:adjustRightInd/>
              <w:rPr>
                <w:rFonts w:cs="Arial"/>
              </w:rPr>
            </w:pPr>
            <w:r>
              <w:rPr>
                <w:rFonts w:cs="Arial"/>
              </w:rPr>
              <w:t>938.0</w:t>
            </w:r>
          </w:p>
        </w:tc>
      </w:tr>
      <w:tr w:rsidR="005B491F" w:rsidRPr="007A3C05" w14:paraId="15155F68" w14:textId="77777777" w:rsidTr="005B491F">
        <w:trPr>
          <w:trHeight w:val="584"/>
        </w:trPr>
        <w:tc>
          <w:tcPr>
            <w:tcW w:w="1101" w:type="dxa"/>
          </w:tcPr>
          <w:p w14:paraId="6B056C5A" w14:textId="77777777" w:rsidR="005B491F" w:rsidRDefault="005B491F" w:rsidP="008E0E98">
            <w:pPr>
              <w:autoSpaceDE/>
              <w:autoSpaceDN/>
              <w:adjustRightInd/>
              <w:rPr>
                <w:rFonts w:cs="Arial"/>
                <w:color w:val="000000" w:themeColor="dark1"/>
                <w:kern w:val="24"/>
                <w:lang w:val="en-CA"/>
              </w:rPr>
            </w:pPr>
            <w:r>
              <w:rPr>
                <w:rFonts w:cs="Arial"/>
                <w:color w:val="000000" w:themeColor="dark1"/>
                <w:kern w:val="24"/>
                <w:lang w:val="en-CA"/>
              </w:rPr>
              <w:t>IN865</w:t>
            </w:r>
          </w:p>
        </w:tc>
        <w:tc>
          <w:tcPr>
            <w:tcW w:w="2126" w:type="dxa"/>
          </w:tcPr>
          <w:p w14:paraId="4A1A98AE" w14:textId="47884C22" w:rsidR="005B491F" w:rsidRDefault="00E15A4A" w:rsidP="008E0E98">
            <w:pPr>
              <w:autoSpaceDE/>
              <w:autoSpaceDN/>
              <w:adjustRightInd/>
              <w:rPr>
                <w:rFonts w:cs="Arial"/>
              </w:rPr>
            </w:pPr>
            <w:r>
              <w:rPr>
                <w:rFonts w:cs="Arial"/>
              </w:rPr>
              <w:t>865.</w:t>
            </w:r>
            <w:r w:rsidR="005E197C">
              <w:rPr>
                <w:rFonts w:cs="Arial"/>
              </w:rPr>
              <w:t>985</w:t>
            </w:r>
          </w:p>
        </w:tc>
        <w:tc>
          <w:tcPr>
            <w:tcW w:w="2125" w:type="dxa"/>
          </w:tcPr>
          <w:p w14:paraId="796018E9" w14:textId="287563D6" w:rsidR="005B491F" w:rsidRDefault="005B491F" w:rsidP="008E0E98">
            <w:pPr>
              <w:autoSpaceDE/>
              <w:autoSpaceDN/>
              <w:adjustRightInd/>
              <w:rPr>
                <w:rFonts w:cs="Arial"/>
                <w:color w:val="000000" w:themeColor="dark1"/>
                <w:kern w:val="24"/>
                <w:lang w:val="en-CA"/>
              </w:rPr>
            </w:pPr>
            <w:r>
              <w:rPr>
                <w:rFonts w:cs="Arial"/>
              </w:rPr>
              <w:t>86</w:t>
            </w:r>
            <w:r w:rsidR="005E197C">
              <w:rPr>
                <w:rFonts w:cs="Arial"/>
              </w:rPr>
              <w:t>5.0</w:t>
            </w:r>
          </w:p>
        </w:tc>
        <w:tc>
          <w:tcPr>
            <w:tcW w:w="1417" w:type="dxa"/>
          </w:tcPr>
          <w:p w14:paraId="76A88A58" w14:textId="6B383830" w:rsidR="005B491F" w:rsidRDefault="005B491F" w:rsidP="008E0E98">
            <w:pPr>
              <w:autoSpaceDE/>
              <w:autoSpaceDN/>
              <w:adjustRightInd/>
              <w:rPr>
                <w:rFonts w:cs="Arial"/>
              </w:rPr>
            </w:pPr>
            <w:r>
              <w:rPr>
                <w:rFonts w:cs="Arial"/>
              </w:rPr>
              <w:t>867.</w:t>
            </w:r>
            <w:r w:rsidR="005E197C">
              <w:rPr>
                <w:rFonts w:cs="Arial"/>
              </w:rPr>
              <w:t>0</w:t>
            </w:r>
          </w:p>
        </w:tc>
        <w:tc>
          <w:tcPr>
            <w:tcW w:w="1417" w:type="dxa"/>
          </w:tcPr>
          <w:p w14:paraId="3AD03ACB" w14:textId="1AAFAEF2" w:rsidR="005B491F" w:rsidRDefault="004C2B08" w:rsidP="008E0E98">
            <w:pPr>
              <w:autoSpaceDE/>
              <w:autoSpaceDN/>
              <w:adjustRightInd/>
              <w:rPr>
                <w:rFonts w:cs="Arial"/>
              </w:rPr>
            </w:pPr>
            <w:r>
              <w:rPr>
                <w:rFonts w:cs="Arial"/>
              </w:rPr>
              <w:t>TBD</w:t>
            </w:r>
          </w:p>
        </w:tc>
        <w:tc>
          <w:tcPr>
            <w:tcW w:w="1417" w:type="dxa"/>
          </w:tcPr>
          <w:p w14:paraId="616C5C14" w14:textId="60D73196" w:rsidR="005B491F" w:rsidRDefault="005B491F" w:rsidP="008E0E98">
            <w:pPr>
              <w:autoSpaceDE/>
              <w:autoSpaceDN/>
              <w:adjustRightInd/>
              <w:rPr>
                <w:rFonts w:cs="Arial"/>
              </w:rPr>
            </w:pPr>
            <w:r>
              <w:rPr>
                <w:rFonts w:cs="Arial"/>
              </w:rPr>
              <w:t>8</w:t>
            </w:r>
            <w:r w:rsidR="004C2B08">
              <w:rPr>
                <w:rFonts w:cs="Arial"/>
              </w:rPr>
              <w:t>69.0</w:t>
            </w:r>
          </w:p>
        </w:tc>
      </w:tr>
      <w:tr w:rsidR="005B491F" w:rsidRPr="007A3C05" w14:paraId="700045A1" w14:textId="77777777" w:rsidTr="005B491F">
        <w:trPr>
          <w:trHeight w:val="584"/>
        </w:trPr>
        <w:tc>
          <w:tcPr>
            <w:tcW w:w="1101" w:type="dxa"/>
          </w:tcPr>
          <w:p w14:paraId="6FF9E116" w14:textId="77777777" w:rsidR="005B491F" w:rsidRDefault="005B491F" w:rsidP="008E0E98">
            <w:pPr>
              <w:autoSpaceDE/>
              <w:autoSpaceDN/>
              <w:adjustRightInd/>
              <w:rPr>
                <w:rFonts w:cs="Arial"/>
                <w:color w:val="000000" w:themeColor="dark1"/>
                <w:kern w:val="24"/>
                <w:lang w:val="en-CA"/>
              </w:rPr>
            </w:pPr>
            <w:r>
              <w:rPr>
                <w:rFonts w:cs="Arial"/>
                <w:color w:val="000000" w:themeColor="dark1"/>
                <w:kern w:val="24"/>
                <w:lang w:val="en-CA"/>
              </w:rPr>
              <w:t>RU864</w:t>
            </w:r>
          </w:p>
        </w:tc>
        <w:tc>
          <w:tcPr>
            <w:tcW w:w="2126" w:type="dxa"/>
          </w:tcPr>
          <w:p w14:paraId="603CEDB2" w14:textId="77777777" w:rsidR="005B491F" w:rsidRDefault="00E15A4A" w:rsidP="008E0E98">
            <w:pPr>
              <w:autoSpaceDE/>
              <w:autoSpaceDN/>
              <w:adjustRightInd/>
              <w:rPr>
                <w:rFonts w:cs="Arial"/>
              </w:rPr>
            </w:pPr>
            <w:r>
              <w:rPr>
                <w:rFonts w:cs="Arial"/>
              </w:rPr>
              <w:t>868.9</w:t>
            </w:r>
          </w:p>
        </w:tc>
        <w:tc>
          <w:tcPr>
            <w:tcW w:w="2125" w:type="dxa"/>
          </w:tcPr>
          <w:p w14:paraId="1C77A44D" w14:textId="77777777" w:rsidR="005B491F" w:rsidRDefault="005B491F" w:rsidP="008E0E98">
            <w:pPr>
              <w:autoSpaceDE/>
              <w:autoSpaceDN/>
              <w:adjustRightInd/>
              <w:rPr>
                <w:rFonts w:cs="Arial"/>
                <w:color w:val="000000" w:themeColor="dark1"/>
                <w:kern w:val="24"/>
                <w:lang w:val="en-CA"/>
              </w:rPr>
            </w:pPr>
            <w:r>
              <w:rPr>
                <w:rFonts w:cs="Arial"/>
              </w:rPr>
              <w:t>866.9</w:t>
            </w:r>
          </w:p>
        </w:tc>
        <w:tc>
          <w:tcPr>
            <w:tcW w:w="1417" w:type="dxa"/>
          </w:tcPr>
          <w:p w14:paraId="34E6E142" w14:textId="399CE9D7" w:rsidR="005B491F" w:rsidRDefault="005B491F" w:rsidP="008E0E98">
            <w:pPr>
              <w:autoSpaceDE/>
              <w:autoSpaceDN/>
              <w:adjustRightInd/>
              <w:rPr>
                <w:rFonts w:cs="Arial"/>
              </w:rPr>
            </w:pPr>
            <w:r>
              <w:rPr>
                <w:rFonts w:cs="Arial"/>
              </w:rPr>
              <w:t>870.</w:t>
            </w:r>
            <w:r w:rsidR="005E197C">
              <w:rPr>
                <w:rFonts w:cs="Arial"/>
              </w:rPr>
              <w:t>0</w:t>
            </w:r>
          </w:p>
        </w:tc>
        <w:tc>
          <w:tcPr>
            <w:tcW w:w="1417" w:type="dxa"/>
          </w:tcPr>
          <w:p w14:paraId="185C7F2A" w14:textId="3A961FC2" w:rsidR="005B491F" w:rsidRDefault="005B491F" w:rsidP="008E0E98">
            <w:pPr>
              <w:autoSpaceDE/>
              <w:autoSpaceDN/>
              <w:adjustRightInd/>
              <w:rPr>
                <w:rFonts w:cs="Arial"/>
              </w:rPr>
            </w:pPr>
            <w:r>
              <w:rPr>
                <w:rFonts w:cs="Arial"/>
              </w:rPr>
              <w:t>8</w:t>
            </w:r>
            <w:r w:rsidR="004C2B08">
              <w:rPr>
                <w:rFonts w:cs="Arial"/>
              </w:rPr>
              <w:t>21</w:t>
            </w:r>
            <w:r>
              <w:rPr>
                <w:rFonts w:cs="Arial"/>
              </w:rPr>
              <w:t>.0</w:t>
            </w:r>
          </w:p>
        </w:tc>
        <w:tc>
          <w:tcPr>
            <w:tcW w:w="1417" w:type="dxa"/>
          </w:tcPr>
          <w:p w14:paraId="2F872E19" w14:textId="2C4D2E45" w:rsidR="005B491F" w:rsidRDefault="004C2B08" w:rsidP="008E0E98">
            <w:pPr>
              <w:autoSpaceDE/>
              <w:autoSpaceDN/>
              <w:adjustRightInd/>
              <w:rPr>
                <w:rFonts w:cs="Arial"/>
              </w:rPr>
            </w:pPr>
            <w:r>
              <w:rPr>
                <w:rFonts w:cs="Arial"/>
              </w:rPr>
              <w:t>925</w:t>
            </w:r>
            <w:r w:rsidR="005B491F">
              <w:rPr>
                <w:rFonts w:cs="Arial"/>
              </w:rPr>
              <w:t>.0</w:t>
            </w:r>
          </w:p>
        </w:tc>
      </w:tr>
    </w:tbl>
    <w:p w14:paraId="557C1571" w14:textId="77777777" w:rsidR="0060306F" w:rsidRDefault="0060306F" w:rsidP="005A3301"/>
    <w:p w14:paraId="144F75E2" w14:textId="77777777" w:rsidR="00A05560" w:rsidRDefault="00A05560" w:rsidP="005A3301"/>
    <w:p w14:paraId="5248C8E4" w14:textId="53EE18D9" w:rsidR="00C42FC7" w:rsidRDefault="00C42FC7" w:rsidP="005A3301"/>
    <w:p w14:paraId="703C24C1" w14:textId="6874888F" w:rsidR="00C42FC7" w:rsidRDefault="00C42FC7" w:rsidP="005A3301"/>
    <w:p w14:paraId="59A7C405" w14:textId="1AAC1C08" w:rsidR="00C42FC7" w:rsidRDefault="00C42FC7" w:rsidP="005A3301"/>
    <w:p w14:paraId="57BC12AE" w14:textId="32900A69" w:rsidR="00C42FC7" w:rsidRDefault="00C42FC7" w:rsidP="005A3301"/>
    <w:p w14:paraId="5AEC3ECD" w14:textId="72DF770D" w:rsidR="00C42FC7" w:rsidRDefault="00C42FC7" w:rsidP="005A3301"/>
    <w:p w14:paraId="1A5BCD03" w14:textId="77777777" w:rsidR="00C42FC7" w:rsidRDefault="00C42FC7" w:rsidP="005A3301"/>
    <w:p w14:paraId="1D107698" w14:textId="77777777" w:rsidR="00A05560" w:rsidRDefault="00A05560" w:rsidP="005A3301"/>
    <w:p w14:paraId="1BA2656F" w14:textId="77777777" w:rsidR="0060306F" w:rsidRDefault="00033957" w:rsidP="0060306F">
      <w:pPr>
        <w:pStyle w:val="Heading2"/>
      </w:pPr>
      <w:bookmarkStart w:id="37" w:name="_Toc8748448"/>
      <w:bookmarkStart w:id="38" w:name="_Toc8748642"/>
      <w:bookmarkStart w:id="39" w:name="_Toc62228881"/>
      <w:bookmarkEnd w:id="37"/>
      <w:bookmarkEnd w:id="38"/>
      <w:r>
        <w:lastRenderedPageBreak/>
        <w:t xml:space="preserve">Rx </w:t>
      </w:r>
      <w:r w:rsidR="0060306F">
        <w:t>Intermodulation Test Frequencies</w:t>
      </w:r>
      <w:bookmarkEnd w:id="39"/>
    </w:p>
    <w:p w14:paraId="401A205A" w14:textId="77777777" w:rsidR="0060306F" w:rsidRDefault="0060306F" w:rsidP="0060306F"/>
    <w:p w14:paraId="4557EC0B" w14:textId="745B73A2" w:rsidR="0060306F" w:rsidRDefault="0060306F" w:rsidP="00A152D2">
      <w:pPr>
        <w:pStyle w:val="Caption"/>
        <w:keepNext/>
        <w:jc w:val="left"/>
      </w:pPr>
      <w:bookmarkStart w:id="40" w:name="_Ref8216540"/>
      <w:bookmarkStart w:id="41" w:name="_Toc62228991"/>
      <w:r>
        <w:t xml:space="preserve">Table </w:t>
      </w:r>
      <w:fldSimple w:instr=" STYLEREF 1 \s ">
        <w:r w:rsidR="00EE6949">
          <w:rPr>
            <w:noProof/>
          </w:rPr>
          <w:t>2</w:t>
        </w:r>
      </w:fldSimple>
      <w:r w:rsidR="00A360B0">
        <w:noBreakHyphen/>
      </w:r>
      <w:fldSimple w:instr=" SEQ Table \* ARABIC \s 1 ">
        <w:r w:rsidR="00EE6949">
          <w:rPr>
            <w:noProof/>
          </w:rPr>
          <w:t>5</w:t>
        </w:r>
      </w:fldSimple>
      <w:bookmarkEnd w:id="40"/>
      <w:r>
        <w:t xml:space="preserve"> </w:t>
      </w:r>
      <w:r w:rsidR="00BB3D46">
        <w:t>Rx Intermodulation</w:t>
      </w:r>
      <w:r>
        <w:t xml:space="preserve"> Test Frequencies</w:t>
      </w:r>
      <w:bookmarkEnd w:id="41"/>
    </w:p>
    <w:tbl>
      <w:tblPr>
        <w:tblStyle w:val="TableGrid"/>
        <w:tblW w:w="9039" w:type="dxa"/>
        <w:tblLayout w:type="fixed"/>
        <w:tblLook w:val="0420" w:firstRow="1" w:lastRow="0" w:firstColumn="0" w:lastColumn="0" w:noHBand="0" w:noVBand="1"/>
      </w:tblPr>
      <w:tblGrid>
        <w:gridCol w:w="1101"/>
        <w:gridCol w:w="1417"/>
        <w:gridCol w:w="1418"/>
        <w:gridCol w:w="1417"/>
        <w:gridCol w:w="3686"/>
      </w:tblGrid>
      <w:tr w:rsidR="00A05560" w:rsidRPr="007A3C05" w14:paraId="5B8D5626" w14:textId="77777777" w:rsidTr="00A05560">
        <w:trPr>
          <w:trHeight w:val="584"/>
        </w:trPr>
        <w:tc>
          <w:tcPr>
            <w:tcW w:w="1101" w:type="dxa"/>
          </w:tcPr>
          <w:p w14:paraId="5907498C" w14:textId="77777777" w:rsidR="00A05560" w:rsidRDefault="00A05560" w:rsidP="008E0E98">
            <w:pPr>
              <w:autoSpaceDE/>
              <w:autoSpaceDN/>
              <w:adjustRightInd/>
              <w:rPr>
                <w:rFonts w:cs="Arial"/>
                <w:b/>
                <w:color w:val="000000" w:themeColor="text1"/>
              </w:rPr>
            </w:pPr>
            <w:r>
              <w:rPr>
                <w:rFonts w:cs="Arial"/>
                <w:b/>
                <w:color w:val="000000" w:themeColor="text1"/>
              </w:rPr>
              <w:t>Region</w:t>
            </w:r>
          </w:p>
        </w:tc>
        <w:tc>
          <w:tcPr>
            <w:tcW w:w="1417" w:type="dxa"/>
            <w:hideMark/>
          </w:tcPr>
          <w:p w14:paraId="079D5AC0" w14:textId="32010F11" w:rsidR="00A05560" w:rsidRPr="00365E3D" w:rsidRDefault="00A05560" w:rsidP="008E0E98">
            <w:pPr>
              <w:autoSpaceDE/>
              <w:autoSpaceDN/>
              <w:adjustRightInd/>
              <w:rPr>
                <w:rFonts w:cs="Arial"/>
                <w:b/>
                <w:color w:val="000000" w:themeColor="text1"/>
              </w:rPr>
            </w:pPr>
            <w:r>
              <w:rPr>
                <w:rFonts w:cs="Arial"/>
                <w:b/>
                <w:color w:val="000000" w:themeColor="text1"/>
              </w:rPr>
              <w:t>OOB Interferer</w:t>
            </w:r>
            <w:r w:rsidR="007B33AB">
              <w:rPr>
                <w:rFonts w:cs="Arial"/>
                <w:b/>
                <w:color w:val="000000" w:themeColor="text1"/>
              </w:rPr>
              <w:t xml:space="preserve"> 1</w:t>
            </w:r>
            <w:r>
              <w:rPr>
                <w:rFonts w:cs="Arial"/>
                <w:b/>
                <w:color w:val="000000" w:themeColor="text1"/>
              </w:rPr>
              <w:t xml:space="preserve"> (MHz)</w:t>
            </w:r>
          </w:p>
        </w:tc>
        <w:tc>
          <w:tcPr>
            <w:tcW w:w="1418" w:type="dxa"/>
            <w:hideMark/>
          </w:tcPr>
          <w:p w14:paraId="3AAF37E4" w14:textId="27F4C9E9" w:rsidR="00A05560" w:rsidRPr="00365E3D" w:rsidRDefault="007B33AB" w:rsidP="008E0E98">
            <w:pPr>
              <w:autoSpaceDE/>
              <w:autoSpaceDN/>
              <w:adjustRightInd/>
              <w:rPr>
                <w:rFonts w:cs="Arial"/>
                <w:b/>
                <w:color w:val="000000" w:themeColor="text1"/>
              </w:rPr>
            </w:pPr>
            <w:r>
              <w:rPr>
                <w:rFonts w:cs="Arial"/>
                <w:b/>
                <w:color w:val="000000" w:themeColor="text1"/>
                <w:kern w:val="24"/>
                <w:lang w:val="en-CA"/>
              </w:rPr>
              <w:t>OOB</w:t>
            </w:r>
            <w:r w:rsidR="00746E37">
              <w:rPr>
                <w:rFonts w:cs="Arial"/>
                <w:b/>
                <w:color w:val="000000" w:themeColor="text1"/>
                <w:kern w:val="24"/>
                <w:lang w:val="en-CA"/>
              </w:rPr>
              <w:t xml:space="preserve"> </w:t>
            </w:r>
            <w:r w:rsidR="00A05560">
              <w:rPr>
                <w:rFonts w:cs="Arial"/>
                <w:b/>
                <w:color w:val="000000" w:themeColor="text1"/>
                <w:kern w:val="24"/>
                <w:lang w:val="en-CA"/>
              </w:rPr>
              <w:t xml:space="preserve">Interferer </w:t>
            </w:r>
            <w:r>
              <w:rPr>
                <w:rFonts w:cs="Arial"/>
                <w:b/>
                <w:color w:val="000000" w:themeColor="text1"/>
                <w:kern w:val="24"/>
                <w:lang w:val="en-CA"/>
              </w:rPr>
              <w:t xml:space="preserve">2 </w:t>
            </w:r>
            <w:r w:rsidR="00A05560">
              <w:rPr>
                <w:rFonts w:cs="Arial"/>
                <w:b/>
                <w:color w:val="000000" w:themeColor="text1"/>
                <w:kern w:val="24"/>
                <w:lang w:val="en-CA"/>
              </w:rPr>
              <w:t>(MHz)</w:t>
            </w:r>
          </w:p>
        </w:tc>
        <w:tc>
          <w:tcPr>
            <w:tcW w:w="1417" w:type="dxa"/>
          </w:tcPr>
          <w:p w14:paraId="6EFFEBE2" w14:textId="77777777" w:rsidR="00A05560" w:rsidRDefault="00A05560" w:rsidP="008E0E98">
            <w:pPr>
              <w:autoSpaceDE/>
              <w:autoSpaceDN/>
              <w:adjustRightInd/>
              <w:rPr>
                <w:rFonts w:cs="Arial"/>
                <w:b/>
                <w:color w:val="000000" w:themeColor="text1"/>
                <w:kern w:val="24"/>
                <w:lang w:val="en-CA"/>
              </w:rPr>
            </w:pPr>
            <w:r>
              <w:rPr>
                <w:rFonts w:cs="Arial"/>
                <w:b/>
                <w:color w:val="000000" w:themeColor="text1"/>
                <w:kern w:val="24"/>
                <w:lang w:val="en-CA"/>
              </w:rPr>
              <w:t>Desired Rx (MHz)</w:t>
            </w:r>
          </w:p>
        </w:tc>
        <w:tc>
          <w:tcPr>
            <w:tcW w:w="3686" w:type="dxa"/>
          </w:tcPr>
          <w:p w14:paraId="6B0936EF" w14:textId="77777777" w:rsidR="00A05560" w:rsidRDefault="00A05560" w:rsidP="008E0E98">
            <w:pPr>
              <w:autoSpaceDE/>
              <w:autoSpaceDN/>
              <w:adjustRightInd/>
              <w:rPr>
                <w:rFonts w:cs="Arial"/>
                <w:b/>
                <w:color w:val="000000" w:themeColor="text1"/>
                <w:kern w:val="24"/>
                <w:lang w:val="en-CA"/>
              </w:rPr>
            </w:pPr>
            <w:r>
              <w:rPr>
                <w:rFonts w:cs="Arial"/>
                <w:b/>
                <w:color w:val="000000" w:themeColor="text1"/>
                <w:kern w:val="24"/>
                <w:lang w:val="en-CA"/>
              </w:rPr>
              <w:t xml:space="preserve">Dominant Interferer </w:t>
            </w:r>
          </w:p>
        </w:tc>
      </w:tr>
      <w:tr w:rsidR="00A05560" w:rsidRPr="007A3C05" w14:paraId="72F89F8E" w14:textId="77777777" w:rsidTr="00A05560">
        <w:trPr>
          <w:trHeight w:val="584"/>
        </w:trPr>
        <w:tc>
          <w:tcPr>
            <w:tcW w:w="1101" w:type="dxa"/>
          </w:tcPr>
          <w:p w14:paraId="582EDC3A" w14:textId="77777777" w:rsidR="00A05560" w:rsidRDefault="00A05560" w:rsidP="008E0E98">
            <w:pPr>
              <w:autoSpaceDE/>
              <w:autoSpaceDN/>
              <w:adjustRightInd/>
              <w:rPr>
                <w:rFonts w:cs="Arial"/>
              </w:rPr>
            </w:pPr>
            <w:r>
              <w:rPr>
                <w:rFonts w:cs="Arial"/>
              </w:rPr>
              <w:t>EU868</w:t>
            </w:r>
          </w:p>
        </w:tc>
        <w:tc>
          <w:tcPr>
            <w:tcW w:w="1417" w:type="dxa"/>
          </w:tcPr>
          <w:p w14:paraId="18C3708B" w14:textId="74F2B600" w:rsidR="00A05560" w:rsidRDefault="00E22C4A" w:rsidP="008E0E98">
            <w:pPr>
              <w:autoSpaceDE/>
              <w:autoSpaceDN/>
              <w:adjustRightInd/>
              <w:rPr>
                <w:rFonts w:cs="Arial"/>
              </w:rPr>
            </w:pPr>
            <w:r>
              <w:rPr>
                <w:rFonts w:cs="Arial"/>
              </w:rPr>
              <w:t>791.2</w:t>
            </w:r>
          </w:p>
        </w:tc>
        <w:tc>
          <w:tcPr>
            <w:tcW w:w="1418" w:type="dxa"/>
          </w:tcPr>
          <w:p w14:paraId="1CC14550" w14:textId="1E3D0D59" w:rsidR="00A05560" w:rsidRDefault="00E22C4A" w:rsidP="008E0E98">
            <w:pPr>
              <w:autoSpaceDE/>
              <w:autoSpaceDN/>
              <w:adjustRightInd/>
              <w:rPr>
                <w:rFonts w:cs="Arial"/>
              </w:rPr>
            </w:pPr>
            <w:r>
              <w:rPr>
                <w:rFonts w:cs="Arial"/>
              </w:rPr>
              <w:t>816.9</w:t>
            </w:r>
          </w:p>
        </w:tc>
        <w:tc>
          <w:tcPr>
            <w:tcW w:w="1417" w:type="dxa"/>
          </w:tcPr>
          <w:p w14:paraId="3D8CC61C" w14:textId="2735BFD0" w:rsidR="00A05560" w:rsidRDefault="008E0E98" w:rsidP="008E0E98">
            <w:pPr>
              <w:autoSpaceDE/>
              <w:autoSpaceDN/>
              <w:adjustRightInd/>
              <w:rPr>
                <w:rFonts w:cs="Arial"/>
              </w:rPr>
            </w:pPr>
            <w:r>
              <w:rPr>
                <w:rFonts w:cs="Arial"/>
              </w:rPr>
              <w:t>868.</w:t>
            </w:r>
            <w:r w:rsidR="00E22C4A">
              <w:rPr>
                <w:rFonts w:cs="Arial"/>
              </w:rPr>
              <w:t>3</w:t>
            </w:r>
          </w:p>
        </w:tc>
        <w:tc>
          <w:tcPr>
            <w:tcW w:w="3686" w:type="dxa"/>
          </w:tcPr>
          <w:p w14:paraId="5C98F4EA" w14:textId="0450A059" w:rsidR="00A05560" w:rsidRDefault="008E0E98" w:rsidP="008E0E98">
            <w:pPr>
              <w:autoSpaceDE/>
              <w:autoSpaceDN/>
              <w:adjustRightInd/>
              <w:rPr>
                <w:rFonts w:cs="Arial"/>
              </w:rPr>
            </w:pPr>
            <w:r>
              <w:rPr>
                <w:rFonts w:cs="Arial"/>
              </w:rPr>
              <w:t xml:space="preserve">LTE B20 </w:t>
            </w:r>
            <w:r w:rsidR="00E22C4A">
              <w:rPr>
                <w:rFonts w:cs="Arial"/>
              </w:rPr>
              <w:t>downlinks</w:t>
            </w:r>
            <w:r w:rsidR="00E85391">
              <w:rPr>
                <w:rFonts w:cs="Arial"/>
              </w:rPr>
              <w:t xml:space="preserve"> (5</w:t>
            </w:r>
            <w:r w:rsidR="00E85391" w:rsidRPr="00E85391">
              <w:rPr>
                <w:rFonts w:cs="Arial"/>
                <w:vertAlign w:val="superscript"/>
              </w:rPr>
              <w:t>th</w:t>
            </w:r>
            <w:r w:rsidR="00E85391">
              <w:rPr>
                <w:rFonts w:cs="Arial"/>
              </w:rPr>
              <w:t xml:space="preserve"> order </w:t>
            </w:r>
            <w:proofErr w:type="gramStart"/>
            <w:r w:rsidR="00E85391">
              <w:rPr>
                <w:rFonts w:cs="Arial"/>
              </w:rPr>
              <w:t>products</w:t>
            </w:r>
            <w:ins w:id="42" w:author="Tom Danshin" w:date="2021-03-16T11:35:00Z">
              <w:r w:rsidR="00F72626">
                <w:rPr>
                  <w:rFonts w:cs="Arial"/>
                </w:rPr>
                <w:t xml:space="preserve"> </w:t>
              </w:r>
            </w:ins>
            <w:r w:rsidR="00E85391">
              <w:rPr>
                <w:rFonts w:cs="Arial"/>
              </w:rPr>
              <w:t>)</w:t>
            </w:r>
            <w:proofErr w:type="gramEnd"/>
          </w:p>
        </w:tc>
      </w:tr>
      <w:tr w:rsidR="00A05560" w:rsidRPr="007A3C05" w14:paraId="3A9A8540" w14:textId="77777777" w:rsidTr="00A05560">
        <w:trPr>
          <w:trHeight w:val="584"/>
        </w:trPr>
        <w:tc>
          <w:tcPr>
            <w:tcW w:w="1101" w:type="dxa"/>
          </w:tcPr>
          <w:p w14:paraId="470DEFAA" w14:textId="77777777" w:rsidR="00A05560" w:rsidRDefault="00A05560" w:rsidP="008E0E98">
            <w:pPr>
              <w:autoSpaceDE/>
              <w:autoSpaceDN/>
              <w:adjustRightInd/>
              <w:rPr>
                <w:rFonts w:cs="Arial"/>
              </w:rPr>
            </w:pPr>
            <w:r>
              <w:rPr>
                <w:rFonts w:cs="Arial"/>
              </w:rPr>
              <w:t>US915</w:t>
            </w:r>
          </w:p>
        </w:tc>
        <w:tc>
          <w:tcPr>
            <w:tcW w:w="1417" w:type="dxa"/>
          </w:tcPr>
          <w:p w14:paraId="7CB027F1" w14:textId="784DC8C6" w:rsidR="00A05560" w:rsidRPr="00E23751" w:rsidRDefault="008E0E98" w:rsidP="008E0E98">
            <w:pPr>
              <w:autoSpaceDE/>
              <w:autoSpaceDN/>
              <w:adjustRightInd/>
              <w:rPr>
                <w:rFonts w:cs="Arial"/>
              </w:rPr>
            </w:pPr>
            <w:r>
              <w:rPr>
                <w:rFonts w:cs="Arial"/>
              </w:rPr>
              <w:t>8</w:t>
            </w:r>
            <w:r w:rsidR="009E742C">
              <w:rPr>
                <w:rFonts w:cs="Arial"/>
              </w:rPr>
              <w:t>69.1</w:t>
            </w:r>
            <w:r>
              <w:rPr>
                <w:rFonts w:cs="Arial"/>
              </w:rPr>
              <w:t>.0</w:t>
            </w:r>
          </w:p>
        </w:tc>
        <w:tc>
          <w:tcPr>
            <w:tcW w:w="1418" w:type="dxa"/>
          </w:tcPr>
          <w:p w14:paraId="0CF94AEE" w14:textId="5B1C3988" w:rsidR="00A05560" w:rsidRPr="00E23751" w:rsidRDefault="009E742C" w:rsidP="008E0E98">
            <w:pPr>
              <w:autoSpaceDE/>
              <w:autoSpaceDN/>
              <w:adjustRightInd/>
              <w:rPr>
                <w:rFonts w:cs="Arial"/>
              </w:rPr>
            </w:pPr>
            <w:r>
              <w:rPr>
                <w:rFonts w:cs="Arial"/>
              </w:rPr>
              <w:t>890.1</w:t>
            </w:r>
          </w:p>
        </w:tc>
        <w:tc>
          <w:tcPr>
            <w:tcW w:w="1417" w:type="dxa"/>
          </w:tcPr>
          <w:p w14:paraId="52BC4209" w14:textId="64D7FBEF" w:rsidR="00A05560" w:rsidRDefault="009E742C" w:rsidP="008E0E98">
            <w:pPr>
              <w:autoSpaceDE/>
              <w:autoSpaceDN/>
              <w:adjustRightInd/>
              <w:rPr>
                <w:rFonts w:cs="Arial"/>
              </w:rPr>
            </w:pPr>
            <w:r>
              <w:rPr>
                <w:rFonts w:cs="Arial"/>
              </w:rPr>
              <w:t>911.1</w:t>
            </w:r>
          </w:p>
        </w:tc>
        <w:tc>
          <w:tcPr>
            <w:tcW w:w="3686" w:type="dxa"/>
          </w:tcPr>
          <w:p w14:paraId="1B3E283E" w14:textId="6D6253E5" w:rsidR="00A05560" w:rsidRDefault="008E0E98" w:rsidP="008E0E98">
            <w:pPr>
              <w:autoSpaceDE/>
              <w:autoSpaceDN/>
              <w:adjustRightInd/>
              <w:rPr>
                <w:rFonts w:cs="Arial"/>
              </w:rPr>
            </w:pPr>
            <w:r>
              <w:rPr>
                <w:rFonts w:cs="Arial"/>
              </w:rPr>
              <w:t>LTE B5 downlink</w:t>
            </w:r>
            <w:r w:rsidR="00E22C4A">
              <w:rPr>
                <w:rFonts w:cs="Arial"/>
              </w:rPr>
              <w:t>s</w:t>
            </w:r>
          </w:p>
        </w:tc>
      </w:tr>
      <w:tr w:rsidR="00A05560" w:rsidRPr="007A3C05" w14:paraId="40FA9CB4" w14:textId="77777777" w:rsidTr="00A05560">
        <w:trPr>
          <w:trHeight w:val="584"/>
        </w:trPr>
        <w:tc>
          <w:tcPr>
            <w:tcW w:w="1101" w:type="dxa"/>
            <w:shd w:val="clear" w:color="auto" w:fill="BFBFBF" w:themeFill="background1" w:themeFillShade="BF"/>
          </w:tcPr>
          <w:p w14:paraId="54F6C0F7" w14:textId="77777777" w:rsidR="00A05560" w:rsidRDefault="00A05560" w:rsidP="008E0E98">
            <w:pPr>
              <w:autoSpaceDE/>
              <w:autoSpaceDN/>
              <w:adjustRightInd/>
              <w:rPr>
                <w:rFonts w:cs="Arial"/>
              </w:rPr>
            </w:pPr>
            <w:r>
              <w:rPr>
                <w:rFonts w:cs="Arial"/>
              </w:rPr>
              <w:t>CN779</w:t>
            </w:r>
          </w:p>
        </w:tc>
        <w:tc>
          <w:tcPr>
            <w:tcW w:w="1417" w:type="dxa"/>
            <w:shd w:val="clear" w:color="auto" w:fill="BFBFBF" w:themeFill="background1" w:themeFillShade="BF"/>
          </w:tcPr>
          <w:p w14:paraId="19559FF8" w14:textId="77777777" w:rsidR="00A05560" w:rsidRPr="00E23751" w:rsidRDefault="008E0E98" w:rsidP="008E0E98">
            <w:pPr>
              <w:autoSpaceDE/>
              <w:autoSpaceDN/>
              <w:adjustRightInd/>
              <w:rPr>
                <w:rFonts w:cs="Arial"/>
              </w:rPr>
            </w:pPr>
            <w:r>
              <w:rPr>
                <w:rFonts w:cs="Arial"/>
              </w:rPr>
              <w:t>TBD</w:t>
            </w:r>
          </w:p>
        </w:tc>
        <w:tc>
          <w:tcPr>
            <w:tcW w:w="1418" w:type="dxa"/>
            <w:shd w:val="clear" w:color="auto" w:fill="BFBFBF" w:themeFill="background1" w:themeFillShade="BF"/>
          </w:tcPr>
          <w:p w14:paraId="04E6B794" w14:textId="77777777" w:rsidR="00A05560" w:rsidRPr="00E23751" w:rsidRDefault="008E0E98" w:rsidP="008E0E98">
            <w:pPr>
              <w:autoSpaceDE/>
              <w:autoSpaceDN/>
              <w:adjustRightInd/>
              <w:rPr>
                <w:rFonts w:cs="Arial"/>
              </w:rPr>
            </w:pPr>
            <w:r>
              <w:rPr>
                <w:rFonts w:cs="Arial"/>
              </w:rPr>
              <w:t>TBD</w:t>
            </w:r>
          </w:p>
        </w:tc>
        <w:tc>
          <w:tcPr>
            <w:tcW w:w="1417" w:type="dxa"/>
            <w:shd w:val="clear" w:color="auto" w:fill="BFBFBF" w:themeFill="background1" w:themeFillShade="BF"/>
          </w:tcPr>
          <w:p w14:paraId="221D4B03" w14:textId="77777777" w:rsidR="00A05560" w:rsidRDefault="008E0E98" w:rsidP="008E0E98">
            <w:pPr>
              <w:autoSpaceDE/>
              <w:autoSpaceDN/>
              <w:adjustRightInd/>
              <w:rPr>
                <w:rFonts w:cs="Arial"/>
              </w:rPr>
            </w:pPr>
            <w:r>
              <w:rPr>
                <w:rFonts w:cs="Arial"/>
              </w:rPr>
              <w:t>TBD</w:t>
            </w:r>
          </w:p>
        </w:tc>
        <w:tc>
          <w:tcPr>
            <w:tcW w:w="3686" w:type="dxa"/>
            <w:shd w:val="clear" w:color="auto" w:fill="BFBFBF" w:themeFill="background1" w:themeFillShade="BF"/>
          </w:tcPr>
          <w:p w14:paraId="58D365F0" w14:textId="77777777" w:rsidR="00A05560" w:rsidRDefault="008E0E98" w:rsidP="008E0E98">
            <w:pPr>
              <w:autoSpaceDE/>
              <w:autoSpaceDN/>
              <w:adjustRightInd/>
              <w:rPr>
                <w:rFonts w:cs="Arial"/>
              </w:rPr>
            </w:pPr>
            <w:r>
              <w:rPr>
                <w:rFonts w:cs="Arial"/>
              </w:rPr>
              <w:t>TBD</w:t>
            </w:r>
          </w:p>
        </w:tc>
      </w:tr>
      <w:tr w:rsidR="00A05560" w:rsidRPr="007A3C05" w14:paraId="586DA1EA" w14:textId="77777777" w:rsidTr="00A05560">
        <w:trPr>
          <w:trHeight w:val="584"/>
        </w:trPr>
        <w:tc>
          <w:tcPr>
            <w:tcW w:w="1101" w:type="dxa"/>
            <w:shd w:val="clear" w:color="auto" w:fill="BFBFBF" w:themeFill="background1" w:themeFillShade="BF"/>
          </w:tcPr>
          <w:p w14:paraId="695A6A2C" w14:textId="77777777" w:rsidR="00A05560" w:rsidRDefault="00A05560" w:rsidP="008E0E98">
            <w:pPr>
              <w:autoSpaceDE/>
              <w:autoSpaceDN/>
              <w:adjustRightInd/>
              <w:rPr>
                <w:rFonts w:cs="Arial"/>
                <w:color w:val="000000" w:themeColor="dark1"/>
                <w:kern w:val="24"/>
                <w:lang w:val="en-CA"/>
              </w:rPr>
            </w:pPr>
            <w:r>
              <w:rPr>
                <w:rFonts w:cs="Arial"/>
                <w:color w:val="000000" w:themeColor="dark1"/>
                <w:kern w:val="24"/>
                <w:lang w:val="en-CA"/>
              </w:rPr>
              <w:t>EU433</w:t>
            </w:r>
          </w:p>
        </w:tc>
        <w:tc>
          <w:tcPr>
            <w:tcW w:w="1417" w:type="dxa"/>
            <w:shd w:val="clear" w:color="auto" w:fill="BFBFBF" w:themeFill="background1" w:themeFillShade="BF"/>
          </w:tcPr>
          <w:p w14:paraId="4CA81072" w14:textId="77777777" w:rsidR="00A05560" w:rsidRPr="00E23751" w:rsidRDefault="008E0E98" w:rsidP="008E0E98">
            <w:pPr>
              <w:autoSpaceDE/>
              <w:autoSpaceDN/>
              <w:adjustRightInd/>
              <w:rPr>
                <w:rFonts w:cs="Arial"/>
                <w:color w:val="000000" w:themeColor="dark1"/>
                <w:kern w:val="24"/>
                <w:lang w:val="en-CA"/>
              </w:rPr>
            </w:pPr>
            <w:r>
              <w:rPr>
                <w:rFonts w:cs="Arial"/>
                <w:color w:val="000000" w:themeColor="dark1"/>
                <w:kern w:val="24"/>
                <w:lang w:val="en-CA"/>
              </w:rPr>
              <w:t>TBD</w:t>
            </w:r>
          </w:p>
        </w:tc>
        <w:tc>
          <w:tcPr>
            <w:tcW w:w="1418" w:type="dxa"/>
            <w:shd w:val="clear" w:color="auto" w:fill="BFBFBF" w:themeFill="background1" w:themeFillShade="BF"/>
          </w:tcPr>
          <w:p w14:paraId="668BC5EB" w14:textId="77777777" w:rsidR="00A05560" w:rsidRPr="00E23751" w:rsidRDefault="008E0E98" w:rsidP="008E0E98">
            <w:pPr>
              <w:autoSpaceDE/>
              <w:autoSpaceDN/>
              <w:adjustRightInd/>
              <w:rPr>
                <w:rFonts w:cs="Arial"/>
                <w:color w:val="000000" w:themeColor="dark1"/>
                <w:kern w:val="24"/>
                <w:lang w:val="en-CA"/>
              </w:rPr>
            </w:pPr>
            <w:r>
              <w:rPr>
                <w:rFonts w:cs="Arial"/>
                <w:color w:val="000000" w:themeColor="dark1"/>
                <w:kern w:val="24"/>
                <w:lang w:val="en-CA"/>
              </w:rPr>
              <w:t>TBD</w:t>
            </w:r>
          </w:p>
        </w:tc>
        <w:tc>
          <w:tcPr>
            <w:tcW w:w="1417" w:type="dxa"/>
            <w:shd w:val="clear" w:color="auto" w:fill="BFBFBF" w:themeFill="background1" w:themeFillShade="BF"/>
          </w:tcPr>
          <w:p w14:paraId="1B34C6C7" w14:textId="77777777" w:rsidR="00A05560" w:rsidRDefault="008E0E98" w:rsidP="008E0E98">
            <w:pPr>
              <w:autoSpaceDE/>
              <w:autoSpaceDN/>
              <w:adjustRightInd/>
              <w:rPr>
                <w:rFonts w:cs="Arial"/>
                <w:color w:val="000000" w:themeColor="dark1"/>
                <w:kern w:val="24"/>
                <w:lang w:val="en-CA"/>
              </w:rPr>
            </w:pPr>
            <w:r>
              <w:rPr>
                <w:rFonts w:cs="Arial"/>
                <w:color w:val="000000" w:themeColor="dark1"/>
                <w:kern w:val="24"/>
                <w:lang w:val="en-CA"/>
              </w:rPr>
              <w:t>TBD</w:t>
            </w:r>
          </w:p>
        </w:tc>
        <w:tc>
          <w:tcPr>
            <w:tcW w:w="3686" w:type="dxa"/>
            <w:shd w:val="clear" w:color="auto" w:fill="BFBFBF" w:themeFill="background1" w:themeFillShade="BF"/>
          </w:tcPr>
          <w:p w14:paraId="52BA842D" w14:textId="77777777" w:rsidR="00A05560" w:rsidRDefault="008E0E98" w:rsidP="008E0E98">
            <w:pPr>
              <w:autoSpaceDE/>
              <w:autoSpaceDN/>
              <w:adjustRightInd/>
              <w:rPr>
                <w:rFonts w:cs="Arial"/>
              </w:rPr>
            </w:pPr>
            <w:r>
              <w:rPr>
                <w:rFonts w:cs="Arial"/>
              </w:rPr>
              <w:t>TBD</w:t>
            </w:r>
          </w:p>
        </w:tc>
      </w:tr>
      <w:tr w:rsidR="00A05560" w:rsidRPr="007A3C05" w14:paraId="7333782A" w14:textId="77777777" w:rsidTr="00A05560">
        <w:trPr>
          <w:trHeight w:val="584"/>
        </w:trPr>
        <w:tc>
          <w:tcPr>
            <w:tcW w:w="1101" w:type="dxa"/>
          </w:tcPr>
          <w:p w14:paraId="00E9799C" w14:textId="77777777" w:rsidR="00A05560" w:rsidRDefault="00A05560" w:rsidP="008E0E98">
            <w:pPr>
              <w:autoSpaceDE/>
              <w:autoSpaceDN/>
              <w:adjustRightInd/>
              <w:rPr>
                <w:rFonts w:cs="Arial"/>
                <w:color w:val="000000" w:themeColor="dark1"/>
                <w:kern w:val="24"/>
                <w:lang w:val="en-CA"/>
              </w:rPr>
            </w:pPr>
            <w:r>
              <w:rPr>
                <w:rFonts w:cs="Arial"/>
                <w:color w:val="000000" w:themeColor="dark1"/>
                <w:kern w:val="24"/>
                <w:lang w:val="en-CA"/>
              </w:rPr>
              <w:t>AU915</w:t>
            </w:r>
          </w:p>
        </w:tc>
        <w:tc>
          <w:tcPr>
            <w:tcW w:w="1417" w:type="dxa"/>
          </w:tcPr>
          <w:p w14:paraId="17EB02DB" w14:textId="4CE8DE62" w:rsidR="00A05560" w:rsidRPr="00E23751" w:rsidRDefault="002D04D9" w:rsidP="008E0E98">
            <w:pPr>
              <w:autoSpaceDE/>
              <w:autoSpaceDN/>
              <w:adjustRightInd/>
              <w:rPr>
                <w:rFonts w:cs="Arial"/>
                <w:color w:val="000000" w:themeColor="dark1"/>
                <w:kern w:val="24"/>
                <w:lang w:val="en-CA"/>
              </w:rPr>
            </w:pPr>
            <w:r>
              <w:rPr>
                <w:rFonts w:cs="Arial"/>
                <w:color w:val="000000" w:themeColor="dark1"/>
                <w:kern w:val="24"/>
                <w:lang w:val="en-CA"/>
              </w:rPr>
              <w:t>9</w:t>
            </w:r>
            <w:r w:rsidR="001E067F">
              <w:rPr>
                <w:rFonts w:cs="Arial"/>
                <w:color w:val="000000" w:themeColor="dark1"/>
                <w:kern w:val="24"/>
                <w:lang w:val="en-CA"/>
              </w:rPr>
              <w:t>35.1</w:t>
            </w:r>
          </w:p>
        </w:tc>
        <w:tc>
          <w:tcPr>
            <w:tcW w:w="1418" w:type="dxa"/>
          </w:tcPr>
          <w:p w14:paraId="2DD95358" w14:textId="1CA83849" w:rsidR="00A05560" w:rsidRPr="00E23751" w:rsidRDefault="001E067F" w:rsidP="008E0E98">
            <w:pPr>
              <w:autoSpaceDE/>
              <w:autoSpaceDN/>
              <w:adjustRightInd/>
              <w:rPr>
                <w:rFonts w:cs="Arial"/>
                <w:color w:val="000000" w:themeColor="dark1"/>
                <w:kern w:val="24"/>
                <w:lang w:val="en-CA"/>
              </w:rPr>
            </w:pPr>
            <w:r>
              <w:rPr>
                <w:rFonts w:cs="Arial"/>
                <w:color w:val="000000" w:themeColor="dark1"/>
                <w:kern w:val="24"/>
                <w:lang w:val="en-CA"/>
              </w:rPr>
              <w:t>955</w:t>
            </w:r>
          </w:p>
        </w:tc>
        <w:tc>
          <w:tcPr>
            <w:tcW w:w="1417" w:type="dxa"/>
          </w:tcPr>
          <w:p w14:paraId="54E1D654" w14:textId="77777777" w:rsidR="00A05560" w:rsidRDefault="002D04D9" w:rsidP="008E0E98">
            <w:pPr>
              <w:autoSpaceDE/>
              <w:autoSpaceDN/>
              <w:adjustRightInd/>
              <w:rPr>
                <w:rFonts w:cs="Arial"/>
                <w:color w:val="000000" w:themeColor="dark1"/>
                <w:kern w:val="24"/>
                <w:lang w:val="en-CA"/>
              </w:rPr>
            </w:pPr>
            <w:r>
              <w:rPr>
                <w:rFonts w:cs="Arial"/>
                <w:color w:val="000000" w:themeColor="dark1"/>
                <w:kern w:val="24"/>
                <w:lang w:val="en-CA"/>
              </w:rPr>
              <w:t>915.2</w:t>
            </w:r>
          </w:p>
          <w:p w14:paraId="055F1666" w14:textId="219B10D7" w:rsidR="001E067F" w:rsidRDefault="001E067F" w:rsidP="008E0E98">
            <w:pPr>
              <w:autoSpaceDE/>
              <w:autoSpaceDN/>
              <w:adjustRightInd/>
              <w:rPr>
                <w:rFonts w:cs="Arial"/>
                <w:color w:val="000000" w:themeColor="dark1"/>
                <w:kern w:val="24"/>
                <w:lang w:val="en-CA"/>
              </w:rPr>
            </w:pPr>
          </w:p>
        </w:tc>
        <w:tc>
          <w:tcPr>
            <w:tcW w:w="3686" w:type="dxa"/>
          </w:tcPr>
          <w:p w14:paraId="2BEB0476" w14:textId="47AE4354" w:rsidR="00A05560" w:rsidRDefault="002D04D9" w:rsidP="008E0E98">
            <w:pPr>
              <w:autoSpaceDE/>
              <w:autoSpaceDN/>
              <w:adjustRightInd/>
              <w:rPr>
                <w:rFonts w:cs="Arial"/>
              </w:rPr>
            </w:pPr>
            <w:r>
              <w:rPr>
                <w:rFonts w:cs="Arial"/>
              </w:rPr>
              <w:t>GSM B8</w:t>
            </w:r>
            <w:r w:rsidR="001E067F">
              <w:rPr>
                <w:rFonts w:cs="Arial"/>
              </w:rPr>
              <w:t xml:space="preserve"> downlinks</w:t>
            </w:r>
          </w:p>
          <w:p w14:paraId="7216E3F1" w14:textId="77777777" w:rsidR="002D04D9" w:rsidRDefault="002D04D9" w:rsidP="008E0E98">
            <w:pPr>
              <w:autoSpaceDE/>
              <w:autoSpaceDN/>
              <w:adjustRightInd/>
              <w:rPr>
                <w:rFonts w:cs="Arial"/>
              </w:rPr>
            </w:pPr>
          </w:p>
        </w:tc>
      </w:tr>
      <w:tr w:rsidR="00A05560" w:rsidRPr="007A3C05" w14:paraId="2865FCFE" w14:textId="77777777" w:rsidTr="00A05560">
        <w:trPr>
          <w:trHeight w:val="584"/>
        </w:trPr>
        <w:tc>
          <w:tcPr>
            <w:tcW w:w="1101" w:type="dxa"/>
          </w:tcPr>
          <w:p w14:paraId="1895E32A" w14:textId="77777777" w:rsidR="00A05560" w:rsidRDefault="00A05560" w:rsidP="008E0E98">
            <w:pPr>
              <w:autoSpaceDE/>
              <w:autoSpaceDN/>
              <w:adjustRightInd/>
              <w:rPr>
                <w:rFonts w:cs="Arial"/>
                <w:color w:val="000000" w:themeColor="dark1"/>
                <w:kern w:val="24"/>
                <w:lang w:val="en-CA"/>
              </w:rPr>
            </w:pPr>
            <w:r>
              <w:rPr>
                <w:rFonts w:cs="Arial"/>
                <w:color w:val="000000" w:themeColor="dark1"/>
                <w:kern w:val="24"/>
                <w:lang w:val="en-CA"/>
              </w:rPr>
              <w:t>CN470</w:t>
            </w:r>
          </w:p>
        </w:tc>
        <w:tc>
          <w:tcPr>
            <w:tcW w:w="1417" w:type="dxa"/>
          </w:tcPr>
          <w:p w14:paraId="49387822" w14:textId="77777777" w:rsidR="00A05560" w:rsidRDefault="00FF5C53" w:rsidP="008E0E98">
            <w:pPr>
              <w:autoSpaceDE/>
              <w:autoSpaceDN/>
              <w:adjustRightInd/>
              <w:rPr>
                <w:rFonts w:cs="Arial"/>
                <w:color w:val="000000" w:themeColor="dark1"/>
                <w:kern w:val="24"/>
                <w:lang w:val="en-CA"/>
              </w:rPr>
            </w:pPr>
            <w:r>
              <w:rPr>
                <w:rFonts w:cs="Arial"/>
                <w:color w:val="000000" w:themeColor="dark1"/>
                <w:kern w:val="24"/>
                <w:lang w:val="en-CA"/>
              </w:rPr>
              <w:t>TBD</w:t>
            </w:r>
          </w:p>
        </w:tc>
        <w:tc>
          <w:tcPr>
            <w:tcW w:w="1418" w:type="dxa"/>
          </w:tcPr>
          <w:p w14:paraId="16657AD5" w14:textId="77777777" w:rsidR="00A05560" w:rsidRDefault="00FF5C53" w:rsidP="008E0E98">
            <w:pPr>
              <w:autoSpaceDE/>
              <w:autoSpaceDN/>
              <w:adjustRightInd/>
              <w:rPr>
                <w:rFonts w:cs="Arial"/>
                <w:color w:val="000000" w:themeColor="dark1"/>
                <w:kern w:val="24"/>
                <w:lang w:val="en-CA"/>
              </w:rPr>
            </w:pPr>
            <w:r>
              <w:rPr>
                <w:rFonts w:cs="Arial"/>
                <w:color w:val="000000" w:themeColor="dark1"/>
                <w:kern w:val="24"/>
                <w:lang w:val="en-CA"/>
              </w:rPr>
              <w:t>TBD</w:t>
            </w:r>
          </w:p>
        </w:tc>
        <w:tc>
          <w:tcPr>
            <w:tcW w:w="1417" w:type="dxa"/>
          </w:tcPr>
          <w:p w14:paraId="4E2605FC" w14:textId="77777777" w:rsidR="00A05560" w:rsidRDefault="00FF5C53" w:rsidP="008E0E98">
            <w:pPr>
              <w:autoSpaceDE/>
              <w:autoSpaceDN/>
              <w:adjustRightInd/>
              <w:rPr>
                <w:rFonts w:cs="Arial"/>
              </w:rPr>
            </w:pPr>
            <w:r>
              <w:rPr>
                <w:rFonts w:cs="Arial"/>
              </w:rPr>
              <w:t>TBD</w:t>
            </w:r>
          </w:p>
        </w:tc>
        <w:tc>
          <w:tcPr>
            <w:tcW w:w="3686" w:type="dxa"/>
          </w:tcPr>
          <w:p w14:paraId="23C06EC3" w14:textId="669D20BF" w:rsidR="00A05560" w:rsidRDefault="001E067F" w:rsidP="008E0E98">
            <w:pPr>
              <w:autoSpaceDE/>
              <w:autoSpaceDN/>
              <w:adjustRightInd/>
              <w:rPr>
                <w:rFonts w:cs="Arial"/>
              </w:rPr>
            </w:pPr>
            <w:r>
              <w:rPr>
                <w:rFonts w:cs="Arial"/>
              </w:rPr>
              <w:t>TBD</w:t>
            </w:r>
          </w:p>
        </w:tc>
      </w:tr>
      <w:tr w:rsidR="00A05560" w:rsidRPr="007A3C05" w14:paraId="25100D0C" w14:textId="77777777" w:rsidTr="00A05560">
        <w:trPr>
          <w:trHeight w:val="584"/>
        </w:trPr>
        <w:tc>
          <w:tcPr>
            <w:tcW w:w="1101" w:type="dxa"/>
          </w:tcPr>
          <w:p w14:paraId="6BA7610E" w14:textId="50249F40" w:rsidR="00A05560" w:rsidRDefault="00A05560" w:rsidP="008E0E98">
            <w:pPr>
              <w:autoSpaceDE/>
              <w:autoSpaceDN/>
              <w:adjustRightInd/>
              <w:rPr>
                <w:rFonts w:cs="Arial"/>
                <w:color w:val="000000" w:themeColor="dark1"/>
                <w:kern w:val="24"/>
                <w:lang w:val="en-CA"/>
              </w:rPr>
            </w:pPr>
            <w:r>
              <w:rPr>
                <w:rFonts w:cs="Arial"/>
                <w:color w:val="000000" w:themeColor="dark1"/>
                <w:kern w:val="24"/>
                <w:lang w:val="en-CA"/>
              </w:rPr>
              <w:t>AS923</w:t>
            </w:r>
            <w:r w:rsidR="00986206">
              <w:rPr>
                <w:rFonts w:cs="Arial"/>
                <w:color w:val="000000" w:themeColor="dark1"/>
                <w:kern w:val="24"/>
                <w:lang w:val="en-CA"/>
              </w:rPr>
              <w:t>-1</w:t>
            </w:r>
          </w:p>
        </w:tc>
        <w:tc>
          <w:tcPr>
            <w:tcW w:w="1417" w:type="dxa"/>
          </w:tcPr>
          <w:p w14:paraId="0F434C8D" w14:textId="7C840475" w:rsidR="00A05560" w:rsidRDefault="00FF5C53" w:rsidP="008E0E98">
            <w:pPr>
              <w:autoSpaceDE/>
              <w:autoSpaceDN/>
              <w:adjustRightInd/>
              <w:rPr>
                <w:rFonts w:cs="Arial"/>
                <w:color w:val="000000" w:themeColor="dark1"/>
                <w:kern w:val="24"/>
                <w:lang w:val="en-CA"/>
              </w:rPr>
            </w:pPr>
            <w:r>
              <w:rPr>
                <w:rFonts w:cs="Arial"/>
                <w:color w:val="000000" w:themeColor="dark1"/>
                <w:kern w:val="24"/>
                <w:lang w:val="en-CA"/>
              </w:rPr>
              <w:t>9</w:t>
            </w:r>
            <w:r w:rsidR="00AB5002">
              <w:rPr>
                <w:rFonts w:cs="Arial"/>
                <w:color w:val="000000" w:themeColor="dark1"/>
                <w:kern w:val="24"/>
                <w:lang w:val="en-CA"/>
              </w:rPr>
              <w:t>30.2</w:t>
            </w:r>
          </w:p>
        </w:tc>
        <w:tc>
          <w:tcPr>
            <w:tcW w:w="1418" w:type="dxa"/>
          </w:tcPr>
          <w:p w14:paraId="23DC7772" w14:textId="6FAC08B1" w:rsidR="00A05560" w:rsidRDefault="00AB5002" w:rsidP="008E0E98">
            <w:pPr>
              <w:autoSpaceDE/>
              <w:autoSpaceDN/>
              <w:adjustRightInd/>
              <w:rPr>
                <w:rFonts w:cs="Arial"/>
                <w:color w:val="000000" w:themeColor="dark1"/>
                <w:kern w:val="24"/>
                <w:lang w:val="en-CA"/>
              </w:rPr>
            </w:pPr>
            <w:r>
              <w:rPr>
                <w:rFonts w:cs="Arial"/>
                <w:color w:val="000000" w:themeColor="dark1"/>
                <w:kern w:val="24"/>
                <w:lang w:val="en-CA"/>
              </w:rPr>
              <w:t>937</w:t>
            </w:r>
          </w:p>
        </w:tc>
        <w:tc>
          <w:tcPr>
            <w:tcW w:w="1417" w:type="dxa"/>
          </w:tcPr>
          <w:p w14:paraId="5BDF090F" w14:textId="77777777" w:rsidR="00A05560" w:rsidRDefault="00FF5C53" w:rsidP="008E0E98">
            <w:pPr>
              <w:autoSpaceDE/>
              <w:autoSpaceDN/>
              <w:adjustRightInd/>
              <w:rPr>
                <w:rFonts w:cs="Arial"/>
              </w:rPr>
            </w:pPr>
            <w:r>
              <w:rPr>
                <w:rFonts w:cs="Arial"/>
              </w:rPr>
              <w:t>923.4</w:t>
            </w:r>
          </w:p>
          <w:p w14:paraId="166B6A94" w14:textId="77777777" w:rsidR="00FF5C53" w:rsidRDefault="00FF5C53" w:rsidP="008E0E98">
            <w:pPr>
              <w:autoSpaceDE/>
              <w:autoSpaceDN/>
              <w:adjustRightInd/>
              <w:rPr>
                <w:rFonts w:cs="Arial"/>
              </w:rPr>
            </w:pPr>
          </w:p>
        </w:tc>
        <w:tc>
          <w:tcPr>
            <w:tcW w:w="3686" w:type="dxa"/>
          </w:tcPr>
          <w:p w14:paraId="31E47959" w14:textId="5C4B89FC" w:rsidR="00A05560" w:rsidRDefault="00FF5C53" w:rsidP="008E0E98">
            <w:pPr>
              <w:autoSpaceDE/>
              <w:autoSpaceDN/>
              <w:adjustRightInd/>
              <w:rPr>
                <w:rFonts w:cs="Arial"/>
              </w:rPr>
            </w:pPr>
            <w:r>
              <w:rPr>
                <w:rFonts w:cs="Arial"/>
              </w:rPr>
              <w:t>LTE B8</w:t>
            </w:r>
            <w:r w:rsidR="00746E37">
              <w:rPr>
                <w:rFonts w:cs="Arial"/>
              </w:rPr>
              <w:t xml:space="preserve"> downlinks</w:t>
            </w:r>
          </w:p>
        </w:tc>
      </w:tr>
      <w:tr w:rsidR="00986206" w:rsidRPr="007A3C05" w14:paraId="745101DB" w14:textId="77777777" w:rsidTr="00A05560">
        <w:trPr>
          <w:trHeight w:val="584"/>
        </w:trPr>
        <w:tc>
          <w:tcPr>
            <w:tcW w:w="1101" w:type="dxa"/>
          </w:tcPr>
          <w:p w14:paraId="650E2AF2" w14:textId="6185D765" w:rsidR="00986206" w:rsidRDefault="00986206" w:rsidP="00986206">
            <w:pPr>
              <w:autoSpaceDE/>
              <w:autoSpaceDN/>
              <w:adjustRightInd/>
              <w:rPr>
                <w:rFonts w:cs="Arial"/>
                <w:color w:val="000000" w:themeColor="dark1"/>
                <w:kern w:val="24"/>
                <w:lang w:val="en-CA"/>
              </w:rPr>
            </w:pPr>
            <w:r w:rsidRPr="00233F54">
              <w:rPr>
                <w:rFonts w:cs="Arial"/>
                <w:color w:val="000000" w:themeColor="dark1"/>
                <w:kern w:val="24"/>
                <w:lang w:val="en-CA"/>
              </w:rPr>
              <w:t>AS923-</w:t>
            </w:r>
            <w:r>
              <w:rPr>
                <w:rFonts w:cs="Arial"/>
                <w:color w:val="000000" w:themeColor="dark1"/>
                <w:kern w:val="24"/>
                <w:lang w:val="en-CA"/>
              </w:rPr>
              <w:t>2</w:t>
            </w:r>
          </w:p>
        </w:tc>
        <w:tc>
          <w:tcPr>
            <w:tcW w:w="1417" w:type="dxa"/>
          </w:tcPr>
          <w:p w14:paraId="6B9261B3" w14:textId="25877ADA" w:rsidR="00986206" w:rsidRDefault="00AB5002" w:rsidP="00986206">
            <w:pPr>
              <w:autoSpaceDE/>
              <w:autoSpaceDN/>
              <w:adjustRightInd/>
              <w:rPr>
                <w:rFonts w:cs="Arial"/>
                <w:color w:val="000000" w:themeColor="dark1"/>
                <w:kern w:val="24"/>
                <w:lang w:val="en-CA"/>
              </w:rPr>
            </w:pPr>
            <w:r>
              <w:rPr>
                <w:rFonts w:cs="Arial"/>
                <w:color w:val="000000" w:themeColor="dark1"/>
                <w:kern w:val="24"/>
                <w:lang w:val="en-CA"/>
              </w:rPr>
              <w:t>930.2</w:t>
            </w:r>
          </w:p>
        </w:tc>
        <w:tc>
          <w:tcPr>
            <w:tcW w:w="1418" w:type="dxa"/>
          </w:tcPr>
          <w:p w14:paraId="69BAFD6C" w14:textId="53795F61" w:rsidR="00986206" w:rsidRDefault="00AB5002" w:rsidP="00986206">
            <w:pPr>
              <w:autoSpaceDE/>
              <w:autoSpaceDN/>
              <w:adjustRightInd/>
              <w:rPr>
                <w:rFonts w:cs="Arial"/>
                <w:color w:val="000000" w:themeColor="dark1"/>
                <w:kern w:val="24"/>
                <w:lang w:val="en-CA"/>
              </w:rPr>
            </w:pPr>
            <w:r>
              <w:rPr>
                <w:rFonts w:cs="Arial"/>
                <w:color w:val="000000" w:themeColor="dark1"/>
                <w:kern w:val="24"/>
                <w:lang w:val="en-CA"/>
              </w:rPr>
              <w:t>938.8</w:t>
            </w:r>
          </w:p>
        </w:tc>
        <w:tc>
          <w:tcPr>
            <w:tcW w:w="1417" w:type="dxa"/>
          </w:tcPr>
          <w:p w14:paraId="4598F991" w14:textId="7D61D68E" w:rsidR="00986206" w:rsidRDefault="00AB5002" w:rsidP="00986206">
            <w:pPr>
              <w:autoSpaceDE/>
              <w:autoSpaceDN/>
              <w:adjustRightInd/>
              <w:rPr>
                <w:rFonts w:cs="Arial"/>
              </w:rPr>
            </w:pPr>
            <w:r>
              <w:rPr>
                <w:rFonts w:cs="Arial"/>
              </w:rPr>
              <w:t>921.6</w:t>
            </w:r>
          </w:p>
        </w:tc>
        <w:tc>
          <w:tcPr>
            <w:tcW w:w="3686" w:type="dxa"/>
          </w:tcPr>
          <w:p w14:paraId="18AB07A5" w14:textId="35D668CF" w:rsidR="00986206" w:rsidRDefault="00746E37" w:rsidP="00986206">
            <w:pPr>
              <w:autoSpaceDE/>
              <w:autoSpaceDN/>
              <w:adjustRightInd/>
              <w:rPr>
                <w:rFonts w:cs="Arial"/>
              </w:rPr>
            </w:pPr>
            <w:r>
              <w:rPr>
                <w:rFonts w:cs="Arial"/>
              </w:rPr>
              <w:t>LTE B8 downlinks</w:t>
            </w:r>
          </w:p>
        </w:tc>
      </w:tr>
      <w:tr w:rsidR="00986206" w:rsidRPr="007A3C05" w14:paraId="37893B63" w14:textId="77777777" w:rsidTr="00A05560">
        <w:trPr>
          <w:trHeight w:val="584"/>
        </w:trPr>
        <w:tc>
          <w:tcPr>
            <w:tcW w:w="1101" w:type="dxa"/>
          </w:tcPr>
          <w:p w14:paraId="35748E80" w14:textId="6B2D7868" w:rsidR="00986206" w:rsidRDefault="00986206" w:rsidP="00986206">
            <w:pPr>
              <w:autoSpaceDE/>
              <w:autoSpaceDN/>
              <w:adjustRightInd/>
              <w:rPr>
                <w:rFonts w:cs="Arial"/>
                <w:color w:val="000000" w:themeColor="dark1"/>
                <w:kern w:val="24"/>
                <w:lang w:val="en-CA"/>
              </w:rPr>
            </w:pPr>
            <w:r w:rsidRPr="00233F54">
              <w:rPr>
                <w:rFonts w:cs="Arial"/>
                <w:color w:val="000000" w:themeColor="dark1"/>
                <w:kern w:val="24"/>
                <w:lang w:val="en-CA"/>
              </w:rPr>
              <w:t>AS923-</w:t>
            </w:r>
            <w:r>
              <w:rPr>
                <w:rFonts w:cs="Arial"/>
                <w:color w:val="000000" w:themeColor="dark1"/>
                <w:kern w:val="24"/>
                <w:lang w:val="en-CA"/>
              </w:rPr>
              <w:t>3</w:t>
            </w:r>
          </w:p>
        </w:tc>
        <w:tc>
          <w:tcPr>
            <w:tcW w:w="1417" w:type="dxa"/>
          </w:tcPr>
          <w:p w14:paraId="538B81CB" w14:textId="7D095B56" w:rsidR="00986206" w:rsidRDefault="00AB5002" w:rsidP="00986206">
            <w:pPr>
              <w:autoSpaceDE/>
              <w:autoSpaceDN/>
              <w:adjustRightInd/>
              <w:rPr>
                <w:rFonts w:cs="Arial"/>
                <w:color w:val="000000" w:themeColor="dark1"/>
                <w:kern w:val="24"/>
                <w:lang w:val="en-CA"/>
              </w:rPr>
            </w:pPr>
            <w:r>
              <w:rPr>
                <w:rFonts w:cs="Arial"/>
                <w:color w:val="000000" w:themeColor="dark1"/>
                <w:kern w:val="24"/>
                <w:lang w:val="en-CA"/>
              </w:rPr>
              <w:t>930.2</w:t>
            </w:r>
          </w:p>
        </w:tc>
        <w:tc>
          <w:tcPr>
            <w:tcW w:w="1418" w:type="dxa"/>
          </w:tcPr>
          <w:p w14:paraId="6CD02A74" w14:textId="77777777" w:rsidR="00986206" w:rsidRDefault="00AB5002" w:rsidP="00986206">
            <w:pPr>
              <w:autoSpaceDE/>
              <w:autoSpaceDN/>
              <w:adjustRightInd/>
              <w:rPr>
                <w:rFonts w:cs="Arial"/>
                <w:color w:val="000000" w:themeColor="dark1"/>
                <w:kern w:val="24"/>
                <w:lang w:val="en-CA"/>
              </w:rPr>
            </w:pPr>
            <w:r>
              <w:rPr>
                <w:rFonts w:cs="Arial"/>
                <w:color w:val="000000" w:themeColor="dark1"/>
                <w:kern w:val="24"/>
                <w:lang w:val="en-CA"/>
              </w:rPr>
              <w:t>943.6</w:t>
            </w:r>
          </w:p>
          <w:p w14:paraId="29FF298E" w14:textId="41BF8EA5" w:rsidR="00AB5002" w:rsidRDefault="00AB5002" w:rsidP="00986206">
            <w:pPr>
              <w:autoSpaceDE/>
              <w:autoSpaceDN/>
              <w:adjustRightInd/>
              <w:rPr>
                <w:rFonts w:cs="Arial"/>
                <w:color w:val="000000" w:themeColor="dark1"/>
                <w:kern w:val="24"/>
                <w:lang w:val="en-CA"/>
              </w:rPr>
            </w:pPr>
          </w:p>
        </w:tc>
        <w:tc>
          <w:tcPr>
            <w:tcW w:w="1417" w:type="dxa"/>
          </w:tcPr>
          <w:p w14:paraId="71167E9F" w14:textId="77777777" w:rsidR="00986206" w:rsidRDefault="00AB5002" w:rsidP="00986206">
            <w:pPr>
              <w:autoSpaceDE/>
              <w:autoSpaceDN/>
              <w:adjustRightInd/>
              <w:rPr>
                <w:rFonts w:cs="Arial"/>
              </w:rPr>
            </w:pPr>
            <w:r>
              <w:rPr>
                <w:rFonts w:cs="Arial"/>
              </w:rPr>
              <w:t>916.8</w:t>
            </w:r>
          </w:p>
          <w:p w14:paraId="3CE9FA23" w14:textId="5473948B" w:rsidR="00AB5002" w:rsidRDefault="00AB5002" w:rsidP="00986206">
            <w:pPr>
              <w:autoSpaceDE/>
              <w:autoSpaceDN/>
              <w:adjustRightInd/>
              <w:rPr>
                <w:rFonts w:cs="Arial"/>
              </w:rPr>
            </w:pPr>
          </w:p>
        </w:tc>
        <w:tc>
          <w:tcPr>
            <w:tcW w:w="3686" w:type="dxa"/>
          </w:tcPr>
          <w:p w14:paraId="772DEA7A" w14:textId="7D7FA66F" w:rsidR="00986206" w:rsidRDefault="00746E37" w:rsidP="00986206">
            <w:pPr>
              <w:autoSpaceDE/>
              <w:autoSpaceDN/>
              <w:adjustRightInd/>
              <w:rPr>
                <w:rFonts w:cs="Arial"/>
              </w:rPr>
            </w:pPr>
            <w:r>
              <w:rPr>
                <w:rFonts w:cs="Arial"/>
              </w:rPr>
              <w:t>LTE B8 downlinks</w:t>
            </w:r>
          </w:p>
        </w:tc>
      </w:tr>
      <w:tr w:rsidR="00986206" w:rsidRPr="007A3C05" w14:paraId="4A7E8136" w14:textId="77777777" w:rsidTr="00A05560">
        <w:trPr>
          <w:trHeight w:val="584"/>
        </w:trPr>
        <w:tc>
          <w:tcPr>
            <w:tcW w:w="1101" w:type="dxa"/>
          </w:tcPr>
          <w:p w14:paraId="6C6CABF3" w14:textId="2E57F685" w:rsidR="00986206" w:rsidRPr="00233F54" w:rsidRDefault="00986206" w:rsidP="00986206">
            <w:pPr>
              <w:autoSpaceDE/>
              <w:autoSpaceDN/>
              <w:adjustRightInd/>
              <w:rPr>
                <w:rFonts w:cs="Arial"/>
                <w:color w:val="000000" w:themeColor="dark1"/>
                <w:kern w:val="24"/>
                <w:lang w:val="en-CA"/>
              </w:rPr>
            </w:pPr>
            <w:r w:rsidRPr="00233F54">
              <w:rPr>
                <w:rFonts w:cs="Arial"/>
                <w:color w:val="000000" w:themeColor="dark1"/>
                <w:kern w:val="24"/>
                <w:lang w:val="en-CA"/>
              </w:rPr>
              <w:t>AS923-</w:t>
            </w:r>
            <w:r>
              <w:rPr>
                <w:rFonts w:cs="Arial"/>
                <w:color w:val="000000" w:themeColor="dark1"/>
                <w:kern w:val="24"/>
                <w:lang w:val="en-CA"/>
              </w:rPr>
              <w:t>4</w:t>
            </w:r>
          </w:p>
        </w:tc>
        <w:tc>
          <w:tcPr>
            <w:tcW w:w="1417" w:type="dxa"/>
          </w:tcPr>
          <w:p w14:paraId="200D7B3F" w14:textId="05370984" w:rsidR="00986206" w:rsidRDefault="00746E37" w:rsidP="00986206">
            <w:pPr>
              <w:autoSpaceDE/>
              <w:autoSpaceDN/>
              <w:adjustRightInd/>
              <w:rPr>
                <w:rFonts w:cs="Arial"/>
                <w:color w:val="000000" w:themeColor="dark1"/>
                <w:kern w:val="24"/>
                <w:lang w:val="en-CA"/>
              </w:rPr>
            </w:pPr>
            <w:r>
              <w:rPr>
                <w:rFonts w:cs="Arial"/>
                <w:color w:val="000000" w:themeColor="dark1"/>
                <w:kern w:val="24"/>
                <w:lang w:val="en-CA"/>
              </w:rPr>
              <w:t>TBD</w:t>
            </w:r>
          </w:p>
        </w:tc>
        <w:tc>
          <w:tcPr>
            <w:tcW w:w="1418" w:type="dxa"/>
          </w:tcPr>
          <w:p w14:paraId="403DDE01" w14:textId="6A88A60D" w:rsidR="00986206" w:rsidRDefault="00746E37" w:rsidP="00986206">
            <w:pPr>
              <w:autoSpaceDE/>
              <w:autoSpaceDN/>
              <w:adjustRightInd/>
              <w:rPr>
                <w:rFonts w:cs="Arial"/>
                <w:color w:val="000000" w:themeColor="dark1"/>
                <w:kern w:val="24"/>
                <w:lang w:val="en-CA"/>
              </w:rPr>
            </w:pPr>
            <w:r>
              <w:rPr>
                <w:rFonts w:cs="Arial"/>
                <w:color w:val="000000" w:themeColor="dark1"/>
                <w:kern w:val="24"/>
                <w:lang w:val="en-CA"/>
              </w:rPr>
              <w:t>TBD</w:t>
            </w:r>
          </w:p>
        </w:tc>
        <w:tc>
          <w:tcPr>
            <w:tcW w:w="1417" w:type="dxa"/>
          </w:tcPr>
          <w:p w14:paraId="207A9618" w14:textId="1CF362F6" w:rsidR="00986206" w:rsidRDefault="00746E37" w:rsidP="00986206">
            <w:pPr>
              <w:autoSpaceDE/>
              <w:autoSpaceDN/>
              <w:adjustRightInd/>
              <w:rPr>
                <w:rFonts w:cs="Arial"/>
              </w:rPr>
            </w:pPr>
            <w:r>
              <w:rPr>
                <w:rFonts w:cs="Arial"/>
              </w:rPr>
              <w:t>TBD</w:t>
            </w:r>
          </w:p>
        </w:tc>
        <w:tc>
          <w:tcPr>
            <w:tcW w:w="3686" w:type="dxa"/>
          </w:tcPr>
          <w:p w14:paraId="19DCE65F" w14:textId="2520FD57" w:rsidR="00986206" w:rsidRDefault="00746E37" w:rsidP="00986206">
            <w:pPr>
              <w:autoSpaceDE/>
              <w:autoSpaceDN/>
              <w:adjustRightInd/>
              <w:rPr>
                <w:rFonts w:cs="Arial"/>
              </w:rPr>
            </w:pPr>
            <w:r>
              <w:rPr>
                <w:rFonts w:cs="Arial"/>
              </w:rPr>
              <w:t>LTE B8 downlinks</w:t>
            </w:r>
          </w:p>
        </w:tc>
      </w:tr>
      <w:tr w:rsidR="00986206" w:rsidRPr="007A3C05" w14:paraId="7BA90802" w14:textId="77777777" w:rsidTr="00A05560">
        <w:trPr>
          <w:trHeight w:val="584"/>
        </w:trPr>
        <w:tc>
          <w:tcPr>
            <w:tcW w:w="1101" w:type="dxa"/>
          </w:tcPr>
          <w:p w14:paraId="73D1444C" w14:textId="77777777" w:rsidR="00986206" w:rsidRDefault="00986206" w:rsidP="00986206">
            <w:pPr>
              <w:autoSpaceDE/>
              <w:autoSpaceDN/>
              <w:adjustRightInd/>
              <w:rPr>
                <w:rFonts w:cs="Arial"/>
                <w:color w:val="000000" w:themeColor="dark1"/>
                <w:kern w:val="24"/>
                <w:lang w:val="en-CA"/>
              </w:rPr>
            </w:pPr>
            <w:r>
              <w:rPr>
                <w:rFonts w:cs="Arial"/>
                <w:color w:val="000000" w:themeColor="dark1"/>
                <w:kern w:val="24"/>
                <w:lang w:val="en-CA"/>
              </w:rPr>
              <w:t>KR920</w:t>
            </w:r>
          </w:p>
        </w:tc>
        <w:tc>
          <w:tcPr>
            <w:tcW w:w="1417" w:type="dxa"/>
          </w:tcPr>
          <w:p w14:paraId="3E3607A1" w14:textId="7DA3C6BF" w:rsidR="00986206" w:rsidRDefault="00986206" w:rsidP="00986206">
            <w:pPr>
              <w:autoSpaceDE/>
              <w:autoSpaceDN/>
              <w:adjustRightInd/>
              <w:rPr>
                <w:rFonts w:cs="Arial"/>
                <w:color w:val="000000" w:themeColor="dark1"/>
                <w:kern w:val="24"/>
                <w:lang w:val="en-CA"/>
              </w:rPr>
            </w:pPr>
            <w:r>
              <w:rPr>
                <w:rFonts w:cs="Arial"/>
                <w:color w:val="000000" w:themeColor="dark1"/>
                <w:kern w:val="24"/>
                <w:lang w:val="en-CA"/>
              </w:rPr>
              <w:t>9</w:t>
            </w:r>
            <w:r w:rsidR="006533FC">
              <w:rPr>
                <w:rFonts w:cs="Arial"/>
                <w:color w:val="000000" w:themeColor="dark1"/>
                <w:kern w:val="24"/>
                <w:lang w:val="en-CA"/>
              </w:rPr>
              <w:t>30.2</w:t>
            </w:r>
          </w:p>
        </w:tc>
        <w:tc>
          <w:tcPr>
            <w:tcW w:w="1418" w:type="dxa"/>
          </w:tcPr>
          <w:p w14:paraId="0549D671" w14:textId="0F0C8CEB" w:rsidR="00986206" w:rsidRDefault="006533FC" w:rsidP="00986206">
            <w:pPr>
              <w:autoSpaceDE/>
              <w:autoSpaceDN/>
              <w:adjustRightInd/>
              <w:rPr>
                <w:rFonts w:cs="Arial"/>
                <w:color w:val="000000" w:themeColor="dark1"/>
                <w:kern w:val="24"/>
                <w:lang w:val="en-CA"/>
              </w:rPr>
            </w:pPr>
            <w:r>
              <w:rPr>
                <w:rFonts w:cs="Arial"/>
                <w:color w:val="000000" w:themeColor="dark1"/>
                <w:kern w:val="24"/>
                <w:lang w:val="en-CA"/>
              </w:rPr>
              <w:t>937.9</w:t>
            </w:r>
          </w:p>
          <w:p w14:paraId="39CF743F" w14:textId="567FF0E8" w:rsidR="006533FC" w:rsidRDefault="006533FC" w:rsidP="00986206">
            <w:pPr>
              <w:autoSpaceDE/>
              <w:autoSpaceDN/>
              <w:adjustRightInd/>
              <w:rPr>
                <w:rFonts w:cs="Arial"/>
                <w:color w:val="000000" w:themeColor="dark1"/>
                <w:kern w:val="24"/>
                <w:lang w:val="en-CA"/>
              </w:rPr>
            </w:pPr>
          </w:p>
        </w:tc>
        <w:tc>
          <w:tcPr>
            <w:tcW w:w="1417" w:type="dxa"/>
          </w:tcPr>
          <w:p w14:paraId="66AB56AC" w14:textId="6F86CCD7" w:rsidR="00986206" w:rsidRDefault="00986206" w:rsidP="00986206">
            <w:pPr>
              <w:autoSpaceDE/>
              <w:autoSpaceDN/>
              <w:adjustRightInd/>
              <w:rPr>
                <w:rFonts w:cs="Arial"/>
              </w:rPr>
            </w:pPr>
            <w:r>
              <w:rPr>
                <w:rFonts w:cs="Arial"/>
              </w:rPr>
              <w:t>92</w:t>
            </w:r>
            <w:r w:rsidR="00F35597">
              <w:rPr>
                <w:rFonts w:cs="Arial"/>
              </w:rPr>
              <w:t>2.5</w:t>
            </w:r>
          </w:p>
        </w:tc>
        <w:tc>
          <w:tcPr>
            <w:tcW w:w="3686" w:type="dxa"/>
          </w:tcPr>
          <w:p w14:paraId="5628F0C1" w14:textId="216D3A29" w:rsidR="00986206" w:rsidRDefault="00746E37" w:rsidP="00986206">
            <w:pPr>
              <w:autoSpaceDE/>
              <w:autoSpaceDN/>
              <w:adjustRightInd/>
              <w:rPr>
                <w:rFonts w:cs="Arial"/>
              </w:rPr>
            </w:pPr>
            <w:r>
              <w:rPr>
                <w:rFonts w:cs="Arial"/>
              </w:rPr>
              <w:t>LTE B8 downlinks</w:t>
            </w:r>
          </w:p>
        </w:tc>
      </w:tr>
      <w:tr w:rsidR="00986206" w:rsidRPr="007A3C05" w14:paraId="22DAB3CC" w14:textId="77777777" w:rsidTr="00A05560">
        <w:trPr>
          <w:trHeight w:val="584"/>
        </w:trPr>
        <w:tc>
          <w:tcPr>
            <w:tcW w:w="1101" w:type="dxa"/>
          </w:tcPr>
          <w:p w14:paraId="1EA52426" w14:textId="77777777" w:rsidR="00986206" w:rsidRDefault="00986206" w:rsidP="00986206">
            <w:pPr>
              <w:autoSpaceDE/>
              <w:autoSpaceDN/>
              <w:adjustRightInd/>
              <w:rPr>
                <w:rFonts w:cs="Arial"/>
                <w:color w:val="000000" w:themeColor="dark1"/>
                <w:kern w:val="24"/>
                <w:lang w:val="en-CA"/>
              </w:rPr>
            </w:pPr>
            <w:r>
              <w:rPr>
                <w:rFonts w:cs="Arial"/>
                <w:color w:val="000000" w:themeColor="dark1"/>
                <w:kern w:val="24"/>
                <w:lang w:val="en-CA"/>
              </w:rPr>
              <w:t>IN865</w:t>
            </w:r>
          </w:p>
        </w:tc>
        <w:tc>
          <w:tcPr>
            <w:tcW w:w="1417" w:type="dxa"/>
          </w:tcPr>
          <w:p w14:paraId="40687D2D" w14:textId="765CF9A7" w:rsidR="00986206" w:rsidRDefault="00986206" w:rsidP="00986206">
            <w:pPr>
              <w:autoSpaceDE/>
              <w:autoSpaceDN/>
              <w:adjustRightInd/>
              <w:rPr>
                <w:rFonts w:cs="Arial"/>
                <w:color w:val="000000" w:themeColor="dark1"/>
                <w:kern w:val="24"/>
                <w:lang w:val="en-CA"/>
              </w:rPr>
            </w:pPr>
            <w:r>
              <w:rPr>
                <w:rFonts w:cs="Arial"/>
                <w:color w:val="000000" w:themeColor="dark1"/>
                <w:kern w:val="24"/>
                <w:lang w:val="en-CA"/>
              </w:rPr>
              <w:t>8</w:t>
            </w:r>
            <w:r w:rsidR="006533FC">
              <w:rPr>
                <w:rFonts w:cs="Arial"/>
                <w:color w:val="000000" w:themeColor="dark1"/>
                <w:kern w:val="24"/>
                <w:lang w:val="en-CA"/>
              </w:rPr>
              <w:t>70.5</w:t>
            </w:r>
          </w:p>
        </w:tc>
        <w:tc>
          <w:tcPr>
            <w:tcW w:w="1418" w:type="dxa"/>
          </w:tcPr>
          <w:p w14:paraId="5F8D5F66" w14:textId="67E275CD" w:rsidR="00986206" w:rsidRDefault="006533FC" w:rsidP="00986206">
            <w:pPr>
              <w:autoSpaceDE/>
              <w:autoSpaceDN/>
              <w:adjustRightInd/>
              <w:rPr>
                <w:rFonts w:cs="Arial"/>
                <w:color w:val="000000" w:themeColor="dark1"/>
                <w:kern w:val="24"/>
                <w:lang w:val="en-CA"/>
              </w:rPr>
            </w:pPr>
            <w:r>
              <w:rPr>
                <w:rFonts w:cs="Arial"/>
                <w:color w:val="000000" w:themeColor="dark1"/>
                <w:kern w:val="24"/>
                <w:lang w:val="en-CA"/>
              </w:rPr>
              <w:t>875.015</w:t>
            </w:r>
          </w:p>
          <w:p w14:paraId="03970A1B" w14:textId="06AE15F7" w:rsidR="006533FC" w:rsidRDefault="006533FC" w:rsidP="00986206">
            <w:pPr>
              <w:autoSpaceDE/>
              <w:autoSpaceDN/>
              <w:adjustRightInd/>
              <w:rPr>
                <w:rFonts w:cs="Arial"/>
                <w:color w:val="000000" w:themeColor="dark1"/>
                <w:kern w:val="24"/>
                <w:lang w:val="en-CA"/>
              </w:rPr>
            </w:pPr>
          </w:p>
        </w:tc>
        <w:tc>
          <w:tcPr>
            <w:tcW w:w="1417" w:type="dxa"/>
          </w:tcPr>
          <w:p w14:paraId="546B70B8" w14:textId="75CE164E" w:rsidR="00986206" w:rsidRDefault="00986206" w:rsidP="00986206">
            <w:pPr>
              <w:autoSpaceDE/>
              <w:autoSpaceDN/>
              <w:adjustRightInd/>
              <w:rPr>
                <w:rFonts w:cs="Arial"/>
              </w:rPr>
            </w:pPr>
            <w:r>
              <w:rPr>
                <w:rFonts w:cs="Arial"/>
              </w:rPr>
              <w:t>865.</w:t>
            </w:r>
            <w:r w:rsidR="00F35597">
              <w:rPr>
                <w:rFonts w:cs="Arial"/>
              </w:rPr>
              <w:t>985</w:t>
            </w:r>
          </w:p>
          <w:p w14:paraId="38D0248D" w14:textId="77777777" w:rsidR="00986206" w:rsidRDefault="00986206" w:rsidP="00986206">
            <w:pPr>
              <w:autoSpaceDE/>
              <w:autoSpaceDN/>
              <w:adjustRightInd/>
              <w:rPr>
                <w:rFonts w:cs="Arial"/>
              </w:rPr>
            </w:pPr>
          </w:p>
        </w:tc>
        <w:tc>
          <w:tcPr>
            <w:tcW w:w="3686" w:type="dxa"/>
          </w:tcPr>
          <w:p w14:paraId="241709AB" w14:textId="2C945277" w:rsidR="00986206" w:rsidRDefault="00986206" w:rsidP="00986206">
            <w:pPr>
              <w:autoSpaceDE/>
              <w:autoSpaceDN/>
              <w:adjustRightInd/>
              <w:rPr>
                <w:rFonts w:cs="Arial"/>
              </w:rPr>
            </w:pPr>
            <w:r>
              <w:rPr>
                <w:rFonts w:cs="Arial"/>
              </w:rPr>
              <w:t>LTE B5 downlink</w:t>
            </w:r>
            <w:r w:rsidR="00F35597">
              <w:rPr>
                <w:rFonts w:cs="Arial"/>
              </w:rPr>
              <w:t>s</w:t>
            </w:r>
          </w:p>
        </w:tc>
      </w:tr>
      <w:tr w:rsidR="00986206" w:rsidRPr="007A3C05" w14:paraId="70C94DA9" w14:textId="77777777" w:rsidTr="00A05560">
        <w:trPr>
          <w:trHeight w:val="584"/>
        </w:trPr>
        <w:tc>
          <w:tcPr>
            <w:tcW w:w="1101" w:type="dxa"/>
          </w:tcPr>
          <w:p w14:paraId="3B30684F" w14:textId="77777777" w:rsidR="00986206" w:rsidRDefault="00986206" w:rsidP="00986206">
            <w:pPr>
              <w:autoSpaceDE/>
              <w:autoSpaceDN/>
              <w:adjustRightInd/>
              <w:rPr>
                <w:rFonts w:cs="Arial"/>
                <w:color w:val="000000" w:themeColor="dark1"/>
                <w:kern w:val="24"/>
                <w:lang w:val="en-CA"/>
              </w:rPr>
            </w:pPr>
            <w:r>
              <w:rPr>
                <w:rFonts w:cs="Arial"/>
                <w:color w:val="000000" w:themeColor="dark1"/>
                <w:kern w:val="24"/>
                <w:lang w:val="en-CA"/>
              </w:rPr>
              <w:t>RU864</w:t>
            </w:r>
          </w:p>
        </w:tc>
        <w:tc>
          <w:tcPr>
            <w:tcW w:w="1417" w:type="dxa"/>
          </w:tcPr>
          <w:p w14:paraId="4B1E7850" w14:textId="512C6417" w:rsidR="00986206" w:rsidRDefault="00647357" w:rsidP="00986206">
            <w:pPr>
              <w:autoSpaceDE/>
              <w:autoSpaceDN/>
              <w:adjustRightInd/>
              <w:rPr>
                <w:rFonts w:cs="Arial"/>
                <w:color w:val="000000" w:themeColor="dark1"/>
                <w:kern w:val="24"/>
                <w:lang w:val="en-CA"/>
              </w:rPr>
            </w:pPr>
            <w:r>
              <w:rPr>
                <w:rFonts w:cs="Arial"/>
                <w:color w:val="000000" w:themeColor="dark1"/>
                <w:kern w:val="24"/>
                <w:lang w:val="en-CA"/>
              </w:rPr>
              <w:t>791.7</w:t>
            </w:r>
          </w:p>
        </w:tc>
        <w:tc>
          <w:tcPr>
            <w:tcW w:w="1418" w:type="dxa"/>
          </w:tcPr>
          <w:p w14:paraId="0B8FFD3B" w14:textId="2F089D6C" w:rsidR="00647357" w:rsidRDefault="00647357" w:rsidP="00986206">
            <w:pPr>
              <w:autoSpaceDE/>
              <w:autoSpaceDN/>
              <w:adjustRightInd/>
              <w:rPr>
                <w:rFonts w:cs="Arial"/>
                <w:color w:val="000000" w:themeColor="dark1"/>
                <w:kern w:val="24"/>
                <w:lang w:val="en-CA"/>
              </w:rPr>
            </w:pPr>
            <w:r>
              <w:rPr>
                <w:rFonts w:cs="Arial"/>
                <w:color w:val="000000" w:themeColor="dark1"/>
                <w:kern w:val="24"/>
                <w:lang w:val="en-CA"/>
              </w:rPr>
              <w:t>817.5</w:t>
            </w:r>
          </w:p>
          <w:p w14:paraId="25E1D58E" w14:textId="77777777" w:rsidR="00986206" w:rsidRDefault="00986206" w:rsidP="00986206">
            <w:pPr>
              <w:autoSpaceDE/>
              <w:autoSpaceDN/>
              <w:adjustRightInd/>
              <w:rPr>
                <w:rFonts w:cs="Arial"/>
                <w:color w:val="000000" w:themeColor="dark1"/>
                <w:kern w:val="24"/>
                <w:lang w:val="en-CA"/>
              </w:rPr>
            </w:pPr>
          </w:p>
        </w:tc>
        <w:tc>
          <w:tcPr>
            <w:tcW w:w="1417" w:type="dxa"/>
          </w:tcPr>
          <w:p w14:paraId="63CA75D6" w14:textId="788C149E" w:rsidR="00986206" w:rsidRDefault="00986206" w:rsidP="00986206">
            <w:pPr>
              <w:autoSpaceDE/>
              <w:autoSpaceDN/>
              <w:adjustRightInd/>
              <w:rPr>
                <w:rFonts w:cs="Arial"/>
              </w:rPr>
            </w:pPr>
            <w:r>
              <w:rPr>
                <w:rFonts w:cs="Arial"/>
              </w:rPr>
              <w:t>86</w:t>
            </w:r>
            <w:r w:rsidR="00F35597">
              <w:rPr>
                <w:rFonts w:cs="Arial"/>
              </w:rPr>
              <w:t>9.1</w:t>
            </w:r>
          </w:p>
          <w:p w14:paraId="691776FE" w14:textId="77777777" w:rsidR="00986206" w:rsidRDefault="00986206" w:rsidP="00986206">
            <w:pPr>
              <w:autoSpaceDE/>
              <w:autoSpaceDN/>
              <w:adjustRightInd/>
              <w:rPr>
                <w:rFonts w:cs="Arial"/>
              </w:rPr>
            </w:pPr>
          </w:p>
        </w:tc>
        <w:tc>
          <w:tcPr>
            <w:tcW w:w="3686" w:type="dxa"/>
          </w:tcPr>
          <w:p w14:paraId="443CEFD3" w14:textId="1345F2F8" w:rsidR="00986206" w:rsidRDefault="00986206" w:rsidP="00986206">
            <w:pPr>
              <w:autoSpaceDE/>
              <w:autoSpaceDN/>
              <w:adjustRightInd/>
              <w:rPr>
                <w:rFonts w:cs="Arial"/>
              </w:rPr>
            </w:pPr>
            <w:r>
              <w:rPr>
                <w:rFonts w:cs="Arial"/>
              </w:rPr>
              <w:t xml:space="preserve">LTE B20 </w:t>
            </w:r>
            <w:r w:rsidR="00F35597">
              <w:rPr>
                <w:rFonts w:cs="Arial"/>
              </w:rPr>
              <w:t>downlinks</w:t>
            </w:r>
            <w:r w:rsidR="00E85391">
              <w:rPr>
                <w:rFonts w:cs="Arial"/>
              </w:rPr>
              <w:t xml:space="preserve"> (5</w:t>
            </w:r>
            <w:r w:rsidR="00E85391" w:rsidRPr="00E85391">
              <w:rPr>
                <w:rFonts w:cs="Arial"/>
                <w:vertAlign w:val="superscript"/>
              </w:rPr>
              <w:t>th</w:t>
            </w:r>
            <w:r w:rsidR="00E85391">
              <w:rPr>
                <w:rFonts w:cs="Arial"/>
              </w:rPr>
              <w:t xml:space="preserve"> order </w:t>
            </w:r>
            <w:proofErr w:type="gramStart"/>
            <w:r w:rsidR="00E85391">
              <w:rPr>
                <w:rFonts w:cs="Arial"/>
              </w:rPr>
              <w:t>products</w:t>
            </w:r>
            <w:ins w:id="43" w:author="Tom Danshin" w:date="2021-03-16T11:35:00Z">
              <w:r w:rsidR="00F72626">
                <w:rPr>
                  <w:rFonts w:cs="Arial"/>
                </w:rPr>
                <w:t xml:space="preserve"> </w:t>
              </w:r>
            </w:ins>
            <w:r w:rsidR="00E85391">
              <w:rPr>
                <w:rFonts w:cs="Arial"/>
              </w:rPr>
              <w:t>)</w:t>
            </w:r>
            <w:proofErr w:type="gramEnd"/>
          </w:p>
        </w:tc>
      </w:tr>
    </w:tbl>
    <w:p w14:paraId="75B54EB1" w14:textId="77777777" w:rsidR="0060306F" w:rsidRPr="005A3301" w:rsidRDefault="0060306F" w:rsidP="005A3301"/>
    <w:p w14:paraId="4798D7B5" w14:textId="35A03BE1" w:rsidR="00991A4E" w:rsidRDefault="00E17CA6" w:rsidP="006C153F">
      <w:pPr>
        <w:pStyle w:val="Heading1"/>
        <w:keepNext w:val="0"/>
      </w:pPr>
      <w:bookmarkStart w:id="44" w:name="_Toc62228882"/>
      <w:bookmarkStart w:id="45" w:name="_Toc496108887"/>
      <w:bookmarkStart w:id="46" w:name="_Toc501705466"/>
      <w:r>
        <w:lastRenderedPageBreak/>
        <w:t>Test Set Ups</w:t>
      </w:r>
      <w:bookmarkEnd w:id="44"/>
    </w:p>
    <w:p w14:paraId="5F25EB72" w14:textId="307C218E" w:rsidR="002D44C5" w:rsidRDefault="002D44C5" w:rsidP="002D44C5">
      <w:pPr>
        <w:pStyle w:val="Heading2"/>
      </w:pPr>
      <w:bookmarkStart w:id="47" w:name="_Toc62228883"/>
      <w:r>
        <w:t>Set Up #1</w:t>
      </w:r>
      <w:bookmarkEnd w:id="47"/>
    </w:p>
    <w:p w14:paraId="700A6221" w14:textId="7AC480AB" w:rsidR="002D44C5" w:rsidRDefault="002D44C5" w:rsidP="002D44C5">
      <w:pPr>
        <w:keepNext/>
      </w:pPr>
    </w:p>
    <w:p w14:paraId="23EB428B" w14:textId="355F4E86" w:rsidR="002D44C5" w:rsidRDefault="00DF3702" w:rsidP="002D44C5">
      <w:pPr>
        <w:keepNext/>
      </w:pPr>
      <w:r>
        <w:object w:dxaOrig="8935" w:dyaOrig="6377" w14:anchorId="2158AF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pt;height:319.1pt" o:ole="">
            <v:imagedata r:id="rId60" o:title=""/>
          </v:shape>
          <o:OLEObject Type="Embed" ProgID="Visio.Drawing.11" ShapeID="_x0000_i1025" DrawAspect="Content" ObjectID="_1677400481" r:id="rId61"/>
        </w:object>
      </w:r>
    </w:p>
    <w:p w14:paraId="2E6EE451" w14:textId="1333EE21" w:rsidR="002D44C5" w:rsidRDefault="002D44C5" w:rsidP="002D44C5">
      <w:pPr>
        <w:pStyle w:val="Caption"/>
        <w:jc w:val="left"/>
      </w:pPr>
      <w:bookmarkStart w:id="48" w:name="_Toc62229024"/>
      <w:r>
        <w:t xml:space="preserve">Figure </w:t>
      </w:r>
      <w:fldSimple w:instr=" STYLEREF 1 \s ">
        <w:r w:rsidR="00EE6949">
          <w:rPr>
            <w:noProof/>
          </w:rPr>
          <w:t>3</w:t>
        </w:r>
      </w:fldSimple>
      <w:r>
        <w:noBreakHyphen/>
      </w:r>
      <w:fldSimple w:instr=" SEQ Figure \* ARABIC \s 1 ">
        <w:r w:rsidR="00EE6949">
          <w:rPr>
            <w:noProof/>
          </w:rPr>
          <w:t>1</w:t>
        </w:r>
      </w:fldSimple>
      <w:r>
        <w:t xml:space="preserve"> Transmit and Receive Test Set Up</w:t>
      </w:r>
      <w:bookmarkEnd w:id="48"/>
    </w:p>
    <w:p w14:paraId="4ACE39BD" w14:textId="77777777" w:rsidR="00F65273" w:rsidRDefault="00FC6458" w:rsidP="00F65273">
      <w:pPr>
        <w:pStyle w:val="Heading1"/>
      </w:pPr>
      <w:bookmarkStart w:id="49" w:name="_Toc54513056"/>
      <w:bookmarkStart w:id="50" w:name="_Toc54513520"/>
      <w:bookmarkStart w:id="51" w:name="_Toc8203949"/>
      <w:bookmarkStart w:id="52" w:name="_Toc8205770"/>
      <w:bookmarkStart w:id="53" w:name="_Toc8214327"/>
      <w:bookmarkStart w:id="54" w:name="_Toc8216041"/>
      <w:bookmarkStart w:id="55" w:name="_Toc8220489"/>
      <w:bookmarkStart w:id="56" w:name="_Toc8221170"/>
      <w:bookmarkStart w:id="57" w:name="_Toc8221838"/>
      <w:bookmarkStart w:id="58" w:name="_Toc8222041"/>
      <w:bookmarkStart w:id="59" w:name="_Toc8228015"/>
      <w:bookmarkStart w:id="60" w:name="_Toc8228652"/>
      <w:bookmarkStart w:id="61" w:name="_Toc8203950"/>
      <w:bookmarkStart w:id="62" w:name="_Toc8205771"/>
      <w:bookmarkStart w:id="63" w:name="_Toc8214328"/>
      <w:bookmarkStart w:id="64" w:name="_Toc8216042"/>
      <w:bookmarkStart w:id="65" w:name="_Toc8220490"/>
      <w:bookmarkStart w:id="66" w:name="_Toc8221171"/>
      <w:bookmarkStart w:id="67" w:name="_Toc8221839"/>
      <w:bookmarkStart w:id="68" w:name="_Toc8222042"/>
      <w:bookmarkStart w:id="69" w:name="_Toc8228016"/>
      <w:bookmarkStart w:id="70" w:name="_Toc8228653"/>
      <w:bookmarkStart w:id="71" w:name="_Toc8203951"/>
      <w:bookmarkStart w:id="72" w:name="_Toc8205772"/>
      <w:bookmarkStart w:id="73" w:name="_Toc8214329"/>
      <w:bookmarkStart w:id="74" w:name="_Toc8216043"/>
      <w:bookmarkStart w:id="75" w:name="_Toc8220491"/>
      <w:bookmarkStart w:id="76" w:name="_Toc8221172"/>
      <w:bookmarkStart w:id="77" w:name="_Toc8221840"/>
      <w:bookmarkStart w:id="78" w:name="_Toc8222043"/>
      <w:bookmarkStart w:id="79" w:name="_Toc8228017"/>
      <w:bookmarkStart w:id="80" w:name="_Toc8228654"/>
      <w:bookmarkStart w:id="81" w:name="_Toc8203952"/>
      <w:bookmarkStart w:id="82" w:name="_Toc8205773"/>
      <w:bookmarkStart w:id="83" w:name="_Toc8214330"/>
      <w:bookmarkStart w:id="84" w:name="_Toc8216044"/>
      <w:bookmarkStart w:id="85" w:name="_Toc8220492"/>
      <w:bookmarkStart w:id="86" w:name="_Toc8221173"/>
      <w:bookmarkStart w:id="87" w:name="_Toc8221841"/>
      <w:bookmarkStart w:id="88" w:name="_Toc8222044"/>
      <w:bookmarkStart w:id="89" w:name="_Toc8228018"/>
      <w:bookmarkStart w:id="90" w:name="_Toc8228655"/>
      <w:bookmarkStart w:id="91" w:name="_Toc8203953"/>
      <w:bookmarkStart w:id="92" w:name="_Toc8205774"/>
      <w:bookmarkStart w:id="93" w:name="_Toc8214331"/>
      <w:bookmarkStart w:id="94" w:name="_Toc8216045"/>
      <w:bookmarkStart w:id="95" w:name="_Toc8220493"/>
      <w:bookmarkStart w:id="96" w:name="_Toc8221174"/>
      <w:bookmarkStart w:id="97" w:name="_Toc8221842"/>
      <w:bookmarkStart w:id="98" w:name="_Toc8222045"/>
      <w:bookmarkStart w:id="99" w:name="_Toc8228019"/>
      <w:bookmarkStart w:id="100" w:name="_Toc8228656"/>
      <w:bookmarkStart w:id="101" w:name="_Toc8203954"/>
      <w:bookmarkStart w:id="102" w:name="_Toc8205775"/>
      <w:bookmarkStart w:id="103" w:name="_Toc8214332"/>
      <w:bookmarkStart w:id="104" w:name="_Toc8216046"/>
      <w:bookmarkStart w:id="105" w:name="_Toc8220494"/>
      <w:bookmarkStart w:id="106" w:name="_Toc8221175"/>
      <w:bookmarkStart w:id="107" w:name="_Toc8221843"/>
      <w:bookmarkStart w:id="108" w:name="_Toc8222046"/>
      <w:bookmarkStart w:id="109" w:name="_Toc8228020"/>
      <w:bookmarkStart w:id="110" w:name="_Toc8228657"/>
      <w:bookmarkStart w:id="111" w:name="_Toc8203955"/>
      <w:bookmarkStart w:id="112" w:name="_Toc8205776"/>
      <w:bookmarkStart w:id="113" w:name="_Toc8214333"/>
      <w:bookmarkStart w:id="114" w:name="_Toc8216047"/>
      <w:bookmarkStart w:id="115" w:name="_Toc8220495"/>
      <w:bookmarkStart w:id="116" w:name="_Toc8221176"/>
      <w:bookmarkStart w:id="117" w:name="_Toc8221844"/>
      <w:bookmarkStart w:id="118" w:name="_Toc8222047"/>
      <w:bookmarkStart w:id="119" w:name="_Toc8228021"/>
      <w:bookmarkStart w:id="120" w:name="_Toc8228658"/>
      <w:bookmarkStart w:id="121" w:name="_Toc8203956"/>
      <w:bookmarkStart w:id="122" w:name="_Toc8205777"/>
      <w:bookmarkStart w:id="123" w:name="_Toc8214334"/>
      <w:bookmarkStart w:id="124" w:name="_Toc8216048"/>
      <w:bookmarkStart w:id="125" w:name="_Toc8220496"/>
      <w:bookmarkStart w:id="126" w:name="_Toc8221177"/>
      <w:bookmarkStart w:id="127" w:name="_Toc8221845"/>
      <w:bookmarkStart w:id="128" w:name="_Toc8222048"/>
      <w:bookmarkStart w:id="129" w:name="_Toc8228022"/>
      <w:bookmarkStart w:id="130" w:name="_Toc8228659"/>
      <w:bookmarkStart w:id="131" w:name="_Toc8203957"/>
      <w:bookmarkStart w:id="132" w:name="_Toc8205778"/>
      <w:bookmarkStart w:id="133" w:name="_Toc8214335"/>
      <w:bookmarkStart w:id="134" w:name="_Toc8216049"/>
      <w:bookmarkStart w:id="135" w:name="_Toc8220497"/>
      <w:bookmarkStart w:id="136" w:name="_Toc8221178"/>
      <w:bookmarkStart w:id="137" w:name="_Toc8221846"/>
      <w:bookmarkStart w:id="138" w:name="_Toc8222049"/>
      <w:bookmarkStart w:id="139" w:name="_Toc8228023"/>
      <w:bookmarkStart w:id="140" w:name="_Toc8228660"/>
      <w:bookmarkStart w:id="141" w:name="_Toc8203958"/>
      <w:bookmarkStart w:id="142" w:name="_Toc8205779"/>
      <w:bookmarkStart w:id="143" w:name="_Toc8214336"/>
      <w:bookmarkStart w:id="144" w:name="_Toc8216050"/>
      <w:bookmarkStart w:id="145" w:name="_Toc8220498"/>
      <w:bookmarkStart w:id="146" w:name="_Toc8221179"/>
      <w:bookmarkStart w:id="147" w:name="_Toc8221847"/>
      <w:bookmarkStart w:id="148" w:name="_Toc8222050"/>
      <w:bookmarkStart w:id="149" w:name="_Toc8228024"/>
      <w:bookmarkStart w:id="150" w:name="_Toc8228661"/>
      <w:bookmarkStart w:id="151" w:name="_Toc62228884"/>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r>
        <w:lastRenderedPageBreak/>
        <w:t>Tests</w:t>
      </w:r>
      <w:r w:rsidR="000B1621">
        <w:t xml:space="preserve"> </w:t>
      </w:r>
      <w:r w:rsidR="004901A3">
        <w:t>Procedure</w:t>
      </w:r>
      <w:r w:rsidR="000B1621">
        <w:t>s and Performance Guidelines</w:t>
      </w:r>
      <w:bookmarkEnd w:id="151"/>
    </w:p>
    <w:p w14:paraId="6C35C540" w14:textId="77777777" w:rsidR="00B840BF" w:rsidRDefault="00B840BF" w:rsidP="00B840BF">
      <w:pPr>
        <w:pStyle w:val="Heading2"/>
      </w:pPr>
      <w:bookmarkStart w:id="152" w:name="_Ref60475408"/>
      <w:bookmarkStart w:id="153" w:name="_Ref62204232"/>
      <w:bookmarkStart w:id="154" w:name="_Toc62228885"/>
      <w:bookmarkStart w:id="155" w:name="_Ref5179438"/>
      <w:bookmarkStart w:id="156" w:name="_Ref60152343"/>
      <w:r>
        <w:t>Tx &amp; Rx Operation and Survival with Open/Short Load</w:t>
      </w:r>
      <w:bookmarkEnd w:id="152"/>
      <w:bookmarkEnd w:id="153"/>
      <w:bookmarkEnd w:id="154"/>
    </w:p>
    <w:p w14:paraId="65DD071B" w14:textId="77777777" w:rsidR="00B840BF" w:rsidRDefault="00B840BF" w:rsidP="00B840BF">
      <w:pPr>
        <w:pStyle w:val="Heading3"/>
        <w:keepLines/>
        <w:tabs>
          <w:tab w:val="clear" w:pos="796"/>
          <w:tab w:val="clear" w:pos="851"/>
        </w:tabs>
        <w:autoSpaceDE/>
        <w:autoSpaceDN/>
        <w:adjustRightInd/>
        <w:spacing w:before="200" w:line="276" w:lineRule="auto"/>
        <w:ind w:left="86" w:firstLine="0"/>
        <w:jc w:val="both"/>
      </w:pPr>
      <w:bookmarkStart w:id="157" w:name="_Toc62228886"/>
      <w:r>
        <w:t>Applicability</w:t>
      </w:r>
      <w:bookmarkEnd w:id="157"/>
      <w:r>
        <w:t xml:space="preserve"> </w:t>
      </w:r>
    </w:p>
    <w:p w14:paraId="6B669583" w14:textId="1AB9642D" w:rsidR="00B840BF" w:rsidRDefault="00B840BF" w:rsidP="00B840BF">
      <w:r>
        <w:t xml:space="preserve">Please refer to </w:t>
      </w:r>
      <w:r>
        <w:fldChar w:fldCharType="begin"/>
      </w:r>
      <w:r>
        <w:instrText xml:space="preserve"> REF _Ref6413609 \h </w:instrText>
      </w:r>
      <w:r>
        <w:fldChar w:fldCharType="separate"/>
      </w:r>
      <w:r w:rsidR="00EE6949">
        <w:t xml:space="preserve">Table </w:t>
      </w:r>
      <w:r w:rsidR="00EE6949">
        <w:rPr>
          <w:noProof/>
        </w:rPr>
        <w:t>2</w:t>
      </w:r>
      <w:r w:rsidR="00EE6949">
        <w:noBreakHyphen/>
      </w:r>
      <w:r w:rsidR="00EE6949">
        <w:rPr>
          <w:noProof/>
        </w:rPr>
        <w:t>2</w:t>
      </w:r>
      <w:r>
        <w:fldChar w:fldCharType="end"/>
      </w:r>
      <w:r>
        <w:t>.</w:t>
      </w:r>
    </w:p>
    <w:p w14:paraId="5982A259" w14:textId="77777777" w:rsidR="00B840BF" w:rsidRPr="00AC7718" w:rsidRDefault="00B840BF" w:rsidP="00B840BF"/>
    <w:p w14:paraId="039B0F92" w14:textId="77777777" w:rsidR="00B840BF" w:rsidRPr="006800FA" w:rsidRDefault="00B840BF" w:rsidP="00B840BF">
      <w:pPr>
        <w:pStyle w:val="Heading3"/>
        <w:keepLines/>
        <w:tabs>
          <w:tab w:val="clear" w:pos="796"/>
          <w:tab w:val="clear" w:pos="851"/>
        </w:tabs>
        <w:autoSpaceDE/>
        <w:autoSpaceDN/>
        <w:adjustRightInd/>
        <w:spacing w:before="200" w:line="276" w:lineRule="auto"/>
        <w:ind w:left="86" w:firstLine="0"/>
        <w:jc w:val="both"/>
      </w:pPr>
      <w:bookmarkStart w:id="158" w:name="_Toc62228887"/>
      <w:r>
        <w:t>Description</w:t>
      </w:r>
      <w:bookmarkEnd w:id="158"/>
    </w:p>
    <w:p w14:paraId="65E427F4" w14:textId="41E25834" w:rsidR="0064609C" w:rsidRPr="00EA64DD" w:rsidRDefault="0064609C" w:rsidP="00B840BF">
      <w:pPr>
        <w:pStyle w:val="LoRaCertBody"/>
        <w:rPr>
          <w:rFonts w:ascii="Arial" w:hAnsi="Arial" w:cs="Arial"/>
          <w:lang w:val="en-US"/>
        </w:rPr>
      </w:pPr>
      <w:ins w:id="159" w:author="Tom Danshin" w:date="2021-03-16T11:45:00Z">
        <w:r w:rsidRPr="00EA64DD">
          <w:rPr>
            <w:rFonts w:ascii="Arial" w:hAnsi="Arial" w:cs="Arial"/>
            <w:lang w:val="en-CA"/>
          </w:rPr>
          <w:t xml:space="preserve">To ensure </w:t>
        </w:r>
        <w:r>
          <w:rPr>
            <w:rFonts w:ascii="Arial" w:hAnsi="Arial" w:cs="Arial"/>
            <w:lang w:val="en-CA"/>
          </w:rPr>
          <w:t xml:space="preserve">the </w:t>
        </w:r>
        <w:r w:rsidRPr="00EA64DD">
          <w:rPr>
            <w:rFonts w:ascii="Arial" w:hAnsi="Arial" w:cs="Arial"/>
            <w:lang w:val="en-CA"/>
          </w:rPr>
          <w:t>RF transmitter survives RF Cable or Antenna fault condition</w:t>
        </w:r>
        <w:r>
          <w:rPr>
            <w:rFonts w:ascii="Arial" w:hAnsi="Arial" w:cs="Arial"/>
            <w:lang w:val="en-CA"/>
          </w:rPr>
          <w:t>.  To minimize test time, perform this test first, then perform the remainder of the tests in this document to confirm gateway transmitter and receiver circuitry is fully functional (</w:t>
        </w:r>
        <w:proofErr w:type="gramStart"/>
        <w:r>
          <w:rPr>
            <w:rFonts w:ascii="Arial" w:hAnsi="Arial" w:cs="Arial"/>
            <w:lang w:val="en-CA"/>
          </w:rPr>
          <w:t>i.e.</w:t>
        </w:r>
        <w:proofErr w:type="gramEnd"/>
        <w:r>
          <w:rPr>
            <w:rFonts w:ascii="Arial" w:hAnsi="Arial" w:cs="Arial"/>
            <w:lang w:val="en-CA"/>
          </w:rPr>
          <w:t xml:space="preserve"> hasn’t been damaged by this open/short test</w:t>
        </w:r>
        <w:r>
          <w:rPr>
            <w:rFonts w:ascii="Arial" w:hAnsi="Arial" w:cs="Arial"/>
            <w:lang w:val="en-CA"/>
          </w:rPr>
          <w:t>).</w:t>
        </w:r>
      </w:ins>
    </w:p>
    <w:p w14:paraId="17B3CD8D" w14:textId="77777777" w:rsidR="00B840BF" w:rsidRDefault="00B840BF" w:rsidP="00B840BF">
      <w:pPr>
        <w:pStyle w:val="Heading3"/>
      </w:pPr>
      <w:bookmarkStart w:id="160" w:name="_Toc62228888"/>
      <w:r>
        <w:t>Performance Guidelines</w:t>
      </w:r>
      <w:bookmarkEnd w:id="160"/>
    </w:p>
    <w:p w14:paraId="67E15D22" w14:textId="77777777" w:rsidR="00B840BF" w:rsidRPr="00065CE6" w:rsidRDefault="00B840BF" w:rsidP="00B840BF">
      <w:pPr>
        <w:pStyle w:val="LoRaCertBody"/>
        <w:rPr>
          <w:rFonts w:ascii="Arial" w:hAnsi="Arial" w:cs="Arial"/>
        </w:rPr>
      </w:pPr>
      <w:r w:rsidRPr="00065CE6">
        <w:rPr>
          <w:rFonts w:ascii="Arial" w:hAnsi="Arial" w:cs="Arial"/>
        </w:rPr>
        <w:t xml:space="preserve">No damage to the gateway under the test conditions. </w:t>
      </w:r>
    </w:p>
    <w:p w14:paraId="4BBEC30F" w14:textId="77777777" w:rsidR="00B840BF" w:rsidRDefault="00B840BF" w:rsidP="00B840BF">
      <w:pPr>
        <w:pStyle w:val="Heading3"/>
        <w:keepLines/>
        <w:tabs>
          <w:tab w:val="clear" w:pos="796"/>
          <w:tab w:val="clear" w:pos="851"/>
        </w:tabs>
        <w:autoSpaceDE/>
        <w:autoSpaceDN/>
        <w:adjustRightInd/>
        <w:spacing w:before="200" w:line="276" w:lineRule="auto"/>
        <w:ind w:left="86" w:firstLine="0"/>
        <w:jc w:val="both"/>
      </w:pPr>
      <w:bookmarkStart w:id="161" w:name="_Toc62228889"/>
      <w:r>
        <w:t>Test Conditions</w:t>
      </w:r>
      <w:bookmarkEnd w:id="161"/>
    </w:p>
    <w:p w14:paraId="704DEAE4" w14:textId="6D498329" w:rsidR="00B840BF" w:rsidRPr="00EA64DD" w:rsidRDefault="00882183" w:rsidP="00B840BF">
      <w:pPr>
        <w:pStyle w:val="LoRaCertBody"/>
        <w:spacing w:after="0"/>
        <w:rPr>
          <w:rFonts w:ascii="Arial" w:hAnsi="Arial" w:cs="Arial"/>
        </w:rPr>
      </w:pPr>
      <w:r>
        <w:rPr>
          <w:rFonts w:ascii="Arial" w:hAnsi="Arial" w:cs="Arial"/>
        </w:rPr>
        <w:t>Operating frequencies and modulation</w:t>
      </w:r>
      <w:r w:rsidR="00B840BF" w:rsidRPr="00EA64DD">
        <w:rPr>
          <w:rFonts w:ascii="Arial" w:hAnsi="Arial" w:cs="Arial"/>
        </w:rPr>
        <w:t>:</w:t>
      </w:r>
      <w:r w:rsidR="00B840BF" w:rsidRPr="001072A2">
        <w:rPr>
          <w:rFonts w:ascii="Arial" w:hAnsi="Arial" w:cs="Arial"/>
        </w:rPr>
        <w:t xml:space="preserve"> </w:t>
      </w:r>
      <w:r w:rsidR="00B840BF">
        <w:rPr>
          <w:rFonts w:ascii="Arial" w:hAnsi="Arial" w:cs="Arial"/>
        </w:rPr>
        <w:t xml:space="preserve">Please refer to </w:t>
      </w:r>
      <w:r w:rsidR="00B840BF">
        <w:rPr>
          <w:rFonts w:ascii="Arial" w:hAnsi="Arial" w:cs="Arial"/>
        </w:rPr>
        <w:fldChar w:fldCharType="begin"/>
      </w:r>
      <w:r w:rsidR="00B840BF">
        <w:rPr>
          <w:rFonts w:ascii="Arial" w:hAnsi="Arial" w:cs="Arial"/>
        </w:rPr>
        <w:instrText xml:space="preserve"> REF _Ref6414302 \h </w:instrText>
      </w:r>
      <w:r w:rsidR="00B840BF">
        <w:rPr>
          <w:rFonts w:ascii="Arial" w:hAnsi="Arial" w:cs="Arial"/>
        </w:rPr>
      </w:r>
      <w:r w:rsidR="00B840BF">
        <w:rPr>
          <w:rFonts w:ascii="Arial" w:hAnsi="Arial" w:cs="Arial"/>
        </w:rPr>
        <w:fldChar w:fldCharType="separate"/>
      </w:r>
      <w:r w:rsidR="00EE6949">
        <w:t xml:space="preserve">Table </w:t>
      </w:r>
      <w:r w:rsidR="00EE6949">
        <w:rPr>
          <w:noProof/>
        </w:rPr>
        <w:t>2</w:t>
      </w:r>
      <w:r w:rsidR="00EE6949">
        <w:noBreakHyphen/>
      </w:r>
      <w:r w:rsidR="00EE6949">
        <w:rPr>
          <w:noProof/>
        </w:rPr>
        <w:t>3</w:t>
      </w:r>
      <w:r w:rsidR="00B840BF">
        <w:rPr>
          <w:rFonts w:ascii="Arial" w:hAnsi="Arial" w:cs="Arial"/>
        </w:rPr>
        <w:fldChar w:fldCharType="end"/>
      </w:r>
      <w:r w:rsidR="00B840BF">
        <w:rPr>
          <w:rFonts w:ascii="Arial" w:hAnsi="Arial" w:cs="Arial"/>
        </w:rPr>
        <w:t>.</w:t>
      </w:r>
    </w:p>
    <w:p w14:paraId="783921DD" w14:textId="77777777" w:rsidR="00B840BF" w:rsidRPr="00EA64DD" w:rsidRDefault="00B840BF" w:rsidP="00B840BF">
      <w:pPr>
        <w:pStyle w:val="LoRaCertBody"/>
        <w:spacing w:after="0"/>
        <w:rPr>
          <w:rFonts w:ascii="Arial" w:hAnsi="Arial" w:cs="Arial"/>
        </w:rPr>
      </w:pPr>
      <w:r w:rsidRPr="00EA64DD">
        <w:rPr>
          <w:rFonts w:ascii="Arial" w:hAnsi="Arial" w:cs="Arial"/>
        </w:rPr>
        <w:t>RF power levels: Tx Power Max</w:t>
      </w:r>
    </w:p>
    <w:p w14:paraId="42D510FF" w14:textId="77777777" w:rsidR="00B840BF" w:rsidRPr="00EA64DD" w:rsidRDefault="00B840BF" w:rsidP="00B840BF">
      <w:pPr>
        <w:pStyle w:val="LoRaCertBody"/>
        <w:spacing w:after="0"/>
        <w:rPr>
          <w:rFonts w:ascii="Arial" w:hAnsi="Arial" w:cs="Arial"/>
        </w:rPr>
      </w:pPr>
      <w:r w:rsidRPr="00810707">
        <w:rPr>
          <w:rFonts w:ascii="Arial" w:hAnsi="Arial" w:cs="Arial"/>
        </w:rPr>
        <w:t xml:space="preserve">Environmental </w:t>
      </w:r>
      <w:r>
        <w:rPr>
          <w:rFonts w:ascii="Arial" w:hAnsi="Arial" w:cs="Arial"/>
        </w:rPr>
        <w:t xml:space="preserve">and input voltage </w:t>
      </w:r>
      <w:r w:rsidRPr="00810707">
        <w:rPr>
          <w:rFonts w:ascii="Arial" w:hAnsi="Arial" w:cs="Arial"/>
        </w:rPr>
        <w:t xml:space="preserve">conditions:  </w:t>
      </w:r>
      <w:r>
        <w:rPr>
          <w:rFonts w:ascii="Arial" w:hAnsi="Arial" w:cs="Arial"/>
        </w:rPr>
        <w:t>nominal temperature, humidity and input voltage</w:t>
      </w:r>
    </w:p>
    <w:p w14:paraId="02F9EE44" w14:textId="77777777" w:rsidR="00B840BF" w:rsidRDefault="00B840BF" w:rsidP="00B840BF">
      <w:pPr>
        <w:pStyle w:val="Heading3"/>
        <w:keepLines/>
        <w:tabs>
          <w:tab w:val="clear" w:pos="796"/>
          <w:tab w:val="clear" w:pos="851"/>
        </w:tabs>
        <w:autoSpaceDE/>
        <w:autoSpaceDN/>
        <w:adjustRightInd/>
        <w:spacing w:before="200" w:line="276" w:lineRule="auto"/>
        <w:ind w:left="86" w:firstLine="0"/>
        <w:jc w:val="both"/>
      </w:pPr>
      <w:bookmarkStart w:id="162" w:name="_Toc62228890"/>
      <w:r>
        <w:t>Test Procedure</w:t>
      </w:r>
      <w:bookmarkEnd w:id="162"/>
    </w:p>
    <w:p w14:paraId="49366232" w14:textId="77777777" w:rsidR="00B840BF" w:rsidRPr="00EA64DD" w:rsidRDefault="00B840BF" w:rsidP="00B840BF">
      <w:pPr>
        <w:pStyle w:val="LoRaCertBody"/>
        <w:numPr>
          <w:ilvl w:val="0"/>
          <w:numId w:val="22"/>
        </w:numPr>
        <w:rPr>
          <w:rFonts w:ascii="Arial" w:hAnsi="Arial" w:cs="Arial"/>
          <w:lang w:val="en-CA"/>
        </w:rPr>
      </w:pPr>
      <w:r w:rsidRPr="00EA64DD">
        <w:rPr>
          <w:rFonts w:ascii="Arial" w:hAnsi="Arial" w:cs="Arial"/>
          <w:lang w:val="en-CA"/>
        </w:rPr>
        <w:t xml:space="preserve">Use Test Set up </w:t>
      </w:r>
      <w:r>
        <w:rPr>
          <w:rFonts w:ascii="Arial" w:hAnsi="Arial" w:cs="Arial"/>
          <w:lang w:val="en-CA"/>
        </w:rPr>
        <w:t>#1 or #A</w:t>
      </w:r>
      <w:r w:rsidRPr="00EA64DD">
        <w:rPr>
          <w:rFonts w:ascii="Arial" w:hAnsi="Arial" w:cs="Arial"/>
          <w:lang w:val="en-CA"/>
        </w:rPr>
        <w:t>4.</w:t>
      </w:r>
    </w:p>
    <w:p w14:paraId="4661FA8C" w14:textId="606AF075" w:rsidR="00B840BF" w:rsidRPr="00D3484C" w:rsidRDefault="00B840BF" w:rsidP="00B840BF">
      <w:pPr>
        <w:pStyle w:val="LoRaCertBody"/>
        <w:numPr>
          <w:ilvl w:val="0"/>
          <w:numId w:val="22"/>
        </w:numPr>
        <w:rPr>
          <w:rFonts w:ascii="Arial" w:hAnsi="Arial" w:cs="Arial"/>
        </w:rPr>
      </w:pPr>
      <w:r w:rsidRPr="00EA64DD">
        <w:rPr>
          <w:rFonts w:ascii="Arial" w:hAnsi="Arial" w:cs="Arial"/>
          <w:lang w:val="en-CA"/>
        </w:rPr>
        <w:t>Set Gateway to Tx Max power</w:t>
      </w:r>
      <w:r>
        <w:rPr>
          <w:rFonts w:ascii="Arial" w:hAnsi="Arial" w:cs="Arial"/>
          <w:lang w:val="en-CA"/>
        </w:rPr>
        <w:t xml:space="preserve"> at frequency</w:t>
      </w:r>
      <w:r w:rsidR="00882183">
        <w:rPr>
          <w:rFonts w:ascii="Arial" w:hAnsi="Arial" w:cs="Arial"/>
          <w:lang w:val="en-CA"/>
        </w:rPr>
        <w:t xml:space="preserve"> and modulation</w:t>
      </w:r>
      <w:r>
        <w:rPr>
          <w:rFonts w:ascii="Arial" w:hAnsi="Arial" w:cs="Arial"/>
          <w:lang w:val="en-CA"/>
        </w:rPr>
        <w:t>, TxF1</w:t>
      </w:r>
      <w:r w:rsidRPr="00EA64DD">
        <w:rPr>
          <w:rFonts w:ascii="Arial" w:hAnsi="Arial" w:cs="Arial"/>
          <w:lang w:val="en-CA"/>
        </w:rPr>
        <w:t xml:space="preserve"> </w:t>
      </w:r>
    </w:p>
    <w:p w14:paraId="37D5AA4C" w14:textId="77777777" w:rsidR="00B840BF" w:rsidRPr="00EA64DD" w:rsidRDefault="00B840BF" w:rsidP="00B840BF">
      <w:pPr>
        <w:pStyle w:val="LoRaCertBody"/>
        <w:numPr>
          <w:ilvl w:val="0"/>
          <w:numId w:val="22"/>
        </w:numPr>
        <w:rPr>
          <w:rFonts w:ascii="Arial" w:hAnsi="Arial" w:cs="Arial"/>
        </w:rPr>
      </w:pPr>
      <w:r>
        <w:rPr>
          <w:rFonts w:ascii="Arial" w:hAnsi="Arial" w:cs="Arial"/>
          <w:lang w:val="en-CA"/>
        </w:rPr>
        <w:t xml:space="preserve">For half-duplex gateways set the transmit duty cycle to 10%.  For full-duplex gateways, set the transmit duty cycle to greater than 98%. </w:t>
      </w:r>
    </w:p>
    <w:p w14:paraId="1AF2EC7E" w14:textId="77777777" w:rsidR="00B840BF" w:rsidRPr="00EA64DD" w:rsidRDefault="00B840BF" w:rsidP="00B840BF">
      <w:pPr>
        <w:pStyle w:val="LoRaCertBody"/>
        <w:numPr>
          <w:ilvl w:val="0"/>
          <w:numId w:val="22"/>
        </w:numPr>
        <w:rPr>
          <w:rFonts w:ascii="Arial" w:hAnsi="Arial" w:cs="Arial"/>
          <w:lang w:val="en-US"/>
        </w:rPr>
      </w:pPr>
      <w:r w:rsidRPr="00EA64DD">
        <w:rPr>
          <w:rFonts w:ascii="Arial" w:hAnsi="Arial" w:cs="Arial"/>
          <w:lang w:val="en-CA"/>
        </w:rPr>
        <w:t>Transmit at Tx Max for 5 min or until thermal stability of the device have been achieved into</w:t>
      </w:r>
      <w:r>
        <w:rPr>
          <w:rFonts w:ascii="Arial" w:hAnsi="Arial" w:cs="Arial"/>
          <w:lang w:val="en-CA"/>
        </w:rPr>
        <w:t xml:space="preserve"> an RF</w:t>
      </w:r>
      <w:r w:rsidRPr="00EA64DD">
        <w:rPr>
          <w:rFonts w:ascii="Arial" w:hAnsi="Arial" w:cs="Arial"/>
          <w:lang w:val="en-CA"/>
        </w:rPr>
        <w:t xml:space="preserve"> Open</w:t>
      </w:r>
      <w:r>
        <w:rPr>
          <w:rFonts w:ascii="Arial" w:hAnsi="Arial" w:cs="Arial"/>
          <w:lang w:val="en-CA"/>
        </w:rPr>
        <w:t xml:space="preserve"> circuit. </w:t>
      </w:r>
      <w:r w:rsidRPr="00EA64DD">
        <w:rPr>
          <w:rFonts w:ascii="Arial" w:hAnsi="Arial" w:cs="Arial"/>
          <w:lang w:val="en-CA"/>
        </w:rPr>
        <w:t xml:space="preserve"> </w:t>
      </w:r>
      <w:r>
        <w:rPr>
          <w:rFonts w:ascii="Arial" w:hAnsi="Arial" w:cs="Arial"/>
          <w:lang w:val="en-CA"/>
        </w:rPr>
        <w:t xml:space="preserve"> </w:t>
      </w:r>
    </w:p>
    <w:p w14:paraId="7467712A" w14:textId="77777777" w:rsidR="00B840BF" w:rsidRPr="004D0145" w:rsidRDefault="00B840BF" w:rsidP="00B840BF">
      <w:pPr>
        <w:pStyle w:val="LoRaCertBody"/>
        <w:numPr>
          <w:ilvl w:val="0"/>
          <w:numId w:val="22"/>
        </w:numPr>
        <w:rPr>
          <w:rFonts w:ascii="Arial" w:hAnsi="Arial" w:cs="Arial"/>
        </w:rPr>
      </w:pPr>
      <w:r w:rsidRPr="00EA64DD">
        <w:rPr>
          <w:rFonts w:ascii="Arial" w:hAnsi="Arial" w:cs="Arial"/>
          <w:lang w:val="en-CA"/>
        </w:rPr>
        <w:t xml:space="preserve">Repeat the same </w:t>
      </w:r>
      <w:r>
        <w:rPr>
          <w:rFonts w:ascii="Arial" w:hAnsi="Arial" w:cs="Arial"/>
          <w:lang w:val="en-CA"/>
        </w:rPr>
        <w:t>test with the RF short circuit</w:t>
      </w:r>
      <w:r w:rsidRPr="00EA64DD">
        <w:rPr>
          <w:rFonts w:ascii="Arial" w:hAnsi="Arial" w:cs="Arial"/>
          <w:lang w:val="en-CA"/>
        </w:rPr>
        <w:t>.</w:t>
      </w:r>
    </w:p>
    <w:p w14:paraId="61DBCD8B" w14:textId="3B62DDB6" w:rsidR="00B840BF" w:rsidRPr="00A669AF" w:rsidRDefault="00A669AF" w:rsidP="00A669AF">
      <w:pPr>
        <w:pStyle w:val="LoRaCertBody"/>
        <w:numPr>
          <w:ilvl w:val="0"/>
          <w:numId w:val="22"/>
        </w:numPr>
        <w:rPr>
          <w:rFonts w:cs="Helvetica-Bold"/>
          <w:b/>
          <w:bCs/>
          <w:sz w:val="26"/>
          <w:szCs w:val="26"/>
        </w:rPr>
      </w:pPr>
      <w:r>
        <w:rPr>
          <w:rFonts w:ascii="Arial" w:hAnsi="Arial" w:cs="Arial"/>
          <w:lang w:val="en-CA"/>
        </w:rPr>
        <w:t>P</w:t>
      </w:r>
      <w:r w:rsidR="00B840BF">
        <w:rPr>
          <w:rFonts w:ascii="Arial" w:hAnsi="Arial" w:cs="Arial"/>
          <w:lang w:val="en-CA"/>
        </w:rPr>
        <w:t xml:space="preserve">erform the remainder of the transmitter and receiver tests in this document to confirm gateway functionality.  </w:t>
      </w:r>
    </w:p>
    <w:p w14:paraId="0A04C725" w14:textId="4AA061E2" w:rsidR="00B840BF" w:rsidRPr="00B26D93" w:rsidRDefault="00B840BF" w:rsidP="00B840BF">
      <w:pPr>
        <w:pStyle w:val="Heading3"/>
        <w:rPr>
          <w:lang w:val="en-GB"/>
        </w:rPr>
      </w:pPr>
      <w:bookmarkStart w:id="163" w:name="_Toc62228891"/>
      <w:r>
        <w:rPr>
          <w:lang w:val="en-GB"/>
        </w:rPr>
        <w:t>Test Results</w:t>
      </w:r>
      <w:bookmarkEnd w:id="163"/>
    </w:p>
    <w:p w14:paraId="7D5C887F" w14:textId="0DEAA7C1" w:rsidR="00A669AF" w:rsidRDefault="00A669AF" w:rsidP="00A669AF">
      <w:pPr>
        <w:pStyle w:val="Caption"/>
        <w:keepNext/>
        <w:jc w:val="left"/>
      </w:pPr>
      <w:bookmarkStart w:id="164" w:name="_Toc62228992"/>
      <w:r>
        <w:t xml:space="preserve">Table </w:t>
      </w:r>
      <w:fldSimple w:instr=" STYLEREF 1 \s ">
        <w:r w:rsidR="00EE6949">
          <w:rPr>
            <w:noProof/>
          </w:rPr>
          <w:t>4</w:t>
        </w:r>
      </w:fldSimple>
      <w:r w:rsidR="00A360B0">
        <w:noBreakHyphen/>
      </w:r>
      <w:fldSimple w:instr=" SEQ Table \* ARABIC \s 1 ">
        <w:r w:rsidR="00EE6949">
          <w:rPr>
            <w:noProof/>
          </w:rPr>
          <w:t>1</w:t>
        </w:r>
      </w:fldSimple>
      <w:r>
        <w:t xml:space="preserve"> </w:t>
      </w:r>
      <w:r w:rsidR="002B3B1A">
        <w:t xml:space="preserve">Test Results – </w:t>
      </w:r>
      <w:r w:rsidR="002B3B1A">
        <w:fldChar w:fldCharType="begin"/>
      </w:r>
      <w:r w:rsidR="002B3B1A">
        <w:instrText xml:space="preserve"> REF _Ref62204232 \h </w:instrText>
      </w:r>
      <w:r w:rsidR="002B3B1A">
        <w:fldChar w:fldCharType="separate"/>
      </w:r>
      <w:r w:rsidR="00EE6949">
        <w:t>Tx &amp; Rx Operation and Survival with Open/Short Load</w:t>
      </w:r>
      <w:bookmarkEnd w:id="164"/>
      <w:r w:rsidR="002B3B1A">
        <w:fldChar w:fldCharType="end"/>
      </w:r>
    </w:p>
    <w:tbl>
      <w:tblPr>
        <w:tblStyle w:val="TableGrid"/>
        <w:tblW w:w="0" w:type="auto"/>
        <w:tblLook w:val="04A0" w:firstRow="1" w:lastRow="0" w:firstColumn="1" w:lastColumn="0" w:noHBand="0" w:noVBand="1"/>
      </w:tblPr>
      <w:tblGrid>
        <w:gridCol w:w="999"/>
        <w:gridCol w:w="3362"/>
        <w:gridCol w:w="1476"/>
        <w:gridCol w:w="1268"/>
        <w:gridCol w:w="1905"/>
      </w:tblGrid>
      <w:tr w:rsidR="002A7669" w14:paraId="7699222B" w14:textId="77777777" w:rsidTr="00A669AF">
        <w:tc>
          <w:tcPr>
            <w:tcW w:w="999" w:type="dxa"/>
          </w:tcPr>
          <w:p w14:paraId="7577EF6F" w14:textId="022C11B3" w:rsidR="002A7669" w:rsidRDefault="002A7669" w:rsidP="00B840BF">
            <w:pPr>
              <w:autoSpaceDE/>
              <w:autoSpaceDN/>
              <w:adjustRightInd/>
            </w:pPr>
            <w:r>
              <w:t>Test Number</w:t>
            </w:r>
          </w:p>
        </w:tc>
        <w:tc>
          <w:tcPr>
            <w:tcW w:w="3420" w:type="dxa"/>
          </w:tcPr>
          <w:p w14:paraId="152964D2" w14:textId="2DB502ED" w:rsidR="002A7669" w:rsidRDefault="002A7669" w:rsidP="00B840BF">
            <w:pPr>
              <w:autoSpaceDE/>
              <w:autoSpaceDN/>
              <w:adjustRightInd/>
            </w:pPr>
            <w:r>
              <w:t>Test Name</w:t>
            </w:r>
          </w:p>
        </w:tc>
        <w:tc>
          <w:tcPr>
            <w:tcW w:w="1476" w:type="dxa"/>
          </w:tcPr>
          <w:p w14:paraId="7EB1AC70" w14:textId="26BA6E85" w:rsidR="002A7669" w:rsidRDefault="002A7669" w:rsidP="00B840BF">
            <w:pPr>
              <w:autoSpaceDE/>
              <w:autoSpaceDN/>
              <w:adjustRightInd/>
            </w:pPr>
            <w:r>
              <w:t>T</w:t>
            </w:r>
            <w:r w:rsidRPr="002A7669">
              <w:t>emperature range</w:t>
            </w:r>
          </w:p>
        </w:tc>
        <w:tc>
          <w:tcPr>
            <w:tcW w:w="1194" w:type="dxa"/>
          </w:tcPr>
          <w:p w14:paraId="700D8A8D" w14:textId="37181485" w:rsidR="002A7669" w:rsidRDefault="002A7669" w:rsidP="00B840BF">
            <w:pPr>
              <w:autoSpaceDE/>
              <w:autoSpaceDN/>
              <w:adjustRightInd/>
            </w:pPr>
            <w:r>
              <w:t>Result</w:t>
            </w:r>
            <w:r w:rsidR="00CE7FBE">
              <w:t xml:space="preserve"> (Pass/Fail)</w:t>
            </w:r>
          </w:p>
        </w:tc>
        <w:tc>
          <w:tcPr>
            <w:tcW w:w="1921" w:type="dxa"/>
          </w:tcPr>
          <w:p w14:paraId="52894140" w14:textId="6D44741F" w:rsidR="002A7669" w:rsidRDefault="002A7669" w:rsidP="00B840BF">
            <w:pPr>
              <w:autoSpaceDE/>
              <w:autoSpaceDN/>
              <w:adjustRightInd/>
            </w:pPr>
            <w:r>
              <w:t>Comment</w:t>
            </w:r>
          </w:p>
        </w:tc>
      </w:tr>
      <w:tr w:rsidR="002A7669" w14:paraId="39F5F985" w14:textId="77777777" w:rsidTr="00A669AF">
        <w:tc>
          <w:tcPr>
            <w:tcW w:w="999" w:type="dxa"/>
          </w:tcPr>
          <w:p w14:paraId="6BC0B75E" w14:textId="46DD708E" w:rsidR="002A7669" w:rsidRDefault="00CE7FBE" w:rsidP="00B840BF">
            <w:pPr>
              <w:autoSpaceDE/>
              <w:autoSpaceDN/>
              <w:adjustRightInd/>
            </w:pPr>
            <w:r>
              <w:t>4.</w:t>
            </w:r>
            <w:r w:rsidR="002A7669">
              <w:t>1</w:t>
            </w:r>
            <w:r w:rsidR="00AB1921">
              <w:t>.1</w:t>
            </w:r>
          </w:p>
        </w:tc>
        <w:tc>
          <w:tcPr>
            <w:tcW w:w="3420" w:type="dxa"/>
          </w:tcPr>
          <w:p w14:paraId="5B4772C7" w14:textId="146B4245" w:rsidR="002A7669" w:rsidRDefault="002A7669" w:rsidP="00B840BF">
            <w:pPr>
              <w:autoSpaceDE/>
              <w:autoSpaceDN/>
              <w:adjustRightInd/>
            </w:pPr>
            <w:r w:rsidRPr="002A7669">
              <w:t>Survival with Open/Short Load</w:t>
            </w:r>
          </w:p>
        </w:tc>
        <w:tc>
          <w:tcPr>
            <w:tcW w:w="1476" w:type="dxa"/>
          </w:tcPr>
          <w:p w14:paraId="56BFF818" w14:textId="3A8AD5D7" w:rsidR="002A7669" w:rsidRDefault="002A7669" w:rsidP="00B840BF">
            <w:pPr>
              <w:autoSpaceDE/>
              <w:autoSpaceDN/>
              <w:adjustRightInd/>
            </w:pPr>
            <w:r>
              <w:t xml:space="preserve"> Normal</w:t>
            </w:r>
          </w:p>
        </w:tc>
        <w:tc>
          <w:tcPr>
            <w:tcW w:w="1194" w:type="dxa"/>
          </w:tcPr>
          <w:p w14:paraId="5F0B3035" w14:textId="35012B5A" w:rsidR="002A7669" w:rsidRDefault="002A7669" w:rsidP="00B840BF">
            <w:pPr>
              <w:autoSpaceDE/>
              <w:autoSpaceDN/>
              <w:adjustRightInd/>
            </w:pPr>
          </w:p>
        </w:tc>
        <w:tc>
          <w:tcPr>
            <w:tcW w:w="1921" w:type="dxa"/>
          </w:tcPr>
          <w:p w14:paraId="4B453B05" w14:textId="17AB12D2" w:rsidR="002A7669" w:rsidRDefault="00A669AF" w:rsidP="00B840BF">
            <w:pPr>
              <w:autoSpaceDE/>
              <w:autoSpaceDN/>
              <w:adjustRightInd/>
            </w:pPr>
            <w:r>
              <w:t>Result confirmed by successful completion of subsequent tests</w:t>
            </w:r>
          </w:p>
        </w:tc>
      </w:tr>
    </w:tbl>
    <w:p w14:paraId="74588365" w14:textId="77777777" w:rsidR="00B840BF" w:rsidRDefault="00B840BF" w:rsidP="00B840BF">
      <w:pPr>
        <w:autoSpaceDE/>
        <w:autoSpaceDN/>
        <w:adjustRightInd/>
        <w:rPr>
          <w:rFonts w:cs="Helvetica-Bold"/>
          <w:b/>
          <w:bCs/>
          <w:sz w:val="26"/>
          <w:szCs w:val="26"/>
        </w:rPr>
      </w:pPr>
      <w:r>
        <w:br w:type="page"/>
      </w:r>
    </w:p>
    <w:p w14:paraId="6489D775" w14:textId="530DD62F" w:rsidR="00FC6458" w:rsidRDefault="00A77568" w:rsidP="00FC6458">
      <w:pPr>
        <w:pStyle w:val="Heading2"/>
        <w:keepLines/>
        <w:tabs>
          <w:tab w:val="clear" w:pos="576"/>
        </w:tabs>
        <w:autoSpaceDE/>
        <w:autoSpaceDN/>
        <w:adjustRightInd/>
        <w:spacing w:before="200" w:after="120" w:line="276" w:lineRule="auto"/>
        <w:ind w:left="86" w:firstLine="4"/>
        <w:jc w:val="both"/>
      </w:pPr>
      <w:bookmarkStart w:id="165" w:name="_Ref60654584"/>
      <w:bookmarkStart w:id="166" w:name="_Ref60654609"/>
      <w:bookmarkStart w:id="167" w:name="_Ref62204301"/>
      <w:bookmarkStart w:id="168" w:name="_Toc62228892"/>
      <w:r>
        <w:lastRenderedPageBreak/>
        <w:t xml:space="preserve">Measured </w:t>
      </w:r>
      <w:r w:rsidR="00FC6458">
        <w:t xml:space="preserve">and Reported </w:t>
      </w:r>
      <w:r>
        <w:t xml:space="preserve">RF </w:t>
      </w:r>
      <w:r w:rsidR="00FC6458">
        <w:t>T</w:t>
      </w:r>
      <w:r>
        <w:t xml:space="preserve">ransmit </w:t>
      </w:r>
      <w:r w:rsidR="00FC6458">
        <w:t>Power</w:t>
      </w:r>
      <w:bookmarkEnd w:id="155"/>
      <w:r>
        <w:t xml:space="preserve"> Relative to Transmit Power Setting</w:t>
      </w:r>
      <w:bookmarkEnd w:id="156"/>
      <w:bookmarkEnd w:id="165"/>
      <w:bookmarkEnd w:id="166"/>
      <w:bookmarkEnd w:id="167"/>
      <w:bookmarkEnd w:id="168"/>
    </w:p>
    <w:p w14:paraId="171B8E81" w14:textId="3E46DC39" w:rsidR="00FC6458" w:rsidRPr="006800FA" w:rsidRDefault="00FC6458" w:rsidP="00FC6458">
      <w:pPr>
        <w:pStyle w:val="Heading3"/>
        <w:keepLines/>
        <w:tabs>
          <w:tab w:val="clear" w:pos="796"/>
          <w:tab w:val="clear" w:pos="851"/>
        </w:tabs>
        <w:autoSpaceDE/>
        <w:autoSpaceDN/>
        <w:adjustRightInd/>
        <w:spacing w:before="200" w:line="276" w:lineRule="auto"/>
        <w:ind w:left="86" w:firstLine="0"/>
        <w:jc w:val="both"/>
      </w:pPr>
      <w:bookmarkStart w:id="169" w:name="_Toc62228893"/>
      <w:r>
        <w:t>Applicability</w:t>
      </w:r>
      <w:bookmarkEnd w:id="169"/>
      <w:r>
        <w:t xml:space="preserve"> </w:t>
      </w:r>
    </w:p>
    <w:p w14:paraId="1736AD07" w14:textId="2F158CD5" w:rsidR="00FC6458" w:rsidRPr="00FC6458" w:rsidRDefault="00AF061B" w:rsidP="00FC6458">
      <w:r>
        <w:t xml:space="preserve">Please refer to </w:t>
      </w:r>
      <w:r>
        <w:fldChar w:fldCharType="begin"/>
      </w:r>
      <w:r>
        <w:instrText xml:space="preserve"> REF _Ref6413609 \h </w:instrText>
      </w:r>
      <w:r>
        <w:fldChar w:fldCharType="separate"/>
      </w:r>
      <w:r w:rsidR="00EE6949">
        <w:t xml:space="preserve">Table </w:t>
      </w:r>
      <w:r w:rsidR="00EE6949">
        <w:rPr>
          <w:noProof/>
        </w:rPr>
        <w:t>2</w:t>
      </w:r>
      <w:r w:rsidR="00EE6949">
        <w:noBreakHyphen/>
      </w:r>
      <w:r w:rsidR="00EE6949">
        <w:rPr>
          <w:noProof/>
        </w:rPr>
        <w:t>2</w:t>
      </w:r>
      <w:r>
        <w:fldChar w:fldCharType="end"/>
      </w:r>
      <w:r w:rsidR="00FC6458">
        <w:t>.</w:t>
      </w:r>
    </w:p>
    <w:p w14:paraId="2798A7EE" w14:textId="77777777" w:rsidR="00F65273" w:rsidRPr="006800FA" w:rsidRDefault="00FC6458" w:rsidP="00F65273">
      <w:pPr>
        <w:pStyle w:val="Heading3"/>
        <w:keepLines/>
        <w:tabs>
          <w:tab w:val="clear" w:pos="796"/>
          <w:tab w:val="clear" w:pos="851"/>
        </w:tabs>
        <w:autoSpaceDE/>
        <w:autoSpaceDN/>
        <w:adjustRightInd/>
        <w:spacing w:before="200" w:line="276" w:lineRule="auto"/>
        <w:ind w:left="86" w:firstLine="0"/>
        <w:jc w:val="both"/>
      </w:pPr>
      <w:bookmarkStart w:id="170" w:name="_Toc62228894"/>
      <w:r>
        <w:t>Description</w:t>
      </w:r>
      <w:bookmarkEnd w:id="170"/>
    </w:p>
    <w:p w14:paraId="266F2CC1" w14:textId="77777777" w:rsidR="00FC6458" w:rsidRPr="007A3C05" w:rsidRDefault="007A3C05" w:rsidP="00C030F4">
      <w:bookmarkStart w:id="171" w:name="_Toc480371375"/>
      <w:r w:rsidRPr="001622D1">
        <w:rPr>
          <w:lang w:val="en-CA"/>
        </w:rPr>
        <w:t xml:space="preserve">To </w:t>
      </w:r>
      <w:r w:rsidR="00A178CD">
        <w:rPr>
          <w:lang w:val="en-CA"/>
        </w:rPr>
        <w:t xml:space="preserve">measure accuracy of transmit RF output power relative to manufacturer’s RF output power ratings across dynamic range and over deployment conditions.  Deltas can be incorporated into the </w:t>
      </w:r>
      <w:proofErr w:type="gramStart"/>
      <w:r w:rsidR="00A178CD">
        <w:rPr>
          <w:lang w:val="en-CA"/>
        </w:rPr>
        <w:t>end to end</w:t>
      </w:r>
      <w:proofErr w:type="gramEnd"/>
      <w:r w:rsidR="00A178CD">
        <w:rPr>
          <w:lang w:val="en-CA"/>
        </w:rPr>
        <w:t xml:space="preserve"> </w:t>
      </w:r>
      <w:r w:rsidRPr="001622D1">
        <w:rPr>
          <w:lang w:val="en-CA"/>
        </w:rPr>
        <w:t xml:space="preserve">RF </w:t>
      </w:r>
      <w:r w:rsidR="00A178CD">
        <w:rPr>
          <w:lang w:val="en-CA"/>
        </w:rPr>
        <w:t>l</w:t>
      </w:r>
      <w:r w:rsidRPr="001622D1">
        <w:rPr>
          <w:lang w:val="en-CA"/>
        </w:rPr>
        <w:t xml:space="preserve">ink </w:t>
      </w:r>
      <w:r w:rsidR="00A178CD">
        <w:rPr>
          <w:lang w:val="en-CA"/>
        </w:rPr>
        <w:t>b</w:t>
      </w:r>
      <w:r w:rsidRPr="001622D1">
        <w:rPr>
          <w:lang w:val="en-CA"/>
        </w:rPr>
        <w:t>udget</w:t>
      </w:r>
      <w:r w:rsidR="00A178CD">
        <w:rPr>
          <w:lang w:val="en-CA"/>
        </w:rPr>
        <w:t xml:space="preserve">. </w:t>
      </w:r>
      <w:r w:rsidR="00A265AD">
        <w:t xml:space="preserve"> </w:t>
      </w:r>
    </w:p>
    <w:p w14:paraId="1214B30B" w14:textId="77777777" w:rsidR="00F65273" w:rsidRDefault="004C0F4B" w:rsidP="00FC6458">
      <w:pPr>
        <w:pStyle w:val="Heading3"/>
      </w:pPr>
      <w:bookmarkStart w:id="172" w:name="_Ref8214263"/>
      <w:bookmarkStart w:id="173" w:name="_Toc62228895"/>
      <w:bookmarkEnd w:id="171"/>
      <w:r>
        <w:t>Performance Guidelines</w:t>
      </w:r>
      <w:bookmarkEnd w:id="172"/>
      <w:bookmarkEnd w:id="173"/>
    </w:p>
    <w:p w14:paraId="3F25790C" w14:textId="77777777" w:rsidR="008278BA" w:rsidRDefault="008278BA" w:rsidP="008278BA">
      <w:pPr>
        <w:pStyle w:val="LoRaCertBody"/>
      </w:pPr>
    </w:p>
    <w:p w14:paraId="1BA1A936" w14:textId="10B1E8C8" w:rsidR="00672D14" w:rsidRDefault="00672D14" w:rsidP="00A152D2">
      <w:pPr>
        <w:pStyle w:val="Caption"/>
        <w:keepNext/>
        <w:jc w:val="left"/>
      </w:pPr>
      <w:bookmarkStart w:id="174" w:name="_Toc62228993"/>
      <w:r>
        <w:t xml:space="preserve">Table </w:t>
      </w:r>
      <w:fldSimple w:instr=" STYLEREF 1 \s ">
        <w:r w:rsidR="00EE6949">
          <w:rPr>
            <w:noProof/>
          </w:rPr>
          <w:t>4</w:t>
        </w:r>
      </w:fldSimple>
      <w:r w:rsidR="00A360B0">
        <w:noBreakHyphen/>
      </w:r>
      <w:fldSimple w:instr=" SEQ Table \* ARABIC \s 1 ">
        <w:r w:rsidR="00EE6949">
          <w:rPr>
            <w:noProof/>
          </w:rPr>
          <w:t>2</w:t>
        </w:r>
      </w:fldSimple>
      <w:r>
        <w:t xml:space="preserve"> Transmitted and Reported Tx Power Performance Guidelines</w:t>
      </w:r>
      <w:bookmarkEnd w:id="174"/>
    </w:p>
    <w:tbl>
      <w:tblPr>
        <w:tblStyle w:val="TableGrid"/>
        <w:tblW w:w="8330" w:type="dxa"/>
        <w:tblLook w:val="0420" w:firstRow="1" w:lastRow="0" w:firstColumn="0" w:lastColumn="0" w:noHBand="0" w:noVBand="1"/>
      </w:tblPr>
      <w:tblGrid>
        <w:gridCol w:w="1231"/>
        <w:gridCol w:w="1712"/>
        <w:gridCol w:w="1843"/>
        <w:gridCol w:w="1701"/>
        <w:gridCol w:w="1843"/>
      </w:tblGrid>
      <w:tr w:rsidR="006F5899" w:rsidRPr="007A3C05" w14:paraId="595CB183" w14:textId="77777777" w:rsidTr="00733E6F">
        <w:trPr>
          <w:trHeight w:val="584"/>
        </w:trPr>
        <w:tc>
          <w:tcPr>
            <w:tcW w:w="1231" w:type="dxa"/>
          </w:tcPr>
          <w:p w14:paraId="23E54D04" w14:textId="77777777" w:rsidR="006F5899" w:rsidRDefault="006F5899" w:rsidP="00733E6F">
            <w:pPr>
              <w:autoSpaceDE/>
              <w:autoSpaceDN/>
              <w:adjustRightInd/>
              <w:rPr>
                <w:rFonts w:cs="Arial"/>
                <w:b/>
                <w:color w:val="000000" w:themeColor="text1"/>
              </w:rPr>
            </w:pPr>
            <w:r>
              <w:rPr>
                <w:rFonts w:cs="Arial"/>
                <w:b/>
                <w:color w:val="000000" w:themeColor="text1"/>
              </w:rPr>
              <w:t>Gateway Class</w:t>
            </w:r>
          </w:p>
        </w:tc>
        <w:tc>
          <w:tcPr>
            <w:tcW w:w="7099" w:type="dxa"/>
            <w:gridSpan w:val="4"/>
          </w:tcPr>
          <w:p w14:paraId="2EC86879" w14:textId="77777777" w:rsidR="006F5899" w:rsidRDefault="006F5899" w:rsidP="00733E6F">
            <w:pPr>
              <w:autoSpaceDE/>
              <w:autoSpaceDN/>
              <w:adjustRightInd/>
              <w:rPr>
                <w:rFonts w:cs="Arial"/>
                <w:b/>
                <w:color w:val="000000" w:themeColor="text1"/>
              </w:rPr>
            </w:pPr>
            <w:r>
              <w:rPr>
                <w:rFonts w:cs="Arial"/>
                <w:b/>
                <w:color w:val="000000" w:themeColor="text1"/>
              </w:rPr>
              <w:t>Accuracy of Tx Power Output and Tx Power Report Relative to Manufacturer’s rating</w:t>
            </w:r>
          </w:p>
        </w:tc>
      </w:tr>
      <w:tr w:rsidR="006F5899" w:rsidRPr="007A3C05" w14:paraId="1609F636" w14:textId="77777777" w:rsidTr="00733E6F">
        <w:trPr>
          <w:trHeight w:val="584"/>
        </w:trPr>
        <w:tc>
          <w:tcPr>
            <w:tcW w:w="1231" w:type="dxa"/>
          </w:tcPr>
          <w:p w14:paraId="5412DA56" w14:textId="77777777" w:rsidR="006F5899" w:rsidRDefault="006F5899" w:rsidP="00733E6F">
            <w:pPr>
              <w:autoSpaceDE/>
              <w:autoSpaceDN/>
              <w:adjustRightInd/>
              <w:rPr>
                <w:rFonts w:cs="Arial"/>
                <w:b/>
                <w:color w:val="000000" w:themeColor="text1"/>
              </w:rPr>
            </w:pPr>
          </w:p>
        </w:tc>
        <w:tc>
          <w:tcPr>
            <w:tcW w:w="3555" w:type="dxa"/>
            <w:gridSpan w:val="2"/>
          </w:tcPr>
          <w:p w14:paraId="724EF6B9" w14:textId="77777777" w:rsidR="006F5899" w:rsidRDefault="006F5899" w:rsidP="006F5899">
            <w:pPr>
              <w:autoSpaceDE/>
              <w:autoSpaceDN/>
              <w:adjustRightInd/>
              <w:rPr>
                <w:rFonts w:cs="Arial"/>
                <w:b/>
                <w:color w:val="000000" w:themeColor="text1"/>
              </w:rPr>
            </w:pPr>
            <w:r>
              <w:rPr>
                <w:rFonts w:cs="Arial"/>
                <w:b/>
                <w:color w:val="000000" w:themeColor="text1"/>
              </w:rPr>
              <w:t>Measured at Nominal Temperature, Humidity, Input Voltage</w:t>
            </w:r>
          </w:p>
        </w:tc>
        <w:tc>
          <w:tcPr>
            <w:tcW w:w="3544" w:type="dxa"/>
            <w:gridSpan w:val="2"/>
          </w:tcPr>
          <w:p w14:paraId="5A5BFD1C" w14:textId="77777777" w:rsidR="006F5899" w:rsidRDefault="00751998" w:rsidP="00733E6F">
            <w:pPr>
              <w:autoSpaceDE/>
              <w:autoSpaceDN/>
              <w:adjustRightInd/>
              <w:rPr>
                <w:rFonts w:cs="Arial"/>
                <w:b/>
                <w:color w:val="000000" w:themeColor="text1"/>
              </w:rPr>
            </w:pPr>
            <w:r>
              <w:rPr>
                <w:rFonts w:cs="Arial"/>
                <w:b/>
                <w:color w:val="000000" w:themeColor="text1"/>
              </w:rPr>
              <w:t>Measured Over Input Voltage Range and</w:t>
            </w:r>
            <w:r w:rsidR="006F5899">
              <w:rPr>
                <w:rFonts w:cs="Arial"/>
                <w:b/>
                <w:color w:val="000000" w:themeColor="text1"/>
              </w:rPr>
              <w:t xml:space="preserve"> Environmental Conditions</w:t>
            </w:r>
            <w:r>
              <w:rPr>
                <w:rFonts w:cs="Arial"/>
                <w:b/>
                <w:color w:val="000000" w:themeColor="text1"/>
              </w:rPr>
              <w:t>.</w:t>
            </w:r>
          </w:p>
        </w:tc>
      </w:tr>
      <w:tr w:rsidR="006F5899" w:rsidRPr="007A3C05" w14:paraId="49B96829" w14:textId="77777777" w:rsidTr="006F5899">
        <w:trPr>
          <w:trHeight w:val="584"/>
        </w:trPr>
        <w:tc>
          <w:tcPr>
            <w:tcW w:w="1231" w:type="dxa"/>
          </w:tcPr>
          <w:p w14:paraId="173743B2" w14:textId="77777777" w:rsidR="006F5899" w:rsidRDefault="006F5899" w:rsidP="00733E6F">
            <w:pPr>
              <w:autoSpaceDE/>
              <w:autoSpaceDN/>
              <w:adjustRightInd/>
              <w:rPr>
                <w:rFonts w:cs="Arial"/>
                <w:b/>
                <w:color w:val="000000" w:themeColor="text1"/>
              </w:rPr>
            </w:pPr>
          </w:p>
        </w:tc>
        <w:tc>
          <w:tcPr>
            <w:tcW w:w="1712" w:type="dxa"/>
          </w:tcPr>
          <w:p w14:paraId="3E2CC17B" w14:textId="69E557B0" w:rsidR="006F5899" w:rsidRDefault="006F5899" w:rsidP="00733E6F">
            <w:pPr>
              <w:autoSpaceDE/>
              <w:autoSpaceDN/>
              <w:adjustRightInd/>
              <w:rPr>
                <w:rFonts w:cs="Arial"/>
                <w:b/>
                <w:color w:val="000000" w:themeColor="text1"/>
                <w:kern w:val="24"/>
                <w:lang w:val="en-CA"/>
              </w:rPr>
            </w:pPr>
            <w:r>
              <w:rPr>
                <w:rFonts w:cs="Arial"/>
                <w:b/>
                <w:color w:val="000000" w:themeColor="text1"/>
                <w:kern w:val="24"/>
                <w:lang w:val="en-CA"/>
              </w:rPr>
              <w:t>Tx Power Max</w:t>
            </w:r>
            <w:r w:rsidR="003F41FF">
              <w:rPr>
                <w:rStyle w:val="FootnoteReference"/>
                <w:rFonts w:cs="Arial"/>
                <w:b/>
                <w:color w:val="000000" w:themeColor="text1"/>
                <w:kern w:val="24"/>
                <w:lang w:val="en-CA"/>
              </w:rPr>
              <w:footnoteReference w:id="4"/>
            </w:r>
          </w:p>
        </w:tc>
        <w:tc>
          <w:tcPr>
            <w:tcW w:w="1843" w:type="dxa"/>
          </w:tcPr>
          <w:p w14:paraId="56075FE7" w14:textId="77777777" w:rsidR="006F5899" w:rsidRDefault="006F5899" w:rsidP="006F5899">
            <w:pPr>
              <w:autoSpaceDE/>
              <w:autoSpaceDN/>
              <w:adjustRightInd/>
              <w:rPr>
                <w:rFonts w:cs="Arial"/>
                <w:b/>
                <w:color w:val="000000" w:themeColor="text1"/>
              </w:rPr>
            </w:pPr>
            <w:r>
              <w:rPr>
                <w:rFonts w:cs="Arial"/>
                <w:b/>
                <w:color w:val="000000" w:themeColor="text1"/>
              </w:rPr>
              <w:t>Tx Power Min</w:t>
            </w:r>
          </w:p>
        </w:tc>
        <w:tc>
          <w:tcPr>
            <w:tcW w:w="1701" w:type="dxa"/>
          </w:tcPr>
          <w:p w14:paraId="73F7010C" w14:textId="77777777" w:rsidR="006F5899" w:rsidRDefault="006F5899" w:rsidP="00733E6F">
            <w:pPr>
              <w:autoSpaceDE/>
              <w:autoSpaceDN/>
              <w:adjustRightInd/>
              <w:rPr>
                <w:rFonts w:cs="Arial"/>
                <w:b/>
                <w:color w:val="000000" w:themeColor="text1"/>
              </w:rPr>
            </w:pPr>
            <w:r>
              <w:rPr>
                <w:rFonts w:cs="Arial"/>
                <w:b/>
                <w:color w:val="000000" w:themeColor="text1"/>
              </w:rPr>
              <w:t>Tx Power Max</w:t>
            </w:r>
          </w:p>
        </w:tc>
        <w:tc>
          <w:tcPr>
            <w:tcW w:w="1843" w:type="dxa"/>
          </w:tcPr>
          <w:p w14:paraId="65F02B48" w14:textId="77777777" w:rsidR="006F5899" w:rsidRDefault="006F5899" w:rsidP="00733E6F">
            <w:pPr>
              <w:autoSpaceDE/>
              <w:autoSpaceDN/>
              <w:adjustRightInd/>
              <w:rPr>
                <w:rFonts w:cs="Arial"/>
                <w:b/>
                <w:color w:val="000000" w:themeColor="text1"/>
              </w:rPr>
            </w:pPr>
            <w:r>
              <w:rPr>
                <w:rFonts w:cs="Arial"/>
                <w:b/>
                <w:color w:val="000000" w:themeColor="text1"/>
              </w:rPr>
              <w:t>Tx Power Min</w:t>
            </w:r>
          </w:p>
        </w:tc>
      </w:tr>
      <w:tr w:rsidR="004916DE" w:rsidRPr="007A3C05" w14:paraId="60090FE8" w14:textId="77777777" w:rsidTr="006F5899">
        <w:trPr>
          <w:trHeight w:val="584"/>
        </w:trPr>
        <w:tc>
          <w:tcPr>
            <w:tcW w:w="1231" w:type="dxa"/>
          </w:tcPr>
          <w:p w14:paraId="68DDC229" w14:textId="2F5895AA" w:rsidR="004916DE" w:rsidRDefault="004916DE" w:rsidP="004916DE">
            <w:pPr>
              <w:autoSpaceDE/>
              <w:autoSpaceDN/>
              <w:adjustRightInd/>
              <w:rPr>
                <w:rFonts w:cs="Arial"/>
              </w:rPr>
            </w:pPr>
            <w:r>
              <w:rPr>
                <w:rFonts w:cs="Arial"/>
              </w:rPr>
              <w:t>1</w:t>
            </w:r>
          </w:p>
        </w:tc>
        <w:tc>
          <w:tcPr>
            <w:tcW w:w="1712" w:type="dxa"/>
          </w:tcPr>
          <w:p w14:paraId="1E6E93DC" w14:textId="65ADD513" w:rsidR="004916DE" w:rsidRDefault="004916DE" w:rsidP="004916DE">
            <w:pPr>
              <w:autoSpaceDE/>
              <w:autoSpaceDN/>
              <w:adjustRightInd/>
              <w:rPr>
                <w:rFonts w:cs="Arial"/>
              </w:rPr>
            </w:pPr>
            <w:r>
              <w:rPr>
                <w:rFonts w:cs="Arial"/>
              </w:rPr>
              <w:t>+1/-2dB</w:t>
            </w:r>
          </w:p>
        </w:tc>
        <w:tc>
          <w:tcPr>
            <w:tcW w:w="1843" w:type="dxa"/>
          </w:tcPr>
          <w:p w14:paraId="132B2728" w14:textId="58D414DD" w:rsidR="004916DE" w:rsidRDefault="004916DE" w:rsidP="004916DE">
            <w:pPr>
              <w:autoSpaceDE/>
              <w:autoSpaceDN/>
              <w:adjustRightInd/>
              <w:rPr>
                <w:rFonts w:cs="Arial"/>
              </w:rPr>
            </w:pPr>
            <w:r>
              <w:rPr>
                <w:rFonts w:cs="Arial"/>
              </w:rPr>
              <w:t>+3/-3dB</w:t>
            </w:r>
          </w:p>
        </w:tc>
        <w:tc>
          <w:tcPr>
            <w:tcW w:w="1701" w:type="dxa"/>
          </w:tcPr>
          <w:p w14:paraId="7989E0E6" w14:textId="5B314FC1" w:rsidR="004916DE" w:rsidRPr="001E2620" w:rsidRDefault="004916DE" w:rsidP="004916DE">
            <w:pPr>
              <w:autoSpaceDE/>
              <w:autoSpaceDN/>
              <w:adjustRightInd/>
              <w:rPr>
                <w:rFonts w:cs="Arial"/>
              </w:rPr>
            </w:pPr>
            <w:r>
              <w:rPr>
                <w:rFonts w:cs="Arial"/>
              </w:rPr>
              <w:t>+2/-3dB</w:t>
            </w:r>
          </w:p>
        </w:tc>
        <w:tc>
          <w:tcPr>
            <w:tcW w:w="1843" w:type="dxa"/>
          </w:tcPr>
          <w:p w14:paraId="3985E0AD" w14:textId="0DCD876B" w:rsidR="004916DE" w:rsidRPr="001E2620" w:rsidRDefault="004916DE" w:rsidP="004916DE">
            <w:pPr>
              <w:autoSpaceDE/>
              <w:autoSpaceDN/>
              <w:adjustRightInd/>
              <w:rPr>
                <w:rFonts w:cs="Arial"/>
              </w:rPr>
            </w:pPr>
            <w:r>
              <w:rPr>
                <w:rFonts w:cs="Arial"/>
              </w:rPr>
              <w:t>+4/-4dB</w:t>
            </w:r>
          </w:p>
        </w:tc>
      </w:tr>
      <w:tr w:rsidR="004916DE" w:rsidRPr="007A3C05" w14:paraId="60468834" w14:textId="77777777" w:rsidTr="006F5899">
        <w:trPr>
          <w:trHeight w:val="584"/>
        </w:trPr>
        <w:tc>
          <w:tcPr>
            <w:tcW w:w="1231" w:type="dxa"/>
          </w:tcPr>
          <w:p w14:paraId="2EC00E7D" w14:textId="74727558" w:rsidR="004916DE" w:rsidRDefault="004916DE" w:rsidP="004916DE">
            <w:pPr>
              <w:autoSpaceDE/>
              <w:autoSpaceDN/>
              <w:adjustRightInd/>
              <w:rPr>
                <w:rFonts w:cs="Arial"/>
                <w:color w:val="000000" w:themeColor="dark1"/>
                <w:kern w:val="24"/>
                <w:lang w:val="en-CA"/>
              </w:rPr>
            </w:pPr>
            <w:r>
              <w:rPr>
                <w:rFonts w:cs="Arial"/>
                <w:color w:val="000000" w:themeColor="dark1"/>
                <w:kern w:val="24"/>
                <w:lang w:val="en-CA"/>
              </w:rPr>
              <w:t>2</w:t>
            </w:r>
          </w:p>
        </w:tc>
        <w:tc>
          <w:tcPr>
            <w:tcW w:w="1712" w:type="dxa"/>
          </w:tcPr>
          <w:p w14:paraId="18F8A362" w14:textId="03967D5B" w:rsidR="004916DE" w:rsidRDefault="004916DE" w:rsidP="004916DE">
            <w:pPr>
              <w:autoSpaceDE/>
              <w:autoSpaceDN/>
              <w:adjustRightInd/>
              <w:rPr>
                <w:rFonts w:cs="Arial"/>
                <w:color w:val="000000" w:themeColor="dark1"/>
                <w:kern w:val="24"/>
                <w:lang w:val="en-CA"/>
              </w:rPr>
            </w:pPr>
            <w:r>
              <w:rPr>
                <w:rFonts w:cs="Arial"/>
              </w:rPr>
              <w:t>+2/-3dB</w:t>
            </w:r>
          </w:p>
        </w:tc>
        <w:tc>
          <w:tcPr>
            <w:tcW w:w="1843" w:type="dxa"/>
          </w:tcPr>
          <w:p w14:paraId="15A0B581" w14:textId="3F53AF80" w:rsidR="004916DE" w:rsidRDefault="004916DE" w:rsidP="004916DE">
            <w:pPr>
              <w:autoSpaceDE/>
              <w:autoSpaceDN/>
              <w:adjustRightInd/>
              <w:rPr>
                <w:rFonts w:cs="Arial"/>
              </w:rPr>
            </w:pPr>
            <w:r>
              <w:rPr>
                <w:rFonts w:cs="Arial"/>
              </w:rPr>
              <w:t>+3/-4dB</w:t>
            </w:r>
          </w:p>
        </w:tc>
        <w:tc>
          <w:tcPr>
            <w:tcW w:w="1701" w:type="dxa"/>
          </w:tcPr>
          <w:p w14:paraId="515FD39A" w14:textId="0880981F" w:rsidR="004916DE" w:rsidRPr="001E2620" w:rsidRDefault="004916DE" w:rsidP="004916DE">
            <w:pPr>
              <w:autoSpaceDE/>
              <w:autoSpaceDN/>
              <w:adjustRightInd/>
              <w:rPr>
                <w:rFonts w:cs="Arial"/>
              </w:rPr>
            </w:pPr>
            <w:r>
              <w:rPr>
                <w:rFonts w:cs="Arial"/>
              </w:rPr>
              <w:t>+3/-4dB</w:t>
            </w:r>
          </w:p>
        </w:tc>
        <w:tc>
          <w:tcPr>
            <w:tcW w:w="1843" w:type="dxa"/>
          </w:tcPr>
          <w:p w14:paraId="6445AE8F" w14:textId="48588FD7" w:rsidR="004916DE" w:rsidRPr="001E2620" w:rsidRDefault="004916DE" w:rsidP="004916DE">
            <w:pPr>
              <w:autoSpaceDE/>
              <w:autoSpaceDN/>
              <w:adjustRightInd/>
              <w:rPr>
                <w:rFonts w:cs="Arial"/>
              </w:rPr>
            </w:pPr>
            <w:r>
              <w:rPr>
                <w:rFonts w:cs="Arial"/>
              </w:rPr>
              <w:t>+4/-5dB</w:t>
            </w:r>
          </w:p>
        </w:tc>
      </w:tr>
    </w:tbl>
    <w:p w14:paraId="72B85B61" w14:textId="77777777" w:rsidR="00672D14" w:rsidRDefault="00672D14" w:rsidP="008278BA">
      <w:pPr>
        <w:pStyle w:val="LoRaCertBody"/>
      </w:pPr>
    </w:p>
    <w:p w14:paraId="25969F43" w14:textId="77777777" w:rsidR="00E81B42" w:rsidRPr="001622D1" w:rsidRDefault="00E81B42" w:rsidP="008278BA">
      <w:pPr>
        <w:pStyle w:val="LoRaCertBody"/>
        <w:rPr>
          <w:rFonts w:ascii="Arial" w:hAnsi="Arial" w:cs="Arial"/>
        </w:rPr>
      </w:pPr>
      <w:r>
        <w:rPr>
          <w:rFonts w:ascii="Arial" w:hAnsi="Arial" w:cs="Arial"/>
        </w:rPr>
        <w:t xml:space="preserve"> </w:t>
      </w:r>
    </w:p>
    <w:p w14:paraId="1E688D1B" w14:textId="77777777" w:rsidR="00F65273" w:rsidRDefault="004901A3" w:rsidP="00F65273">
      <w:pPr>
        <w:pStyle w:val="Heading3"/>
        <w:keepLines/>
        <w:tabs>
          <w:tab w:val="clear" w:pos="796"/>
          <w:tab w:val="clear" w:pos="851"/>
        </w:tabs>
        <w:autoSpaceDE/>
        <w:autoSpaceDN/>
        <w:adjustRightInd/>
        <w:spacing w:before="200" w:line="276" w:lineRule="auto"/>
        <w:ind w:left="86" w:firstLine="0"/>
        <w:jc w:val="both"/>
      </w:pPr>
      <w:bookmarkStart w:id="175" w:name="_Toc62228896"/>
      <w:r>
        <w:t>Test Conditions</w:t>
      </w:r>
      <w:bookmarkEnd w:id="175"/>
    </w:p>
    <w:p w14:paraId="2BFA0E64" w14:textId="56064A67" w:rsidR="00F65273" w:rsidRPr="001622D1" w:rsidRDefault="004901A3" w:rsidP="004901A3">
      <w:pPr>
        <w:pStyle w:val="LoRaCertBody"/>
        <w:spacing w:after="0"/>
        <w:rPr>
          <w:rFonts w:ascii="Arial" w:hAnsi="Arial" w:cs="Arial"/>
        </w:rPr>
      </w:pPr>
      <w:r w:rsidRPr="001622D1">
        <w:rPr>
          <w:rFonts w:ascii="Arial" w:hAnsi="Arial" w:cs="Arial"/>
        </w:rPr>
        <w:t>Operating frequencies</w:t>
      </w:r>
      <w:r w:rsidR="001E37EC">
        <w:rPr>
          <w:rFonts w:ascii="Arial" w:hAnsi="Arial" w:cs="Arial"/>
        </w:rPr>
        <w:t xml:space="preserve"> and modulation</w:t>
      </w:r>
      <w:r w:rsidR="007A3C05" w:rsidRPr="001622D1">
        <w:rPr>
          <w:rFonts w:ascii="Arial" w:hAnsi="Arial" w:cs="Arial"/>
        </w:rPr>
        <w:t xml:space="preserve">: </w:t>
      </w:r>
      <w:r w:rsidR="00BB3D46">
        <w:rPr>
          <w:rFonts w:ascii="Arial" w:hAnsi="Arial" w:cs="Arial"/>
        </w:rPr>
        <w:t xml:space="preserve">Please refer to </w:t>
      </w:r>
      <w:r w:rsidR="001072A2">
        <w:rPr>
          <w:rFonts w:ascii="Arial" w:hAnsi="Arial" w:cs="Arial"/>
        </w:rPr>
        <w:fldChar w:fldCharType="begin"/>
      </w:r>
      <w:r w:rsidR="001072A2">
        <w:rPr>
          <w:rFonts w:ascii="Arial" w:hAnsi="Arial" w:cs="Arial"/>
        </w:rPr>
        <w:instrText xml:space="preserve"> REF _Ref6414302 \h </w:instrText>
      </w:r>
      <w:r w:rsidR="001072A2">
        <w:rPr>
          <w:rFonts w:ascii="Arial" w:hAnsi="Arial" w:cs="Arial"/>
        </w:rPr>
      </w:r>
      <w:r w:rsidR="001072A2">
        <w:rPr>
          <w:rFonts w:ascii="Arial" w:hAnsi="Arial" w:cs="Arial"/>
        </w:rPr>
        <w:fldChar w:fldCharType="separate"/>
      </w:r>
      <w:r w:rsidR="00EE6949">
        <w:t xml:space="preserve">Table </w:t>
      </w:r>
      <w:r w:rsidR="00EE6949">
        <w:rPr>
          <w:noProof/>
        </w:rPr>
        <w:t>2</w:t>
      </w:r>
      <w:r w:rsidR="00EE6949">
        <w:noBreakHyphen/>
      </w:r>
      <w:r w:rsidR="00EE6949">
        <w:rPr>
          <w:noProof/>
        </w:rPr>
        <w:t>3</w:t>
      </w:r>
      <w:r w:rsidR="001072A2">
        <w:rPr>
          <w:rFonts w:ascii="Arial" w:hAnsi="Arial" w:cs="Arial"/>
        </w:rPr>
        <w:fldChar w:fldCharType="end"/>
      </w:r>
      <w:r w:rsidR="00454B50">
        <w:rPr>
          <w:rFonts w:ascii="Arial" w:hAnsi="Arial" w:cs="Arial"/>
        </w:rPr>
        <w:t xml:space="preserve"> for definition of TxF1 and TxF2 for the specific gateway under test. </w:t>
      </w:r>
    </w:p>
    <w:p w14:paraId="3306D40B" w14:textId="54C86B4D" w:rsidR="004901A3" w:rsidRPr="001622D1" w:rsidRDefault="004901A3" w:rsidP="004901A3">
      <w:pPr>
        <w:pStyle w:val="LoRaCertBody"/>
        <w:spacing w:after="0"/>
        <w:rPr>
          <w:rFonts w:ascii="Arial" w:hAnsi="Arial" w:cs="Arial"/>
        </w:rPr>
      </w:pPr>
      <w:r w:rsidRPr="001622D1">
        <w:rPr>
          <w:rFonts w:ascii="Arial" w:hAnsi="Arial" w:cs="Arial"/>
        </w:rPr>
        <w:t>RF power levels</w:t>
      </w:r>
      <w:r w:rsidR="007A3C05" w:rsidRPr="001622D1">
        <w:rPr>
          <w:rFonts w:ascii="Arial" w:hAnsi="Arial" w:cs="Arial"/>
        </w:rPr>
        <w:t xml:space="preserve">: Tx Max power, </w:t>
      </w:r>
      <w:r w:rsidR="00B74BDD">
        <w:rPr>
          <w:rFonts w:ascii="Arial" w:hAnsi="Arial" w:cs="Arial"/>
        </w:rPr>
        <w:t>Tx Min Power</w:t>
      </w:r>
      <w:r w:rsidR="003F41FF">
        <w:rPr>
          <w:rFonts w:ascii="Arial" w:hAnsi="Arial" w:cs="Arial"/>
        </w:rPr>
        <w:t xml:space="preserve"> (both as defined by manufacturer)</w:t>
      </w:r>
    </w:p>
    <w:p w14:paraId="280168F0" w14:textId="25EEDFCA" w:rsidR="004901A3" w:rsidRDefault="004901A3" w:rsidP="004901A3">
      <w:pPr>
        <w:pStyle w:val="LoRaCertBody"/>
        <w:spacing w:after="0"/>
        <w:rPr>
          <w:rFonts w:ascii="Arial" w:hAnsi="Arial" w:cs="Arial"/>
        </w:rPr>
      </w:pPr>
      <w:r w:rsidRPr="001622D1">
        <w:rPr>
          <w:rFonts w:ascii="Arial" w:hAnsi="Arial" w:cs="Arial"/>
        </w:rPr>
        <w:t xml:space="preserve">Environmental </w:t>
      </w:r>
      <w:r w:rsidR="007C17D2">
        <w:rPr>
          <w:rFonts w:ascii="Arial" w:hAnsi="Arial" w:cs="Arial"/>
        </w:rPr>
        <w:t xml:space="preserve">and input voltage </w:t>
      </w:r>
      <w:r w:rsidRPr="001622D1">
        <w:rPr>
          <w:rFonts w:ascii="Arial" w:hAnsi="Arial" w:cs="Arial"/>
        </w:rPr>
        <w:t>conditions</w:t>
      </w:r>
      <w:r w:rsidR="007A3C05" w:rsidRPr="001622D1">
        <w:rPr>
          <w:rFonts w:ascii="Arial" w:hAnsi="Arial" w:cs="Arial"/>
        </w:rPr>
        <w:t xml:space="preserve">: </w:t>
      </w:r>
      <w:r w:rsidR="00F40106" w:rsidRPr="00F40106">
        <w:rPr>
          <w:rFonts w:ascii="Arial" w:hAnsi="Arial" w:cs="Arial"/>
        </w:rPr>
        <w:t xml:space="preserve">Tested </w:t>
      </w:r>
      <w:r w:rsidR="00EA7228">
        <w:rPr>
          <w:rFonts w:ascii="Arial" w:hAnsi="Arial" w:cs="Arial"/>
        </w:rPr>
        <w:t xml:space="preserve">at nominal relative humidity, </w:t>
      </w:r>
      <w:r w:rsidR="00F40106" w:rsidRPr="00F40106">
        <w:rPr>
          <w:rFonts w:ascii="Arial" w:hAnsi="Arial" w:cs="Arial"/>
        </w:rPr>
        <w:t>over the operating temperature range defined by the gateway vendor</w:t>
      </w:r>
      <w:r w:rsidR="00257515">
        <w:rPr>
          <w:rFonts w:ascii="Arial" w:hAnsi="Arial" w:cs="Arial"/>
        </w:rPr>
        <w:t xml:space="preserve">.  </w:t>
      </w:r>
    </w:p>
    <w:p w14:paraId="592388D7" w14:textId="77777777" w:rsidR="00751998" w:rsidRDefault="00751998" w:rsidP="004901A3">
      <w:pPr>
        <w:pStyle w:val="LoRaCertBody"/>
        <w:spacing w:after="0"/>
        <w:rPr>
          <w:rFonts w:ascii="Arial" w:hAnsi="Arial" w:cs="Arial"/>
        </w:rPr>
      </w:pPr>
    </w:p>
    <w:p w14:paraId="43458F26" w14:textId="77777777" w:rsidR="004901A3" w:rsidRDefault="004901A3" w:rsidP="004901A3">
      <w:pPr>
        <w:pStyle w:val="Heading3"/>
        <w:keepLines/>
        <w:tabs>
          <w:tab w:val="clear" w:pos="796"/>
          <w:tab w:val="clear" w:pos="851"/>
        </w:tabs>
        <w:autoSpaceDE/>
        <w:autoSpaceDN/>
        <w:adjustRightInd/>
        <w:spacing w:before="200" w:line="276" w:lineRule="auto"/>
        <w:ind w:left="86" w:firstLine="0"/>
        <w:jc w:val="both"/>
      </w:pPr>
      <w:bookmarkStart w:id="176" w:name="_Toc22909976"/>
      <w:bookmarkStart w:id="177" w:name="_Toc22915295"/>
      <w:bookmarkStart w:id="178" w:name="_Toc23252303"/>
      <w:bookmarkStart w:id="179" w:name="_Toc9435327"/>
      <w:bookmarkStart w:id="180" w:name="_Toc62228897"/>
      <w:bookmarkEnd w:id="176"/>
      <w:bookmarkEnd w:id="177"/>
      <w:bookmarkEnd w:id="178"/>
      <w:bookmarkEnd w:id="179"/>
      <w:r>
        <w:t>Test Procedure</w:t>
      </w:r>
      <w:bookmarkEnd w:id="180"/>
    </w:p>
    <w:p w14:paraId="5E9185FC" w14:textId="580C1C9A" w:rsidR="007A3C05" w:rsidRPr="00C31425" w:rsidRDefault="007A3C05" w:rsidP="007A3C05">
      <w:pPr>
        <w:pStyle w:val="LoRaCertBody"/>
        <w:numPr>
          <w:ilvl w:val="0"/>
          <w:numId w:val="11"/>
        </w:numPr>
        <w:rPr>
          <w:rFonts w:ascii="Arial" w:hAnsi="Arial" w:cs="Arial"/>
          <w:lang w:val="en-US"/>
        </w:rPr>
      </w:pPr>
      <w:r w:rsidRPr="001622D1">
        <w:rPr>
          <w:rFonts w:ascii="Arial" w:hAnsi="Arial" w:cs="Arial"/>
        </w:rPr>
        <w:t xml:space="preserve">Use Test Set up </w:t>
      </w:r>
      <w:r w:rsidR="00CC4E90">
        <w:rPr>
          <w:rFonts w:ascii="Arial" w:hAnsi="Arial" w:cs="Arial"/>
        </w:rPr>
        <w:t>#1 or #A</w:t>
      </w:r>
      <w:r w:rsidRPr="001622D1">
        <w:rPr>
          <w:rFonts w:ascii="Arial" w:hAnsi="Arial" w:cs="Arial"/>
        </w:rPr>
        <w:t>1.</w:t>
      </w:r>
    </w:p>
    <w:p w14:paraId="0FCE04F1" w14:textId="72C5EF81" w:rsidR="00C31425" w:rsidRPr="001622D1" w:rsidRDefault="00C31425" w:rsidP="007A3C05">
      <w:pPr>
        <w:pStyle w:val="LoRaCertBody"/>
        <w:numPr>
          <w:ilvl w:val="0"/>
          <w:numId w:val="11"/>
        </w:numPr>
        <w:rPr>
          <w:rFonts w:ascii="Arial" w:hAnsi="Arial" w:cs="Arial"/>
          <w:lang w:val="en-US"/>
        </w:rPr>
      </w:pPr>
      <w:r>
        <w:rPr>
          <w:rFonts w:ascii="Arial" w:hAnsi="Arial" w:cs="Arial"/>
          <w:lang w:val="en-US"/>
        </w:rPr>
        <w:t>Set</w:t>
      </w:r>
      <w:r w:rsidR="00EA7228">
        <w:rPr>
          <w:rFonts w:ascii="Arial" w:hAnsi="Arial" w:cs="Arial"/>
          <w:lang w:val="en-US"/>
        </w:rPr>
        <w:t xml:space="preserve"> test environment to lower bound of operational temperature range defined by gateway vendor.  Note and record the relative humidity.  </w:t>
      </w:r>
    </w:p>
    <w:p w14:paraId="6DA056B5" w14:textId="48D6AAA4" w:rsidR="007A3C05" w:rsidRPr="001622D1" w:rsidRDefault="007A3C05" w:rsidP="007A3C05">
      <w:pPr>
        <w:pStyle w:val="LoRaCertBody"/>
        <w:numPr>
          <w:ilvl w:val="0"/>
          <w:numId w:val="11"/>
        </w:numPr>
        <w:rPr>
          <w:rFonts w:ascii="Arial" w:hAnsi="Arial" w:cs="Arial"/>
          <w:lang w:val="en-US"/>
        </w:rPr>
      </w:pPr>
      <w:r w:rsidRPr="001622D1">
        <w:rPr>
          <w:rFonts w:ascii="Arial" w:hAnsi="Arial" w:cs="Arial"/>
          <w:lang w:val="en-CA"/>
        </w:rPr>
        <w:t xml:space="preserve">Set Gateway to Tx </w:t>
      </w:r>
      <w:r w:rsidR="00751998">
        <w:rPr>
          <w:rFonts w:ascii="Arial" w:hAnsi="Arial" w:cs="Arial"/>
          <w:lang w:val="en-CA"/>
        </w:rPr>
        <w:t>P</w:t>
      </w:r>
      <w:r w:rsidRPr="001622D1">
        <w:rPr>
          <w:rFonts w:ascii="Arial" w:hAnsi="Arial" w:cs="Arial"/>
          <w:lang w:val="en-CA"/>
        </w:rPr>
        <w:t>ower</w:t>
      </w:r>
      <w:r w:rsidR="00751998">
        <w:rPr>
          <w:rFonts w:ascii="Arial" w:hAnsi="Arial" w:cs="Arial"/>
          <w:lang w:val="en-CA"/>
        </w:rPr>
        <w:t xml:space="preserve"> Max</w:t>
      </w:r>
      <w:r w:rsidR="00C31425">
        <w:rPr>
          <w:rFonts w:ascii="Arial" w:hAnsi="Arial" w:cs="Arial"/>
          <w:lang w:val="en-CA"/>
        </w:rPr>
        <w:t xml:space="preserve"> at operating frequency </w:t>
      </w:r>
      <w:r w:rsidR="001E37EC">
        <w:rPr>
          <w:rFonts w:ascii="Arial" w:hAnsi="Arial" w:cs="Arial"/>
          <w:lang w:val="en-CA"/>
        </w:rPr>
        <w:t xml:space="preserve">and modulation </w:t>
      </w:r>
      <w:r w:rsidR="00C31425">
        <w:rPr>
          <w:rFonts w:ascii="Arial" w:hAnsi="Arial" w:cs="Arial"/>
          <w:lang w:val="en-CA"/>
        </w:rPr>
        <w:t xml:space="preserve">TxF1. </w:t>
      </w:r>
    </w:p>
    <w:p w14:paraId="3B2B50B2" w14:textId="0892F5E3" w:rsidR="007A3C05" w:rsidRPr="001622D1" w:rsidRDefault="007A3C05" w:rsidP="007A3C05">
      <w:pPr>
        <w:pStyle w:val="LoRaCertBody"/>
        <w:numPr>
          <w:ilvl w:val="0"/>
          <w:numId w:val="11"/>
        </w:numPr>
        <w:rPr>
          <w:rFonts w:ascii="Arial" w:hAnsi="Arial" w:cs="Arial"/>
        </w:rPr>
      </w:pPr>
      <w:r w:rsidRPr="001622D1">
        <w:rPr>
          <w:rFonts w:ascii="Arial" w:hAnsi="Arial" w:cs="Arial"/>
          <w:lang w:val="en-CA"/>
        </w:rPr>
        <w:lastRenderedPageBreak/>
        <w:t xml:space="preserve">Measure Tx power and record Tx power reported by Gateway. </w:t>
      </w:r>
    </w:p>
    <w:p w14:paraId="07C388B8" w14:textId="77777777" w:rsidR="007A3C05" w:rsidRPr="001622D1" w:rsidRDefault="00751998" w:rsidP="007A3C05">
      <w:pPr>
        <w:pStyle w:val="LoRaCertBody"/>
        <w:numPr>
          <w:ilvl w:val="0"/>
          <w:numId w:val="11"/>
        </w:numPr>
        <w:rPr>
          <w:rFonts w:ascii="Arial" w:hAnsi="Arial" w:cs="Arial"/>
        </w:rPr>
      </w:pPr>
      <w:r>
        <w:rPr>
          <w:rFonts w:ascii="Arial" w:hAnsi="Arial" w:cs="Arial"/>
          <w:lang w:val="en-CA"/>
        </w:rPr>
        <w:t xml:space="preserve">Set Gateway </w:t>
      </w:r>
      <w:r w:rsidR="00137BBF">
        <w:rPr>
          <w:rFonts w:ascii="Arial" w:hAnsi="Arial" w:cs="Arial"/>
          <w:lang w:val="en-CA"/>
        </w:rPr>
        <w:t>t</w:t>
      </w:r>
      <w:r>
        <w:rPr>
          <w:rFonts w:ascii="Arial" w:hAnsi="Arial" w:cs="Arial"/>
          <w:lang w:val="en-CA"/>
        </w:rPr>
        <w:t>o Tx Power Min and repeat the measurement.</w:t>
      </w:r>
    </w:p>
    <w:p w14:paraId="7360BC54" w14:textId="37EB80C1" w:rsidR="008278BA" w:rsidRPr="00C31425" w:rsidRDefault="00C31425" w:rsidP="00C4239A">
      <w:pPr>
        <w:pStyle w:val="LoRaCertBody"/>
        <w:numPr>
          <w:ilvl w:val="0"/>
          <w:numId w:val="11"/>
        </w:numPr>
      </w:pPr>
      <w:bookmarkStart w:id="181" w:name="_Ref5182002"/>
      <w:r>
        <w:rPr>
          <w:rFonts w:ascii="Arial" w:hAnsi="Arial" w:cs="Arial"/>
          <w:lang w:val="en-CA"/>
        </w:rPr>
        <w:t>Repeat steps 3 through 5 for operating frequency</w:t>
      </w:r>
      <w:r w:rsidR="001E37EC">
        <w:rPr>
          <w:rFonts w:ascii="Arial" w:hAnsi="Arial" w:cs="Arial"/>
          <w:lang w:val="en-CA"/>
        </w:rPr>
        <w:t xml:space="preserve"> and modulation</w:t>
      </w:r>
      <w:r>
        <w:rPr>
          <w:rFonts w:ascii="Arial" w:hAnsi="Arial" w:cs="Arial"/>
          <w:lang w:val="en-CA"/>
        </w:rPr>
        <w:t xml:space="preserve"> TxF2</w:t>
      </w:r>
      <w:r w:rsidR="00CB1835">
        <w:rPr>
          <w:rFonts w:ascii="Arial" w:hAnsi="Arial" w:cs="Arial"/>
          <w:lang w:val="en-CA"/>
        </w:rPr>
        <w:t xml:space="preserve">, if applicable for the gateway region under test.  </w:t>
      </w:r>
    </w:p>
    <w:p w14:paraId="6125D946" w14:textId="4559643A" w:rsidR="00C31425" w:rsidRPr="00C31425" w:rsidRDefault="00EA7228" w:rsidP="00C4239A">
      <w:pPr>
        <w:pStyle w:val="LoRaCertBody"/>
        <w:numPr>
          <w:ilvl w:val="0"/>
          <w:numId w:val="11"/>
        </w:numPr>
      </w:pPr>
      <w:r>
        <w:rPr>
          <w:rFonts w:ascii="Arial" w:hAnsi="Arial" w:cs="Arial"/>
          <w:lang w:val="en-US"/>
        </w:rPr>
        <w:t>Set test environment to the upper bound of operational temperature range defined by gateway vendor.</w:t>
      </w:r>
    </w:p>
    <w:p w14:paraId="040D4EE4" w14:textId="77777777" w:rsidR="00C31425" w:rsidRDefault="00C31425" w:rsidP="00C4239A">
      <w:pPr>
        <w:pStyle w:val="LoRaCertBody"/>
        <w:numPr>
          <w:ilvl w:val="0"/>
          <w:numId w:val="11"/>
        </w:numPr>
      </w:pPr>
      <w:r>
        <w:rPr>
          <w:rFonts w:ascii="Arial" w:hAnsi="Arial" w:cs="Arial"/>
          <w:lang w:val="en-US"/>
        </w:rPr>
        <w:t xml:space="preserve">Repeat steps 3 through 6.  </w:t>
      </w:r>
    </w:p>
    <w:p w14:paraId="0D9828FE" w14:textId="77777777" w:rsidR="00AA3500" w:rsidRDefault="00AA3500" w:rsidP="00990081">
      <w:pPr>
        <w:autoSpaceDE/>
        <w:autoSpaceDN/>
        <w:adjustRightInd/>
        <w:rPr>
          <w:lang w:val="en-GB"/>
        </w:rPr>
      </w:pPr>
      <w:bookmarkStart w:id="182" w:name="_Toc8202763"/>
      <w:bookmarkEnd w:id="6"/>
      <w:bookmarkEnd w:id="45"/>
      <w:bookmarkEnd w:id="46"/>
      <w:bookmarkEnd w:id="181"/>
      <w:bookmarkEnd w:id="182"/>
    </w:p>
    <w:p w14:paraId="2169598A" w14:textId="77777777" w:rsidR="00AA3500" w:rsidRDefault="00AA3500" w:rsidP="00AA3500">
      <w:pPr>
        <w:pStyle w:val="Heading3"/>
        <w:rPr>
          <w:lang w:val="en-GB"/>
        </w:rPr>
      </w:pPr>
      <w:bookmarkStart w:id="183" w:name="_Toc62228898"/>
      <w:r>
        <w:rPr>
          <w:lang w:val="en-GB"/>
        </w:rPr>
        <w:t>Test Results</w:t>
      </w:r>
      <w:bookmarkEnd w:id="183"/>
    </w:p>
    <w:p w14:paraId="619CBEA0" w14:textId="77777777" w:rsidR="00911B00" w:rsidRPr="00911B00" w:rsidRDefault="00911B00" w:rsidP="00911B00">
      <w:pPr>
        <w:rPr>
          <w:lang w:val="en-GB"/>
        </w:rPr>
      </w:pPr>
    </w:p>
    <w:p w14:paraId="6CF4B0CD" w14:textId="6DF95298" w:rsidR="00A360B0" w:rsidRDefault="00A360B0" w:rsidP="00A360B0">
      <w:pPr>
        <w:pStyle w:val="Caption"/>
        <w:keepNext/>
        <w:jc w:val="left"/>
      </w:pPr>
      <w:bookmarkStart w:id="184" w:name="_Toc62228994"/>
      <w:r>
        <w:t xml:space="preserve">Table </w:t>
      </w:r>
      <w:fldSimple w:instr=" STYLEREF 1 \s ">
        <w:r w:rsidR="00EE6949">
          <w:rPr>
            <w:noProof/>
          </w:rPr>
          <w:t>4</w:t>
        </w:r>
      </w:fldSimple>
      <w:r>
        <w:noBreakHyphen/>
      </w:r>
      <w:fldSimple w:instr=" SEQ Table \* ARABIC \s 1 ">
        <w:r w:rsidR="00EE6949">
          <w:rPr>
            <w:noProof/>
          </w:rPr>
          <w:t>3</w:t>
        </w:r>
      </w:fldSimple>
      <w:r>
        <w:t xml:space="preserve"> - Test Results - </w:t>
      </w:r>
      <w:r>
        <w:fldChar w:fldCharType="begin"/>
      </w:r>
      <w:r>
        <w:instrText xml:space="preserve"> REF _Ref62204301 \h </w:instrText>
      </w:r>
      <w:r>
        <w:fldChar w:fldCharType="separate"/>
      </w:r>
      <w:r w:rsidR="00EE6949">
        <w:t>Measured and Reported RF Transmit Power Relative to Transmit Power Setting</w:t>
      </w:r>
      <w:bookmarkEnd w:id="184"/>
      <w:r>
        <w:fldChar w:fldCharType="end"/>
      </w:r>
    </w:p>
    <w:tbl>
      <w:tblPr>
        <w:tblStyle w:val="TableGrid"/>
        <w:tblW w:w="0" w:type="auto"/>
        <w:tblLayout w:type="fixed"/>
        <w:tblLook w:val="04A0" w:firstRow="1" w:lastRow="0" w:firstColumn="1" w:lastColumn="0" w:noHBand="0" w:noVBand="1"/>
      </w:tblPr>
      <w:tblGrid>
        <w:gridCol w:w="999"/>
        <w:gridCol w:w="3816"/>
        <w:gridCol w:w="1559"/>
        <w:gridCol w:w="851"/>
        <w:gridCol w:w="1785"/>
      </w:tblGrid>
      <w:tr w:rsidR="002A7669" w14:paraId="29ADA5BE" w14:textId="77777777" w:rsidTr="0068455B">
        <w:tc>
          <w:tcPr>
            <w:tcW w:w="999" w:type="dxa"/>
          </w:tcPr>
          <w:p w14:paraId="2C3BF05D" w14:textId="77777777" w:rsidR="002A7669" w:rsidRDefault="002A7669" w:rsidP="00EA311F">
            <w:pPr>
              <w:autoSpaceDE/>
              <w:autoSpaceDN/>
              <w:adjustRightInd/>
            </w:pPr>
            <w:r>
              <w:t>Test Number</w:t>
            </w:r>
          </w:p>
        </w:tc>
        <w:tc>
          <w:tcPr>
            <w:tcW w:w="3816" w:type="dxa"/>
          </w:tcPr>
          <w:p w14:paraId="1280D9DC" w14:textId="77777777" w:rsidR="002A7669" w:rsidRDefault="002A7669" w:rsidP="00EA311F">
            <w:pPr>
              <w:autoSpaceDE/>
              <w:autoSpaceDN/>
              <w:adjustRightInd/>
            </w:pPr>
            <w:r>
              <w:t>Test Name</w:t>
            </w:r>
          </w:p>
        </w:tc>
        <w:tc>
          <w:tcPr>
            <w:tcW w:w="1559" w:type="dxa"/>
          </w:tcPr>
          <w:p w14:paraId="743277A1" w14:textId="064215BE" w:rsidR="002A7669" w:rsidRDefault="002A7669" w:rsidP="00EA311F">
            <w:pPr>
              <w:autoSpaceDE/>
              <w:autoSpaceDN/>
              <w:adjustRightInd/>
            </w:pPr>
            <w:r>
              <w:t>T</w:t>
            </w:r>
            <w:r w:rsidRPr="002A7669">
              <w:t>emperature</w:t>
            </w:r>
            <w:r w:rsidR="008C4791">
              <w:t xml:space="preserve"> Range</w:t>
            </w:r>
            <w:r w:rsidRPr="002A7669">
              <w:t xml:space="preserve"> </w:t>
            </w:r>
          </w:p>
        </w:tc>
        <w:tc>
          <w:tcPr>
            <w:tcW w:w="851" w:type="dxa"/>
          </w:tcPr>
          <w:p w14:paraId="4F2449DB" w14:textId="313A14F0" w:rsidR="002A7669" w:rsidRDefault="002A7669" w:rsidP="00EA311F">
            <w:pPr>
              <w:autoSpaceDE/>
              <w:autoSpaceDN/>
              <w:adjustRightInd/>
            </w:pPr>
            <w:r>
              <w:t>Result</w:t>
            </w:r>
            <w:r w:rsidR="00CE7FBE">
              <w:t xml:space="preserve"> (dBm)</w:t>
            </w:r>
          </w:p>
        </w:tc>
        <w:tc>
          <w:tcPr>
            <w:tcW w:w="1785" w:type="dxa"/>
          </w:tcPr>
          <w:p w14:paraId="3E3245D4" w14:textId="77777777" w:rsidR="002A7669" w:rsidRDefault="002A7669" w:rsidP="00EA311F">
            <w:pPr>
              <w:autoSpaceDE/>
              <w:autoSpaceDN/>
              <w:adjustRightInd/>
            </w:pPr>
            <w:r>
              <w:t>Comment</w:t>
            </w:r>
          </w:p>
        </w:tc>
      </w:tr>
      <w:tr w:rsidR="008613FE" w14:paraId="5580CFDB" w14:textId="77777777" w:rsidTr="0068455B">
        <w:tc>
          <w:tcPr>
            <w:tcW w:w="999" w:type="dxa"/>
          </w:tcPr>
          <w:p w14:paraId="05BC27B1" w14:textId="39AE18BF" w:rsidR="008613FE" w:rsidRDefault="008613FE" w:rsidP="008613FE">
            <w:pPr>
              <w:autoSpaceDE/>
              <w:autoSpaceDN/>
              <w:adjustRightInd/>
            </w:pPr>
            <w:r>
              <w:t>4.2.1</w:t>
            </w:r>
          </w:p>
        </w:tc>
        <w:tc>
          <w:tcPr>
            <w:tcW w:w="3816" w:type="dxa"/>
          </w:tcPr>
          <w:p w14:paraId="1E4B7796" w14:textId="6BF28C96" w:rsidR="008613FE" w:rsidRDefault="008613FE" w:rsidP="008613FE">
            <w:pPr>
              <w:autoSpaceDE/>
              <w:autoSpaceDN/>
              <w:adjustRightInd/>
            </w:pPr>
            <w:r w:rsidRPr="002A7669">
              <w:t xml:space="preserve">Measured </w:t>
            </w:r>
            <w:r>
              <w:t xml:space="preserve">Max </w:t>
            </w:r>
            <w:r w:rsidRPr="002A7669">
              <w:t>RF T</w:t>
            </w:r>
            <w:r>
              <w:t>x</w:t>
            </w:r>
            <w:r w:rsidRPr="002A7669">
              <w:t xml:space="preserve"> Power</w:t>
            </w:r>
            <w:r>
              <w:t xml:space="preserve"> – TxF1</w:t>
            </w:r>
          </w:p>
        </w:tc>
        <w:tc>
          <w:tcPr>
            <w:tcW w:w="1559" w:type="dxa"/>
          </w:tcPr>
          <w:p w14:paraId="50377781" w14:textId="7648479F" w:rsidR="008613FE" w:rsidRDefault="008613FE" w:rsidP="008613FE">
            <w:pPr>
              <w:autoSpaceDE/>
              <w:autoSpaceDN/>
              <w:adjustRightInd/>
            </w:pPr>
            <w:r>
              <w:t xml:space="preserve"> Low</w:t>
            </w:r>
          </w:p>
        </w:tc>
        <w:tc>
          <w:tcPr>
            <w:tcW w:w="851" w:type="dxa"/>
          </w:tcPr>
          <w:p w14:paraId="7AF06AAC" w14:textId="1107A23B" w:rsidR="008613FE" w:rsidRDefault="008613FE" w:rsidP="008613FE">
            <w:pPr>
              <w:autoSpaceDE/>
              <w:autoSpaceDN/>
              <w:adjustRightInd/>
            </w:pPr>
          </w:p>
        </w:tc>
        <w:tc>
          <w:tcPr>
            <w:tcW w:w="1785" w:type="dxa"/>
            <w:vMerge w:val="restart"/>
          </w:tcPr>
          <w:p w14:paraId="74394E61" w14:textId="2A313910" w:rsidR="008613FE" w:rsidRDefault="008613FE" w:rsidP="008613FE">
            <w:pPr>
              <w:autoSpaceDE/>
              <w:autoSpaceDN/>
              <w:adjustRightInd/>
            </w:pPr>
            <w:r>
              <w:t>Mandatory for class 1 gateways, optional for class 2 gateways</w:t>
            </w:r>
          </w:p>
        </w:tc>
      </w:tr>
      <w:tr w:rsidR="008613FE" w14:paraId="127A36F4" w14:textId="77777777" w:rsidTr="0068455B">
        <w:tc>
          <w:tcPr>
            <w:tcW w:w="999" w:type="dxa"/>
          </w:tcPr>
          <w:p w14:paraId="49B2DEB2" w14:textId="6DE4284A" w:rsidR="008613FE" w:rsidRDefault="008613FE" w:rsidP="008613FE">
            <w:pPr>
              <w:autoSpaceDE/>
              <w:autoSpaceDN/>
              <w:adjustRightInd/>
            </w:pPr>
            <w:r>
              <w:t>4.2.2</w:t>
            </w:r>
          </w:p>
        </w:tc>
        <w:tc>
          <w:tcPr>
            <w:tcW w:w="3816" w:type="dxa"/>
          </w:tcPr>
          <w:p w14:paraId="6E164035" w14:textId="56FB18D5" w:rsidR="008613FE" w:rsidRDefault="008613FE" w:rsidP="008613FE">
            <w:pPr>
              <w:autoSpaceDE/>
              <w:autoSpaceDN/>
              <w:adjustRightInd/>
            </w:pPr>
            <w:r w:rsidRPr="002A7669">
              <w:t xml:space="preserve">Measured </w:t>
            </w:r>
            <w:proofErr w:type="gramStart"/>
            <w:r>
              <w:t xml:space="preserve">Min  </w:t>
            </w:r>
            <w:r w:rsidRPr="002A7669">
              <w:t>RF</w:t>
            </w:r>
            <w:proofErr w:type="gramEnd"/>
            <w:r w:rsidRPr="002A7669">
              <w:t xml:space="preserve"> T</w:t>
            </w:r>
            <w:r>
              <w:t>x</w:t>
            </w:r>
            <w:r w:rsidRPr="002A7669">
              <w:t xml:space="preserve"> Power</w:t>
            </w:r>
            <w:r>
              <w:t xml:space="preserve"> – TxF1</w:t>
            </w:r>
          </w:p>
        </w:tc>
        <w:tc>
          <w:tcPr>
            <w:tcW w:w="1559" w:type="dxa"/>
          </w:tcPr>
          <w:p w14:paraId="66AA2085" w14:textId="1DE4A9FB" w:rsidR="008613FE" w:rsidRDefault="008613FE" w:rsidP="008613FE">
            <w:pPr>
              <w:autoSpaceDE/>
              <w:autoSpaceDN/>
              <w:adjustRightInd/>
            </w:pPr>
            <w:r>
              <w:t xml:space="preserve"> Low</w:t>
            </w:r>
          </w:p>
        </w:tc>
        <w:tc>
          <w:tcPr>
            <w:tcW w:w="851" w:type="dxa"/>
          </w:tcPr>
          <w:p w14:paraId="27AE847B" w14:textId="6CE77936" w:rsidR="008613FE" w:rsidRDefault="008613FE" w:rsidP="008613FE">
            <w:pPr>
              <w:autoSpaceDE/>
              <w:autoSpaceDN/>
              <w:adjustRightInd/>
            </w:pPr>
          </w:p>
        </w:tc>
        <w:tc>
          <w:tcPr>
            <w:tcW w:w="1785" w:type="dxa"/>
            <w:vMerge/>
          </w:tcPr>
          <w:p w14:paraId="6D1D2751" w14:textId="77777777" w:rsidR="008613FE" w:rsidRDefault="008613FE" w:rsidP="008613FE">
            <w:pPr>
              <w:autoSpaceDE/>
              <w:autoSpaceDN/>
              <w:adjustRightInd/>
            </w:pPr>
          </w:p>
        </w:tc>
      </w:tr>
      <w:tr w:rsidR="008613FE" w14:paraId="503FC886" w14:textId="77777777" w:rsidTr="0068455B">
        <w:tc>
          <w:tcPr>
            <w:tcW w:w="999" w:type="dxa"/>
          </w:tcPr>
          <w:p w14:paraId="1A92CA42" w14:textId="1844BC66" w:rsidR="008613FE" w:rsidRDefault="008613FE" w:rsidP="008613FE">
            <w:pPr>
              <w:autoSpaceDE/>
              <w:autoSpaceDN/>
              <w:adjustRightInd/>
            </w:pPr>
            <w:r>
              <w:t>4.2.3</w:t>
            </w:r>
          </w:p>
        </w:tc>
        <w:tc>
          <w:tcPr>
            <w:tcW w:w="3816" w:type="dxa"/>
          </w:tcPr>
          <w:p w14:paraId="0C661721" w14:textId="457CA57A" w:rsidR="008613FE" w:rsidRDefault="008613FE" w:rsidP="008613FE">
            <w:pPr>
              <w:autoSpaceDE/>
              <w:autoSpaceDN/>
              <w:adjustRightInd/>
            </w:pPr>
            <w:r w:rsidRPr="002A7669">
              <w:t xml:space="preserve">Measured </w:t>
            </w:r>
            <w:r>
              <w:t xml:space="preserve">Max </w:t>
            </w:r>
            <w:r w:rsidRPr="002A7669">
              <w:t>RF T</w:t>
            </w:r>
            <w:r>
              <w:t>x</w:t>
            </w:r>
            <w:r w:rsidR="006C4C3F">
              <w:t xml:space="preserve"> </w:t>
            </w:r>
            <w:r w:rsidRPr="002A7669">
              <w:t>Power</w:t>
            </w:r>
            <w:r>
              <w:t xml:space="preserve"> – TxF1</w:t>
            </w:r>
          </w:p>
        </w:tc>
        <w:tc>
          <w:tcPr>
            <w:tcW w:w="1559" w:type="dxa"/>
          </w:tcPr>
          <w:p w14:paraId="4391F599" w14:textId="5583BB97" w:rsidR="008613FE" w:rsidRDefault="008613FE" w:rsidP="008613FE">
            <w:pPr>
              <w:autoSpaceDE/>
              <w:autoSpaceDN/>
              <w:adjustRightInd/>
            </w:pPr>
            <w:r>
              <w:t>High</w:t>
            </w:r>
          </w:p>
        </w:tc>
        <w:tc>
          <w:tcPr>
            <w:tcW w:w="851" w:type="dxa"/>
          </w:tcPr>
          <w:p w14:paraId="5187D9A7" w14:textId="07220D46" w:rsidR="008613FE" w:rsidRDefault="008613FE" w:rsidP="008613FE">
            <w:pPr>
              <w:autoSpaceDE/>
              <w:autoSpaceDN/>
              <w:adjustRightInd/>
            </w:pPr>
          </w:p>
        </w:tc>
        <w:tc>
          <w:tcPr>
            <w:tcW w:w="1785" w:type="dxa"/>
            <w:vMerge/>
          </w:tcPr>
          <w:p w14:paraId="63B5CB29" w14:textId="39C074B6" w:rsidR="008613FE" w:rsidRDefault="008613FE" w:rsidP="008613FE">
            <w:pPr>
              <w:autoSpaceDE/>
              <w:autoSpaceDN/>
              <w:adjustRightInd/>
            </w:pPr>
          </w:p>
        </w:tc>
      </w:tr>
      <w:tr w:rsidR="008613FE" w14:paraId="6A8D65D8" w14:textId="77777777" w:rsidTr="0068455B">
        <w:tc>
          <w:tcPr>
            <w:tcW w:w="999" w:type="dxa"/>
          </w:tcPr>
          <w:p w14:paraId="39FC9459" w14:textId="425DCCD6" w:rsidR="008613FE" w:rsidRDefault="008613FE" w:rsidP="008613FE">
            <w:pPr>
              <w:autoSpaceDE/>
              <w:autoSpaceDN/>
              <w:adjustRightInd/>
            </w:pPr>
            <w:r>
              <w:t>4.2.4</w:t>
            </w:r>
          </w:p>
        </w:tc>
        <w:tc>
          <w:tcPr>
            <w:tcW w:w="3816" w:type="dxa"/>
          </w:tcPr>
          <w:p w14:paraId="29D3E1BE" w14:textId="5E4D215F" w:rsidR="008613FE" w:rsidRDefault="008613FE" w:rsidP="008613FE">
            <w:pPr>
              <w:autoSpaceDE/>
              <w:autoSpaceDN/>
              <w:adjustRightInd/>
            </w:pPr>
            <w:r w:rsidRPr="002A7669">
              <w:t xml:space="preserve">Measured </w:t>
            </w:r>
            <w:r>
              <w:t xml:space="preserve">Min </w:t>
            </w:r>
            <w:r w:rsidRPr="002A7669">
              <w:t>RF T</w:t>
            </w:r>
            <w:r>
              <w:t>x</w:t>
            </w:r>
            <w:r w:rsidRPr="002A7669">
              <w:t xml:space="preserve"> Power</w:t>
            </w:r>
            <w:r>
              <w:t xml:space="preserve"> – TxF1</w:t>
            </w:r>
          </w:p>
        </w:tc>
        <w:tc>
          <w:tcPr>
            <w:tcW w:w="1559" w:type="dxa"/>
          </w:tcPr>
          <w:p w14:paraId="4087ED78" w14:textId="642CC18F" w:rsidR="008613FE" w:rsidRDefault="008613FE" w:rsidP="008613FE">
            <w:pPr>
              <w:autoSpaceDE/>
              <w:autoSpaceDN/>
              <w:adjustRightInd/>
            </w:pPr>
            <w:r>
              <w:t>High</w:t>
            </w:r>
          </w:p>
        </w:tc>
        <w:tc>
          <w:tcPr>
            <w:tcW w:w="851" w:type="dxa"/>
          </w:tcPr>
          <w:p w14:paraId="39ADFE51" w14:textId="4063E543" w:rsidR="008613FE" w:rsidRDefault="008613FE" w:rsidP="008613FE">
            <w:pPr>
              <w:autoSpaceDE/>
              <w:autoSpaceDN/>
              <w:adjustRightInd/>
            </w:pPr>
          </w:p>
        </w:tc>
        <w:tc>
          <w:tcPr>
            <w:tcW w:w="1785" w:type="dxa"/>
            <w:vMerge/>
          </w:tcPr>
          <w:p w14:paraId="63024E94" w14:textId="240A69E3" w:rsidR="008613FE" w:rsidRDefault="008613FE" w:rsidP="008613FE">
            <w:pPr>
              <w:autoSpaceDE/>
              <w:autoSpaceDN/>
              <w:adjustRightInd/>
            </w:pPr>
          </w:p>
        </w:tc>
      </w:tr>
      <w:tr w:rsidR="008613FE" w14:paraId="29280B96" w14:textId="77777777" w:rsidTr="0068455B">
        <w:tc>
          <w:tcPr>
            <w:tcW w:w="999" w:type="dxa"/>
          </w:tcPr>
          <w:p w14:paraId="7AA74685" w14:textId="4308DC8B" w:rsidR="008613FE" w:rsidRDefault="008613FE" w:rsidP="00CE7FBE">
            <w:pPr>
              <w:autoSpaceDE/>
              <w:autoSpaceDN/>
              <w:adjustRightInd/>
            </w:pPr>
            <w:r>
              <w:t>4.2.5</w:t>
            </w:r>
          </w:p>
        </w:tc>
        <w:tc>
          <w:tcPr>
            <w:tcW w:w="3816" w:type="dxa"/>
          </w:tcPr>
          <w:p w14:paraId="7E49643C" w14:textId="5D5C7119" w:rsidR="008613FE" w:rsidRPr="002A7669" w:rsidRDefault="008613FE" w:rsidP="00CE7FBE">
            <w:pPr>
              <w:autoSpaceDE/>
              <w:autoSpaceDN/>
              <w:adjustRightInd/>
            </w:pPr>
            <w:r w:rsidRPr="002A7669">
              <w:t xml:space="preserve">Measured </w:t>
            </w:r>
            <w:r>
              <w:t xml:space="preserve">Max </w:t>
            </w:r>
            <w:r w:rsidRPr="002A7669">
              <w:t>RF T</w:t>
            </w:r>
            <w:r>
              <w:t>x</w:t>
            </w:r>
            <w:r w:rsidRPr="002A7669">
              <w:t xml:space="preserve"> Power</w:t>
            </w:r>
            <w:r>
              <w:t xml:space="preserve"> – TxF1</w:t>
            </w:r>
          </w:p>
        </w:tc>
        <w:tc>
          <w:tcPr>
            <w:tcW w:w="1559" w:type="dxa"/>
          </w:tcPr>
          <w:p w14:paraId="60973ED1" w14:textId="3E8CE243" w:rsidR="008613FE" w:rsidRDefault="008613FE" w:rsidP="00CE7FBE">
            <w:pPr>
              <w:autoSpaceDE/>
              <w:autoSpaceDN/>
              <w:adjustRightInd/>
            </w:pPr>
            <w:r>
              <w:t>Nominal</w:t>
            </w:r>
          </w:p>
        </w:tc>
        <w:tc>
          <w:tcPr>
            <w:tcW w:w="851" w:type="dxa"/>
          </w:tcPr>
          <w:p w14:paraId="2551BCDB" w14:textId="535F02F8" w:rsidR="008613FE" w:rsidRDefault="008613FE" w:rsidP="00CE7FBE">
            <w:pPr>
              <w:autoSpaceDE/>
              <w:autoSpaceDN/>
              <w:adjustRightInd/>
            </w:pPr>
          </w:p>
        </w:tc>
        <w:tc>
          <w:tcPr>
            <w:tcW w:w="1785" w:type="dxa"/>
            <w:vMerge w:val="restart"/>
          </w:tcPr>
          <w:p w14:paraId="4BC6EABC" w14:textId="72D931D3" w:rsidR="008613FE" w:rsidRDefault="008613FE" w:rsidP="00CE7FBE">
            <w:pPr>
              <w:autoSpaceDE/>
              <w:autoSpaceDN/>
              <w:adjustRightInd/>
            </w:pPr>
            <w:r>
              <w:t>N/A for class 1 gateways, mandatory for class 2 gateways</w:t>
            </w:r>
          </w:p>
        </w:tc>
      </w:tr>
      <w:tr w:rsidR="008613FE" w14:paraId="281135C7" w14:textId="77777777" w:rsidTr="0068455B">
        <w:tc>
          <w:tcPr>
            <w:tcW w:w="999" w:type="dxa"/>
          </w:tcPr>
          <w:p w14:paraId="00513271" w14:textId="50CA2A50" w:rsidR="008613FE" w:rsidRDefault="008613FE" w:rsidP="00CE7FBE">
            <w:pPr>
              <w:autoSpaceDE/>
              <w:autoSpaceDN/>
              <w:adjustRightInd/>
            </w:pPr>
            <w:r>
              <w:t>4.2.6</w:t>
            </w:r>
          </w:p>
        </w:tc>
        <w:tc>
          <w:tcPr>
            <w:tcW w:w="3816" w:type="dxa"/>
          </w:tcPr>
          <w:p w14:paraId="4608CE53" w14:textId="50061E71" w:rsidR="008613FE" w:rsidRPr="002A7669" w:rsidRDefault="008613FE" w:rsidP="00CE7FBE">
            <w:pPr>
              <w:autoSpaceDE/>
              <w:autoSpaceDN/>
              <w:adjustRightInd/>
            </w:pPr>
            <w:r w:rsidRPr="002A7669">
              <w:t xml:space="preserve">Measured </w:t>
            </w:r>
            <w:r>
              <w:t xml:space="preserve">Min </w:t>
            </w:r>
            <w:r w:rsidRPr="002A7669">
              <w:t>RF T</w:t>
            </w:r>
            <w:r>
              <w:t>x</w:t>
            </w:r>
            <w:r w:rsidRPr="002A7669">
              <w:t xml:space="preserve"> Power</w:t>
            </w:r>
            <w:r>
              <w:t xml:space="preserve"> – TxF1</w:t>
            </w:r>
          </w:p>
        </w:tc>
        <w:tc>
          <w:tcPr>
            <w:tcW w:w="1559" w:type="dxa"/>
          </w:tcPr>
          <w:p w14:paraId="5AE0259C" w14:textId="13E25156" w:rsidR="008613FE" w:rsidRDefault="008613FE" w:rsidP="00CE7FBE">
            <w:pPr>
              <w:autoSpaceDE/>
              <w:autoSpaceDN/>
              <w:adjustRightInd/>
            </w:pPr>
            <w:r>
              <w:t>Nominal</w:t>
            </w:r>
          </w:p>
        </w:tc>
        <w:tc>
          <w:tcPr>
            <w:tcW w:w="851" w:type="dxa"/>
          </w:tcPr>
          <w:p w14:paraId="640FC9A1" w14:textId="7F01D6CE" w:rsidR="008613FE" w:rsidRDefault="008613FE" w:rsidP="00CE7FBE">
            <w:pPr>
              <w:autoSpaceDE/>
              <w:autoSpaceDN/>
              <w:adjustRightInd/>
            </w:pPr>
          </w:p>
        </w:tc>
        <w:tc>
          <w:tcPr>
            <w:tcW w:w="1785" w:type="dxa"/>
            <w:vMerge/>
          </w:tcPr>
          <w:p w14:paraId="4CB71E46" w14:textId="127A27F6" w:rsidR="008613FE" w:rsidRDefault="008613FE" w:rsidP="00CE7FBE">
            <w:pPr>
              <w:autoSpaceDE/>
              <w:autoSpaceDN/>
              <w:adjustRightInd/>
            </w:pPr>
          </w:p>
        </w:tc>
      </w:tr>
      <w:tr w:rsidR="008613FE" w14:paraId="388F712B" w14:textId="77777777" w:rsidTr="0068455B">
        <w:tc>
          <w:tcPr>
            <w:tcW w:w="999" w:type="dxa"/>
          </w:tcPr>
          <w:p w14:paraId="25E4BA4A" w14:textId="210088A8" w:rsidR="008613FE" w:rsidRDefault="008613FE" w:rsidP="008613FE">
            <w:pPr>
              <w:autoSpaceDE/>
              <w:autoSpaceDN/>
              <w:adjustRightInd/>
            </w:pPr>
            <w:r>
              <w:t>4.2.7</w:t>
            </w:r>
          </w:p>
        </w:tc>
        <w:tc>
          <w:tcPr>
            <w:tcW w:w="3816" w:type="dxa"/>
          </w:tcPr>
          <w:p w14:paraId="52CB631A" w14:textId="469020A7" w:rsidR="008613FE" w:rsidRPr="002A7669" w:rsidRDefault="008613FE" w:rsidP="008613FE">
            <w:pPr>
              <w:autoSpaceDE/>
              <w:autoSpaceDN/>
              <w:adjustRightInd/>
            </w:pPr>
            <w:r w:rsidRPr="002A7669">
              <w:t xml:space="preserve">Measured </w:t>
            </w:r>
            <w:r>
              <w:t xml:space="preserve">Max </w:t>
            </w:r>
            <w:r w:rsidRPr="002A7669">
              <w:t>RF T</w:t>
            </w:r>
            <w:r>
              <w:t>x</w:t>
            </w:r>
            <w:r w:rsidRPr="002A7669">
              <w:t xml:space="preserve"> Power</w:t>
            </w:r>
            <w:r>
              <w:t xml:space="preserve"> – TxF2</w:t>
            </w:r>
          </w:p>
        </w:tc>
        <w:tc>
          <w:tcPr>
            <w:tcW w:w="1559" w:type="dxa"/>
          </w:tcPr>
          <w:p w14:paraId="5FA5BB74" w14:textId="29300AA0" w:rsidR="008613FE" w:rsidRDefault="008613FE" w:rsidP="008613FE">
            <w:pPr>
              <w:autoSpaceDE/>
              <w:autoSpaceDN/>
              <w:adjustRightInd/>
            </w:pPr>
            <w:r>
              <w:t xml:space="preserve"> Low</w:t>
            </w:r>
          </w:p>
        </w:tc>
        <w:tc>
          <w:tcPr>
            <w:tcW w:w="851" w:type="dxa"/>
          </w:tcPr>
          <w:p w14:paraId="74153744" w14:textId="77777777" w:rsidR="008613FE" w:rsidRDefault="008613FE" w:rsidP="008613FE">
            <w:pPr>
              <w:autoSpaceDE/>
              <w:autoSpaceDN/>
              <w:adjustRightInd/>
            </w:pPr>
          </w:p>
        </w:tc>
        <w:tc>
          <w:tcPr>
            <w:tcW w:w="1785" w:type="dxa"/>
            <w:vMerge w:val="restart"/>
          </w:tcPr>
          <w:p w14:paraId="6CF61BA5" w14:textId="1081EB9B" w:rsidR="008613FE" w:rsidRDefault="008613FE" w:rsidP="008613FE">
            <w:pPr>
              <w:autoSpaceDE/>
              <w:autoSpaceDN/>
              <w:adjustRightInd/>
            </w:pPr>
            <w:r>
              <w:t>Mandatory for class 1 gateways, optional for class 2 gateways</w:t>
            </w:r>
          </w:p>
        </w:tc>
      </w:tr>
      <w:tr w:rsidR="008613FE" w14:paraId="028D2ED3" w14:textId="77777777" w:rsidTr="0068455B">
        <w:tc>
          <w:tcPr>
            <w:tcW w:w="999" w:type="dxa"/>
          </w:tcPr>
          <w:p w14:paraId="71F54B92" w14:textId="5EA4A17F" w:rsidR="008613FE" w:rsidRDefault="008613FE" w:rsidP="008613FE">
            <w:pPr>
              <w:autoSpaceDE/>
              <w:autoSpaceDN/>
              <w:adjustRightInd/>
            </w:pPr>
            <w:r>
              <w:t>4.2.8</w:t>
            </w:r>
          </w:p>
        </w:tc>
        <w:tc>
          <w:tcPr>
            <w:tcW w:w="3816" w:type="dxa"/>
          </w:tcPr>
          <w:p w14:paraId="6A610EC8" w14:textId="15CAA23B" w:rsidR="008613FE" w:rsidRPr="002A7669" w:rsidRDefault="008613FE" w:rsidP="008613FE">
            <w:pPr>
              <w:autoSpaceDE/>
              <w:autoSpaceDN/>
              <w:adjustRightInd/>
            </w:pPr>
            <w:r w:rsidRPr="002A7669">
              <w:t xml:space="preserve">Measured </w:t>
            </w:r>
            <w:r>
              <w:t xml:space="preserve">Min </w:t>
            </w:r>
            <w:r w:rsidRPr="002A7669">
              <w:t>RF T</w:t>
            </w:r>
            <w:r>
              <w:t>x</w:t>
            </w:r>
            <w:r w:rsidRPr="002A7669">
              <w:t xml:space="preserve"> Power</w:t>
            </w:r>
            <w:r>
              <w:t xml:space="preserve"> – TxF2</w:t>
            </w:r>
          </w:p>
        </w:tc>
        <w:tc>
          <w:tcPr>
            <w:tcW w:w="1559" w:type="dxa"/>
          </w:tcPr>
          <w:p w14:paraId="2880FA7B" w14:textId="2044E1EF" w:rsidR="008613FE" w:rsidRDefault="008613FE" w:rsidP="008613FE">
            <w:pPr>
              <w:autoSpaceDE/>
              <w:autoSpaceDN/>
              <w:adjustRightInd/>
            </w:pPr>
            <w:r>
              <w:t xml:space="preserve"> Low</w:t>
            </w:r>
          </w:p>
        </w:tc>
        <w:tc>
          <w:tcPr>
            <w:tcW w:w="851" w:type="dxa"/>
          </w:tcPr>
          <w:p w14:paraId="771602C4" w14:textId="77777777" w:rsidR="008613FE" w:rsidRDefault="008613FE" w:rsidP="008613FE">
            <w:pPr>
              <w:autoSpaceDE/>
              <w:autoSpaceDN/>
              <w:adjustRightInd/>
            </w:pPr>
          </w:p>
        </w:tc>
        <w:tc>
          <w:tcPr>
            <w:tcW w:w="1785" w:type="dxa"/>
            <w:vMerge/>
          </w:tcPr>
          <w:p w14:paraId="2275215A" w14:textId="77777777" w:rsidR="008613FE" w:rsidRDefault="008613FE" w:rsidP="008613FE">
            <w:pPr>
              <w:autoSpaceDE/>
              <w:autoSpaceDN/>
              <w:adjustRightInd/>
            </w:pPr>
          </w:p>
        </w:tc>
      </w:tr>
      <w:tr w:rsidR="008613FE" w14:paraId="3078E344" w14:textId="77777777" w:rsidTr="0068455B">
        <w:tc>
          <w:tcPr>
            <w:tcW w:w="999" w:type="dxa"/>
          </w:tcPr>
          <w:p w14:paraId="7D49FFCF" w14:textId="26268111" w:rsidR="008613FE" w:rsidRDefault="008613FE" w:rsidP="008613FE">
            <w:pPr>
              <w:autoSpaceDE/>
              <w:autoSpaceDN/>
              <w:adjustRightInd/>
            </w:pPr>
            <w:r>
              <w:t>4.2.9</w:t>
            </w:r>
          </w:p>
        </w:tc>
        <w:tc>
          <w:tcPr>
            <w:tcW w:w="3816" w:type="dxa"/>
          </w:tcPr>
          <w:p w14:paraId="1AE79A05" w14:textId="444FD3C9" w:rsidR="008613FE" w:rsidRPr="002A7669" w:rsidRDefault="008613FE" w:rsidP="008613FE">
            <w:pPr>
              <w:autoSpaceDE/>
              <w:autoSpaceDN/>
              <w:adjustRightInd/>
            </w:pPr>
            <w:r w:rsidRPr="002A7669">
              <w:t xml:space="preserve">Measured </w:t>
            </w:r>
            <w:r>
              <w:t xml:space="preserve">Max </w:t>
            </w:r>
            <w:r w:rsidRPr="002A7669">
              <w:t>RF T</w:t>
            </w:r>
            <w:r>
              <w:t>x</w:t>
            </w:r>
            <w:r w:rsidR="006C4C3F">
              <w:t xml:space="preserve"> </w:t>
            </w:r>
            <w:r w:rsidRPr="002A7669">
              <w:t>Power</w:t>
            </w:r>
            <w:r>
              <w:t xml:space="preserve"> – TxF2</w:t>
            </w:r>
          </w:p>
        </w:tc>
        <w:tc>
          <w:tcPr>
            <w:tcW w:w="1559" w:type="dxa"/>
          </w:tcPr>
          <w:p w14:paraId="420C78EC" w14:textId="438F7E73" w:rsidR="008613FE" w:rsidRDefault="008613FE" w:rsidP="008613FE">
            <w:pPr>
              <w:autoSpaceDE/>
              <w:autoSpaceDN/>
              <w:adjustRightInd/>
            </w:pPr>
            <w:r>
              <w:t>High</w:t>
            </w:r>
          </w:p>
        </w:tc>
        <w:tc>
          <w:tcPr>
            <w:tcW w:w="851" w:type="dxa"/>
          </w:tcPr>
          <w:p w14:paraId="7387DE08" w14:textId="77777777" w:rsidR="008613FE" w:rsidRDefault="008613FE" w:rsidP="008613FE">
            <w:pPr>
              <w:autoSpaceDE/>
              <w:autoSpaceDN/>
              <w:adjustRightInd/>
            </w:pPr>
          </w:p>
        </w:tc>
        <w:tc>
          <w:tcPr>
            <w:tcW w:w="1785" w:type="dxa"/>
            <w:vMerge/>
          </w:tcPr>
          <w:p w14:paraId="3E5DD31D" w14:textId="72F2CE20" w:rsidR="008613FE" w:rsidRDefault="008613FE" w:rsidP="008613FE">
            <w:pPr>
              <w:autoSpaceDE/>
              <w:autoSpaceDN/>
              <w:adjustRightInd/>
            </w:pPr>
          </w:p>
        </w:tc>
      </w:tr>
      <w:tr w:rsidR="008613FE" w14:paraId="7DD15701" w14:textId="77777777" w:rsidTr="0068455B">
        <w:tc>
          <w:tcPr>
            <w:tcW w:w="999" w:type="dxa"/>
          </w:tcPr>
          <w:p w14:paraId="28B3787A" w14:textId="5B2F6298" w:rsidR="008613FE" w:rsidRDefault="008613FE" w:rsidP="008613FE">
            <w:pPr>
              <w:autoSpaceDE/>
              <w:autoSpaceDN/>
              <w:adjustRightInd/>
            </w:pPr>
            <w:r>
              <w:t>4.2.10</w:t>
            </w:r>
          </w:p>
        </w:tc>
        <w:tc>
          <w:tcPr>
            <w:tcW w:w="3816" w:type="dxa"/>
          </w:tcPr>
          <w:p w14:paraId="0821B2D2" w14:textId="19BE685C" w:rsidR="008613FE" w:rsidRPr="002A7669" w:rsidRDefault="008613FE" w:rsidP="008613FE">
            <w:pPr>
              <w:autoSpaceDE/>
              <w:autoSpaceDN/>
              <w:adjustRightInd/>
            </w:pPr>
            <w:r w:rsidRPr="002A7669">
              <w:t xml:space="preserve">Measured </w:t>
            </w:r>
            <w:r>
              <w:t xml:space="preserve">Min </w:t>
            </w:r>
            <w:r w:rsidRPr="002A7669">
              <w:t>RF T</w:t>
            </w:r>
            <w:r>
              <w:t>x</w:t>
            </w:r>
            <w:r w:rsidRPr="002A7669">
              <w:t xml:space="preserve"> Power</w:t>
            </w:r>
            <w:r>
              <w:t xml:space="preserve"> – TxF2</w:t>
            </w:r>
          </w:p>
        </w:tc>
        <w:tc>
          <w:tcPr>
            <w:tcW w:w="1559" w:type="dxa"/>
          </w:tcPr>
          <w:p w14:paraId="0FD5D53E" w14:textId="4A062DC2" w:rsidR="008613FE" w:rsidRDefault="008613FE" w:rsidP="008613FE">
            <w:pPr>
              <w:autoSpaceDE/>
              <w:autoSpaceDN/>
              <w:adjustRightInd/>
            </w:pPr>
            <w:r>
              <w:t>High</w:t>
            </w:r>
          </w:p>
        </w:tc>
        <w:tc>
          <w:tcPr>
            <w:tcW w:w="851" w:type="dxa"/>
          </w:tcPr>
          <w:p w14:paraId="196272C8" w14:textId="77777777" w:rsidR="008613FE" w:rsidRDefault="008613FE" w:rsidP="008613FE">
            <w:pPr>
              <w:autoSpaceDE/>
              <w:autoSpaceDN/>
              <w:adjustRightInd/>
            </w:pPr>
          </w:p>
        </w:tc>
        <w:tc>
          <w:tcPr>
            <w:tcW w:w="1785" w:type="dxa"/>
            <w:vMerge/>
          </w:tcPr>
          <w:p w14:paraId="70DA3287" w14:textId="6A1650ED" w:rsidR="008613FE" w:rsidRDefault="008613FE" w:rsidP="008613FE">
            <w:pPr>
              <w:autoSpaceDE/>
              <w:autoSpaceDN/>
              <w:adjustRightInd/>
            </w:pPr>
          </w:p>
        </w:tc>
      </w:tr>
      <w:tr w:rsidR="008613FE" w14:paraId="5AE49853" w14:textId="77777777" w:rsidTr="0068455B">
        <w:tc>
          <w:tcPr>
            <w:tcW w:w="999" w:type="dxa"/>
          </w:tcPr>
          <w:p w14:paraId="6303CC34" w14:textId="67D60945" w:rsidR="008613FE" w:rsidRDefault="008613FE" w:rsidP="008613FE">
            <w:pPr>
              <w:autoSpaceDE/>
              <w:autoSpaceDN/>
              <w:adjustRightInd/>
            </w:pPr>
            <w:r>
              <w:t>4.2.11</w:t>
            </w:r>
          </w:p>
        </w:tc>
        <w:tc>
          <w:tcPr>
            <w:tcW w:w="3816" w:type="dxa"/>
          </w:tcPr>
          <w:p w14:paraId="23BDD70F" w14:textId="5F8FE6AD" w:rsidR="008613FE" w:rsidRPr="002A7669" w:rsidRDefault="008613FE" w:rsidP="008613FE">
            <w:pPr>
              <w:autoSpaceDE/>
              <w:autoSpaceDN/>
              <w:adjustRightInd/>
            </w:pPr>
            <w:r w:rsidRPr="002A7669">
              <w:t xml:space="preserve">Measured </w:t>
            </w:r>
            <w:r>
              <w:t xml:space="preserve">Max </w:t>
            </w:r>
            <w:r w:rsidRPr="002A7669">
              <w:t>RF T</w:t>
            </w:r>
            <w:r>
              <w:t>x</w:t>
            </w:r>
            <w:r w:rsidRPr="002A7669">
              <w:t xml:space="preserve"> Power</w:t>
            </w:r>
            <w:r>
              <w:t xml:space="preserve"> – TxF2</w:t>
            </w:r>
          </w:p>
        </w:tc>
        <w:tc>
          <w:tcPr>
            <w:tcW w:w="1559" w:type="dxa"/>
          </w:tcPr>
          <w:p w14:paraId="44F03111" w14:textId="752B920D" w:rsidR="008613FE" w:rsidRDefault="008613FE" w:rsidP="008613FE">
            <w:pPr>
              <w:autoSpaceDE/>
              <w:autoSpaceDN/>
              <w:adjustRightInd/>
            </w:pPr>
            <w:r>
              <w:t>Nominal</w:t>
            </w:r>
          </w:p>
        </w:tc>
        <w:tc>
          <w:tcPr>
            <w:tcW w:w="851" w:type="dxa"/>
          </w:tcPr>
          <w:p w14:paraId="4D97321D" w14:textId="77777777" w:rsidR="008613FE" w:rsidRDefault="008613FE" w:rsidP="008613FE">
            <w:pPr>
              <w:autoSpaceDE/>
              <w:autoSpaceDN/>
              <w:adjustRightInd/>
            </w:pPr>
          </w:p>
        </w:tc>
        <w:tc>
          <w:tcPr>
            <w:tcW w:w="1785" w:type="dxa"/>
            <w:vMerge w:val="restart"/>
          </w:tcPr>
          <w:p w14:paraId="3C6A73AD" w14:textId="633848E3" w:rsidR="008613FE" w:rsidRDefault="008613FE" w:rsidP="008613FE">
            <w:pPr>
              <w:autoSpaceDE/>
              <w:autoSpaceDN/>
              <w:adjustRightInd/>
            </w:pPr>
            <w:r>
              <w:t>N/A for class 1 gateways, mandatory for class 2 gateways</w:t>
            </w:r>
          </w:p>
        </w:tc>
      </w:tr>
      <w:tr w:rsidR="008613FE" w14:paraId="6136745D" w14:textId="77777777" w:rsidTr="0068455B">
        <w:tc>
          <w:tcPr>
            <w:tcW w:w="999" w:type="dxa"/>
          </w:tcPr>
          <w:p w14:paraId="0EB49840" w14:textId="178CB776" w:rsidR="008613FE" w:rsidRDefault="008613FE" w:rsidP="0068455B">
            <w:pPr>
              <w:autoSpaceDE/>
              <w:autoSpaceDN/>
              <w:adjustRightInd/>
            </w:pPr>
            <w:r>
              <w:t>4.2.12</w:t>
            </w:r>
          </w:p>
        </w:tc>
        <w:tc>
          <w:tcPr>
            <w:tcW w:w="3816" w:type="dxa"/>
          </w:tcPr>
          <w:p w14:paraId="41417889" w14:textId="38B64A5E" w:rsidR="008613FE" w:rsidRPr="002A7669" w:rsidRDefault="008613FE" w:rsidP="0068455B">
            <w:pPr>
              <w:autoSpaceDE/>
              <w:autoSpaceDN/>
              <w:adjustRightInd/>
            </w:pPr>
            <w:r w:rsidRPr="002A7669">
              <w:t xml:space="preserve">Measured </w:t>
            </w:r>
            <w:r>
              <w:t xml:space="preserve">Min </w:t>
            </w:r>
            <w:r w:rsidRPr="002A7669">
              <w:t>RF T</w:t>
            </w:r>
            <w:r>
              <w:t>x</w:t>
            </w:r>
            <w:r w:rsidRPr="002A7669">
              <w:t xml:space="preserve"> Power</w:t>
            </w:r>
            <w:r>
              <w:t xml:space="preserve"> – TxF2</w:t>
            </w:r>
          </w:p>
        </w:tc>
        <w:tc>
          <w:tcPr>
            <w:tcW w:w="1559" w:type="dxa"/>
          </w:tcPr>
          <w:p w14:paraId="07B9FCD6" w14:textId="3BBB6D9D" w:rsidR="008613FE" w:rsidRDefault="008613FE" w:rsidP="0068455B">
            <w:pPr>
              <w:autoSpaceDE/>
              <w:autoSpaceDN/>
              <w:adjustRightInd/>
            </w:pPr>
            <w:r>
              <w:t>Nominal</w:t>
            </w:r>
          </w:p>
        </w:tc>
        <w:tc>
          <w:tcPr>
            <w:tcW w:w="851" w:type="dxa"/>
          </w:tcPr>
          <w:p w14:paraId="052541C9" w14:textId="77777777" w:rsidR="008613FE" w:rsidRDefault="008613FE" w:rsidP="0068455B">
            <w:pPr>
              <w:autoSpaceDE/>
              <w:autoSpaceDN/>
              <w:adjustRightInd/>
            </w:pPr>
          </w:p>
        </w:tc>
        <w:tc>
          <w:tcPr>
            <w:tcW w:w="1785" w:type="dxa"/>
            <w:vMerge/>
          </w:tcPr>
          <w:p w14:paraId="01597DA9" w14:textId="5ABD881C" w:rsidR="008613FE" w:rsidRDefault="008613FE" w:rsidP="0068455B">
            <w:pPr>
              <w:autoSpaceDE/>
              <w:autoSpaceDN/>
              <w:adjustRightInd/>
            </w:pPr>
          </w:p>
        </w:tc>
      </w:tr>
    </w:tbl>
    <w:p w14:paraId="0E835BAA" w14:textId="6E292F53" w:rsidR="008F55EB" w:rsidRPr="00F26D8E" w:rsidRDefault="002A7669" w:rsidP="00C030F4">
      <w:pPr>
        <w:rPr>
          <w:i/>
        </w:rPr>
      </w:pPr>
      <w:r>
        <w:br w:type="page"/>
      </w:r>
    </w:p>
    <w:p w14:paraId="60603257" w14:textId="77777777" w:rsidR="008F55EB" w:rsidRDefault="008F55EB" w:rsidP="008F55EB">
      <w:pPr>
        <w:pStyle w:val="Heading2"/>
      </w:pPr>
      <w:bookmarkStart w:id="185" w:name="_Ref5182644"/>
      <w:bookmarkStart w:id="186" w:name="_Ref5183314"/>
      <w:bookmarkStart w:id="187" w:name="_Toc62228899"/>
      <w:r>
        <w:lastRenderedPageBreak/>
        <w:t>Tx Conducted Emissions Out-of-Band</w:t>
      </w:r>
      <w:bookmarkEnd w:id="185"/>
      <w:bookmarkEnd w:id="186"/>
      <w:bookmarkEnd w:id="187"/>
    </w:p>
    <w:p w14:paraId="65782C8A" w14:textId="77777777" w:rsidR="008F55EB" w:rsidRDefault="008F55EB" w:rsidP="008F55EB">
      <w:pPr>
        <w:pStyle w:val="Heading3"/>
        <w:keepLines/>
        <w:tabs>
          <w:tab w:val="clear" w:pos="796"/>
          <w:tab w:val="clear" w:pos="851"/>
        </w:tabs>
        <w:autoSpaceDE/>
        <w:autoSpaceDN/>
        <w:adjustRightInd/>
        <w:spacing w:before="200" w:line="276" w:lineRule="auto"/>
        <w:ind w:left="86" w:firstLine="0"/>
        <w:jc w:val="both"/>
      </w:pPr>
      <w:bookmarkStart w:id="188" w:name="_Toc62228900"/>
      <w:r>
        <w:t>Applicability</w:t>
      </w:r>
      <w:bookmarkEnd w:id="188"/>
      <w:r>
        <w:t xml:space="preserve"> </w:t>
      </w:r>
    </w:p>
    <w:p w14:paraId="4E518A6A" w14:textId="2CB77A85" w:rsidR="003B56EB" w:rsidRPr="003B56EB" w:rsidRDefault="003B56EB" w:rsidP="003B56EB">
      <w:r>
        <w:t xml:space="preserve">Please refer to </w:t>
      </w:r>
      <w:r>
        <w:fldChar w:fldCharType="begin"/>
      </w:r>
      <w:r>
        <w:instrText xml:space="preserve"> REF _Ref6413609 \h </w:instrText>
      </w:r>
      <w:r>
        <w:fldChar w:fldCharType="separate"/>
      </w:r>
      <w:r w:rsidR="00EE6949">
        <w:t xml:space="preserve">Table </w:t>
      </w:r>
      <w:r w:rsidR="00EE6949">
        <w:rPr>
          <w:noProof/>
        </w:rPr>
        <w:t>2</w:t>
      </w:r>
      <w:r w:rsidR="00EE6949">
        <w:noBreakHyphen/>
      </w:r>
      <w:r w:rsidR="00EE6949">
        <w:rPr>
          <w:noProof/>
        </w:rPr>
        <w:t>2</w:t>
      </w:r>
      <w:r>
        <w:fldChar w:fldCharType="end"/>
      </w:r>
      <w:r>
        <w:t>.</w:t>
      </w:r>
    </w:p>
    <w:p w14:paraId="2937EE02" w14:textId="77777777" w:rsidR="008F55EB" w:rsidRPr="006800FA" w:rsidRDefault="00AF061B" w:rsidP="008F55EB">
      <w:pPr>
        <w:pStyle w:val="Heading3"/>
        <w:keepLines/>
        <w:tabs>
          <w:tab w:val="clear" w:pos="796"/>
          <w:tab w:val="clear" w:pos="851"/>
        </w:tabs>
        <w:autoSpaceDE/>
        <w:autoSpaceDN/>
        <w:adjustRightInd/>
        <w:spacing w:before="200" w:line="276" w:lineRule="auto"/>
        <w:ind w:left="86" w:firstLine="0"/>
        <w:jc w:val="both"/>
      </w:pPr>
      <w:r w:rsidRPr="00AF061B">
        <w:t xml:space="preserve"> </w:t>
      </w:r>
      <w:bookmarkStart w:id="189" w:name="_Toc8202770"/>
      <w:bookmarkStart w:id="190" w:name="_Toc8203968"/>
      <w:bookmarkStart w:id="191" w:name="_Toc8205789"/>
      <w:bookmarkStart w:id="192" w:name="_Toc8214346"/>
      <w:bookmarkStart w:id="193" w:name="_Toc8216060"/>
      <w:bookmarkStart w:id="194" w:name="_Toc8220508"/>
      <w:bookmarkStart w:id="195" w:name="_Toc8221189"/>
      <w:bookmarkStart w:id="196" w:name="_Toc8221857"/>
      <w:bookmarkStart w:id="197" w:name="_Toc8222060"/>
      <w:bookmarkStart w:id="198" w:name="_Toc8228034"/>
      <w:bookmarkStart w:id="199" w:name="_Toc8228671"/>
      <w:bookmarkStart w:id="200" w:name="_Toc62228901"/>
      <w:bookmarkEnd w:id="189"/>
      <w:bookmarkEnd w:id="190"/>
      <w:bookmarkEnd w:id="191"/>
      <w:bookmarkEnd w:id="192"/>
      <w:bookmarkEnd w:id="193"/>
      <w:bookmarkEnd w:id="194"/>
      <w:bookmarkEnd w:id="195"/>
      <w:bookmarkEnd w:id="196"/>
      <w:bookmarkEnd w:id="197"/>
      <w:bookmarkEnd w:id="198"/>
      <w:bookmarkEnd w:id="199"/>
      <w:r w:rsidR="008F55EB">
        <w:t>Description</w:t>
      </w:r>
      <w:bookmarkEnd w:id="200"/>
    </w:p>
    <w:p w14:paraId="61B292F9" w14:textId="08EFC396" w:rsidR="008F55EB" w:rsidRPr="00810707" w:rsidRDefault="00241753" w:rsidP="00241753">
      <w:pPr>
        <w:pStyle w:val="LoRaCertBody"/>
        <w:rPr>
          <w:rFonts w:ascii="Arial" w:hAnsi="Arial" w:cs="Arial"/>
          <w:lang w:val="en-US"/>
        </w:rPr>
      </w:pPr>
      <w:r w:rsidRPr="00810707">
        <w:rPr>
          <w:rFonts w:ascii="Arial" w:hAnsi="Arial" w:cs="Arial"/>
          <w:lang w:val="en-CA"/>
        </w:rPr>
        <w:t>T</w:t>
      </w:r>
      <w:r w:rsidR="00755DFE">
        <w:rPr>
          <w:rFonts w:ascii="Arial" w:hAnsi="Arial" w:cs="Arial"/>
          <w:lang w:val="en-CA"/>
        </w:rPr>
        <w:t xml:space="preserve">he purpose of this test case is to quantify the impact of the transmitter spurious emissions on a co-located cellular </w:t>
      </w:r>
      <w:r w:rsidR="000D0075">
        <w:rPr>
          <w:rFonts w:ascii="Arial" w:hAnsi="Arial" w:cs="Arial"/>
          <w:lang w:val="en-CA"/>
        </w:rPr>
        <w:t>e-</w:t>
      </w:r>
      <w:proofErr w:type="spellStart"/>
      <w:r w:rsidR="000D0075">
        <w:rPr>
          <w:rFonts w:ascii="Arial" w:hAnsi="Arial" w:cs="Arial"/>
          <w:lang w:val="en-CA"/>
        </w:rPr>
        <w:t>NodeB</w:t>
      </w:r>
      <w:proofErr w:type="spellEnd"/>
      <w:r w:rsidR="000D0075">
        <w:rPr>
          <w:rFonts w:ascii="Arial" w:hAnsi="Arial" w:cs="Arial"/>
          <w:lang w:val="en-CA"/>
        </w:rPr>
        <w:t xml:space="preserve"> </w:t>
      </w:r>
      <w:r w:rsidR="00755DFE">
        <w:rPr>
          <w:rFonts w:ascii="Arial" w:hAnsi="Arial" w:cs="Arial"/>
          <w:lang w:val="en-CA"/>
        </w:rPr>
        <w:t>receiver.</w:t>
      </w:r>
      <w:r w:rsidR="00D51111">
        <w:rPr>
          <w:rFonts w:ascii="Arial" w:hAnsi="Arial" w:cs="Arial"/>
          <w:lang w:val="en-CA"/>
        </w:rPr>
        <w:t xml:space="preserve"> To minimize the dynamic range requirements of the test equipment (spectrum analyzer), measurements will be made at the edge of the </w:t>
      </w:r>
      <w:proofErr w:type="spellStart"/>
      <w:r w:rsidR="00D51111">
        <w:rPr>
          <w:rFonts w:ascii="Arial" w:hAnsi="Arial" w:cs="Arial"/>
          <w:lang w:val="en-CA"/>
        </w:rPr>
        <w:t>LoRaWAN</w:t>
      </w:r>
      <w:proofErr w:type="spellEnd"/>
      <w:r w:rsidR="00D51111">
        <w:rPr>
          <w:rFonts w:ascii="Arial" w:hAnsi="Arial" w:cs="Arial"/>
          <w:lang w:val="en-CA"/>
        </w:rPr>
        <w:t xml:space="preserve"> passband and, if a cavity filter is present in the gateway, the result will be adjusted to take into account the rejection of this filter in the nearest cellular receive band.</w:t>
      </w:r>
    </w:p>
    <w:p w14:paraId="1ABD48E7" w14:textId="77777777" w:rsidR="008F55EB" w:rsidRDefault="004C0F4B" w:rsidP="008F55EB">
      <w:pPr>
        <w:pStyle w:val="Heading3"/>
      </w:pPr>
      <w:bookmarkStart w:id="201" w:name="_Toc62228902"/>
      <w:r>
        <w:t>Performance Guidelines</w:t>
      </w:r>
      <w:bookmarkEnd w:id="201"/>
    </w:p>
    <w:p w14:paraId="6AA295B7" w14:textId="77777777" w:rsidR="00755DFE" w:rsidRDefault="00755DFE" w:rsidP="00755DFE"/>
    <w:p w14:paraId="7A56787A" w14:textId="29CF50B7" w:rsidR="00710464" w:rsidRPr="00755DFE" w:rsidRDefault="00D51111" w:rsidP="00755DFE">
      <w:r>
        <w:t xml:space="preserve">A </w:t>
      </w:r>
      <w:r w:rsidR="00347F06">
        <w:t>typical LTE receiver noise floor is -116.4dBm</w:t>
      </w:r>
      <w:r>
        <w:t>/360kHz</w:t>
      </w:r>
      <w:r w:rsidR="00347F06">
        <w:t xml:space="preserve"> assuming a 2dB noise figure.    With an anten</w:t>
      </w:r>
      <w:r w:rsidR="00990C25">
        <w:t>na isolation of 4</w:t>
      </w:r>
      <w:r w:rsidR="00125052">
        <w:t>5</w:t>
      </w:r>
      <w:r w:rsidR="00347F06">
        <w:t>dB</w:t>
      </w:r>
      <w:sdt>
        <w:sdtPr>
          <w:id w:val="-109055530"/>
          <w:citation/>
        </w:sdtPr>
        <w:sdtContent>
          <w:r w:rsidR="00C42FC7">
            <w:fldChar w:fldCharType="begin"/>
          </w:r>
          <w:r w:rsidR="00EA311F">
            <w:rPr>
              <w:lang w:val="en-CA"/>
            </w:rPr>
            <w:instrText xml:space="preserve">CITATION MGi \l 4105 </w:instrText>
          </w:r>
          <w:r w:rsidR="00C42FC7">
            <w:fldChar w:fldCharType="separate"/>
          </w:r>
          <w:r w:rsidR="001F133E">
            <w:rPr>
              <w:noProof/>
              <w:lang w:val="en-CA"/>
            </w:rPr>
            <w:t xml:space="preserve"> </w:t>
          </w:r>
          <w:r w:rsidR="001F133E" w:rsidRPr="001F133E">
            <w:rPr>
              <w:noProof/>
              <w:lang w:val="en-CA"/>
            </w:rPr>
            <w:t>[1]</w:t>
          </w:r>
          <w:r w:rsidR="00C42FC7">
            <w:fldChar w:fldCharType="end"/>
          </w:r>
        </w:sdtContent>
      </w:sdt>
      <w:r w:rsidR="00347F06">
        <w:t xml:space="preserve"> and incorporating an additional 6dB of protection to limit the LTE receiver sensitivity degradation to 1dB, the transmitter spurious emissions guideline in th</w:t>
      </w:r>
      <w:r w:rsidR="00990C25">
        <w:t>e closest LTE uplink band is -</w:t>
      </w:r>
      <w:r w:rsidR="00C42FC7">
        <w:t>77</w:t>
      </w:r>
      <w:r w:rsidR="00990C25">
        <w:t>.4dBm/360kHz or equivalently, -8</w:t>
      </w:r>
      <w:r w:rsidR="00125052">
        <w:t>3</w:t>
      </w:r>
      <w:r w:rsidR="00347F06">
        <w:t>dBm/100kHz</w:t>
      </w:r>
      <w:r w:rsidR="000D0075">
        <w:t xml:space="preserve">.  </w:t>
      </w:r>
    </w:p>
    <w:p w14:paraId="6258C8D8" w14:textId="77777777" w:rsidR="001B2880" w:rsidRPr="001B2880" w:rsidRDefault="001B2880" w:rsidP="00710464"/>
    <w:p w14:paraId="031DEF4C" w14:textId="5477DB44" w:rsidR="004263D0" w:rsidRDefault="0084633E" w:rsidP="00A152D2">
      <w:pPr>
        <w:pStyle w:val="Caption"/>
        <w:keepNext/>
        <w:jc w:val="left"/>
      </w:pPr>
      <w:bookmarkStart w:id="202" w:name="_Toc62228995"/>
      <w:r>
        <w:t xml:space="preserve">Table </w:t>
      </w:r>
      <w:fldSimple w:instr=" STYLEREF 1 \s ">
        <w:r w:rsidR="00EE6949">
          <w:rPr>
            <w:noProof/>
          </w:rPr>
          <w:t>4</w:t>
        </w:r>
      </w:fldSimple>
      <w:r w:rsidR="00A360B0">
        <w:noBreakHyphen/>
      </w:r>
      <w:fldSimple w:instr=" SEQ Table \* ARABIC \s 1 ">
        <w:r w:rsidR="00EE6949">
          <w:rPr>
            <w:noProof/>
          </w:rPr>
          <w:t>4</w:t>
        </w:r>
      </w:fldSimple>
      <w:r>
        <w:t xml:space="preserve"> Tx Conducted Emissions Out-of-Band</w:t>
      </w:r>
      <w:bookmarkEnd w:id="202"/>
    </w:p>
    <w:tbl>
      <w:tblPr>
        <w:tblStyle w:val="TableGrid"/>
        <w:tblpPr w:leftFromText="180" w:rightFromText="180" w:vertAnchor="text" w:tblpY="1"/>
        <w:tblOverlap w:val="never"/>
        <w:tblW w:w="4788" w:type="dxa"/>
        <w:tblLook w:val="0420" w:firstRow="1" w:lastRow="0" w:firstColumn="0" w:lastColumn="0" w:noHBand="0" w:noVBand="1"/>
      </w:tblPr>
      <w:tblGrid>
        <w:gridCol w:w="2338"/>
        <w:gridCol w:w="2450"/>
      </w:tblGrid>
      <w:tr w:rsidR="00710464" w:rsidRPr="00365E3D" w14:paraId="65BC14B3" w14:textId="77777777" w:rsidTr="000B42D8">
        <w:trPr>
          <w:trHeight w:val="584"/>
        </w:trPr>
        <w:tc>
          <w:tcPr>
            <w:tcW w:w="2338" w:type="dxa"/>
            <w:hideMark/>
          </w:tcPr>
          <w:p w14:paraId="2E71EE82" w14:textId="77777777" w:rsidR="00710464" w:rsidRPr="00365E3D" w:rsidRDefault="00710464" w:rsidP="000B42D8">
            <w:pPr>
              <w:autoSpaceDE/>
              <w:autoSpaceDN/>
              <w:adjustRightInd/>
              <w:rPr>
                <w:rFonts w:cs="Arial"/>
                <w:b/>
                <w:color w:val="000000" w:themeColor="text1"/>
              </w:rPr>
            </w:pPr>
            <w:r>
              <w:rPr>
                <w:rFonts w:cs="Arial"/>
                <w:b/>
                <w:color w:val="000000" w:themeColor="text1"/>
                <w:kern w:val="24"/>
                <w:lang w:val="en-CA"/>
              </w:rPr>
              <w:t xml:space="preserve">Gateway Class </w:t>
            </w:r>
          </w:p>
        </w:tc>
        <w:tc>
          <w:tcPr>
            <w:tcW w:w="2450" w:type="dxa"/>
            <w:hideMark/>
          </w:tcPr>
          <w:p w14:paraId="63D7B809" w14:textId="77777777" w:rsidR="00710464" w:rsidRPr="00365E3D" w:rsidRDefault="00710464" w:rsidP="000B42D8">
            <w:pPr>
              <w:autoSpaceDE/>
              <w:autoSpaceDN/>
              <w:adjustRightInd/>
              <w:rPr>
                <w:rFonts w:cs="Arial"/>
                <w:b/>
                <w:color w:val="000000" w:themeColor="text1"/>
              </w:rPr>
            </w:pPr>
            <w:r>
              <w:rPr>
                <w:rFonts w:cs="Arial"/>
                <w:b/>
                <w:color w:val="000000" w:themeColor="text1"/>
                <w:kern w:val="24"/>
                <w:lang w:val="en-CA"/>
              </w:rPr>
              <w:t>Cellular Band Emission Guideline (dBm/100kHz)</w:t>
            </w:r>
          </w:p>
        </w:tc>
      </w:tr>
      <w:tr w:rsidR="00710464" w:rsidRPr="00CA610B" w14:paraId="59C36D2D" w14:textId="77777777" w:rsidTr="000B42D8">
        <w:trPr>
          <w:trHeight w:val="584"/>
        </w:trPr>
        <w:tc>
          <w:tcPr>
            <w:tcW w:w="2338" w:type="dxa"/>
            <w:hideMark/>
          </w:tcPr>
          <w:p w14:paraId="7B72F249" w14:textId="1166E9DA" w:rsidR="00710464" w:rsidRPr="00CA610B" w:rsidRDefault="00710464" w:rsidP="000B42D8">
            <w:pPr>
              <w:autoSpaceDE/>
              <w:autoSpaceDN/>
              <w:adjustRightInd/>
              <w:rPr>
                <w:rFonts w:cs="Arial"/>
                <w:color w:val="000000" w:themeColor="text1"/>
                <w:sz w:val="36"/>
                <w:szCs w:val="36"/>
              </w:rPr>
            </w:pPr>
            <w:r>
              <w:rPr>
                <w:rFonts w:cs="Arial"/>
                <w:color w:val="000000" w:themeColor="text1"/>
                <w:kern w:val="24"/>
                <w:lang w:val="en-CA"/>
              </w:rPr>
              <w:t>1</w:t>
            </w:r>
          </w:p>
        </w:tc>
        <w:tc>
          <w:tcPr>
            <w:tcW w:w="2450" w:type="dxa"/>
            <w:hideMark/>
          </w:tcPr>
          <w:p w14:paraId="03C5E3DE" w14:textId="67C54764" w:rsidR="00710464" w:rsidRPr="00CA610B" w:rsidRDefault="004916DE" w:rsidP="000B42D8">
            <w:pPr>
              <w:autoSpaceDE/>
              <w:autoSpaceDN/>
              <w:adjustRightInd/>
              <w:rPr>
                <w:rFonts w:cs="Arial"/>
                <w:color w:val="000000" w:themeColor="text1"/>
                <w:sz w:val="36"/>
                <w:szCs w:val="36"/>
              </w:rPr>
            </w:pPr>
            <w:r>
              <w:rPr>
                <w:rFonts w:cs="Arial"/>
                <w:color w:val="000000" w:themeColor="text1"/>
                <w:kern w:val="24"/>
                <w:lang w:val="en-CA"/>
              </w:rPr>
              <w:t>-83</w:t>
            </w:r>
          </w:p>
        </w:tc>
      </w:tr>
      <w:tr w:rsidR="00710464" w14:paraId="52443223" w14:textId="77777777" w:rsidTr="000B42D8">
        <w:trPr>
          <w:trHeight w:val="584"/>
        </w:trPr>
        <w:tc>
          <w:tcPr>
            <w:tcW w:w="2338" w:type="dxa"/>
          </w:tcPr>
          <w:p w14:paraId="52420861" w14:textId="34260F70" w:rsidR="00710464" w:rsidRDefault="00710464" w:rsidP="000B42D8">
            <w:pPr>
              <w:autoSpaceDE/>
              <w:autoSpaceDN/>
              <w:adjustRightInd/>
              <w:rPr>
                <w:rFonts w:cs="Arial"/>
                <w:color w:val="000000" w:themeColor="text1"/>
                <w:kern w:val="24"/>
                <w:lang w:val="en-CA"/>
              </w:rPr>
            </w:pPr>
            <w:r>
              <w:rPr>
                <w:rFonts w:cs="Arial"/>
                <w:color w:val="000000" w:themeColor="text1"/>
                <w:kern w:val="24"/>
                <w:lang w:val="en-CA"/>
              </w:rPr>
              <w:t>2</w:t>
            </w:r>
          </w:p>
        </w:tc>
        <w:tc>
          <w:tcPr>
            <w:tcW w:w="2450" w:type="dxa"/>
          </w:tcPr>
          <w:p w14:paraId="4A4849CE" w14:textId="4B7BEBB5" w:rsidR="00710464" w:rsidRDefault="004916DE" w:rsidP="000B42D8">
            <w:pPr>
              <w:autoSpaceDE/>
              <w:autoSpaceDN/>
              <w:adjustRightInd/>
              <w:rPr>
                <w:rFonts w:cs="Arial"/>
                <w:color w:val="000000" w:themeColor="text1"/>
                <w:kern w:val="24"/>
                <w:lang w:val="en-CA"/>
              </w:rPr>
            </w:pPr>
            <w:r>
              <w:rPr>
                <w:rFonts w:cs="Arial"/>
                <w:color w:val="000000" w:themeColor="text1"/>
                <w:kern w:val="24"/>
                <w:lang w:val="en-CA"/>
              </w:rPr>
              <w:t>N/A</w:t>
            </w:r>
          </w:p>
        </w:tc>
      </w:tr>
    </w:tbl>
    <w:p w14:paraId="1CBEAF7D" w14:textId="77777777" w:rsidR="007D1E95" w:rsidRDefault="000B42D8" w:rsidP="007D1E95">
      <w:r>
        <w:br w:type="textWrapping" w:clear="all"/>
      </w:r>
    </w:p>
    <w:p w14:paraId="5A5F0BDA" w14:textId="77777777" w:rsidR="008F55EB" w:rsidRDefault="008F55EB" w:rsidP="008F55EB">
      <w:pPr>
        <w:pStyle w:val="Heading3"/>
        <w:keepLines/>
        <w:tabs>
          <w:tab w:val="clear" w:pos="796"/>
          <w:tab w:val="clear" w:pos="851"/>
        </w:tabs>
        <w:autoSpaceDE/>
        <w:autoSpaceDN/>
        <w:adjustRightInd/>
        <w:spacing w:before="200" w:line="276" w:lineRule="auto"/>
        <w:ind w:left="86" w:firstLine="0"/>
        <w:jc w:val="both"/>
      </w:pPr>
      <w:bookmarkStart w:id="203" w:name="_Toc22915302"/>
      <w:bookmarkStart w:id="204" w:name="_Toc23252310"/>
      <w:bookmarkStart w:id="205" w:name="_Toc22915303"/>
      <w:bookmarkStart w:id="206" w:name="_Toc23252311"/>
      <w:bookmarkStart w:id="207" w:name="_Toc22915304"/>
      <w:bookmarkStart w:id="208" w:name="_Toc23252312"/>
      <w:bookmarkStart w:id="209" w:name="_Toc22915305"/>
      <w:bookmarkStart w:id="210" w:name="_Toc23252313"/>
      <w:bookmarkStart w:id="211" w:name="_Toc22915306"/>
      <w:bookmarkStart w:id="212" w:name="_Toc23252314"/>
      <w:bookmarkStart w:id="213" w:name="_Toc22915307"/>
      <w:bookmarkStart w:id="214" w:name="_Toc23252315"/>
      <w:bookmarkStart w:id="215" w:name="_Toc22915308"/>
      <w:bookmarkStart w:id="216" w:name="_Toc23252316"/>
      <w:bookmarkStart w:id="217" w:name="_Toc22915309"/>
      <w:bookmarkStart w:id="218" w:name="_Toc23252317"/>
      <w:bookmarkStart w:id="219" w:name="_Toc22915310"/>
      <w:bookmarkStart w:id="220" w:name="_Toc23252318"/>
      <w:bookmarkStart w:id="221" w:name="_Toc22915311"/>
      <w:bookmarkStart w:id="222" w:name="_Toc23252319"/>
      <w:bookmarkStart w:id="223" w:name="_Toc22915312"/>
      <w:bookmarkStart w:id="224" w:name="_Toc23252320"/>
      <w:bookmarkStart w:id="225" w:name="_Toc22915313"/>
      <w:bookmarkStart w:id="226" w:name="_Toc23252321"/>
      <w:bookmarkStart w:id="227" w:name="_Toc22915314"/>
      <w:bookmarkStart w:id="228" w:name="_Toc23252322"/>
      <w:bookmarkStart w:id="229" w:name="_Toc22915315"/>
      <w:bookmarkStart w:id="230" w:name="_Toc23252323"/>
      <w:bookmarkStart w:id="231" w:name="_Toc22915316"/>
      <w:bookmarkStart w:id="232" w:name="_Toc23252324"/>
      <w:bookmarkStart w:id="233" w:name="_Toc22915317"/>
      <w:bookmarkStart w:id="234" w:name="_Toc23252325"/>
      <w:bookmarkStart w:id="235" w:name="_Toc22915318"/>
      <w:bookmarkStart w:id="236" w:name="_Toc23252326"/>
      <w:bookmarkStart w:id="237" w:name="_Toc22915319"/>
      <w:bookmarkStart w:id="238" w:name="_Toc23252327"/>
      <w:bookmarkStart w:id="239" w:name="_Toc22915320"/>
      <w:bookmarkStart w:id="240" w:name="_Toc23252328"/>
      <w:bookmarkStart w:id="241" w:name="_Toc22915321"/>
      <w:bookmarkStart w:id="242" w:name="_Toc23252329"/>
      <w:bookmarkStart w:id="243" w:name="_Toc22915322"/>
      <w:bookmarkStart w:id="244" w:name="_Toc23252330"/>
      <w:bookmarkStart w:id="245" w:name="_Toc22915324"/>
      <w:bookmarkStart w:id="246" w:name="_Toc23252332"/>
      <w:bookmarkStart w:id="247" w:name="_Toc22915331"/>
      <w:bookmarkStart w:id="248" w:name="_Toc23252339"/>
      <w:bookmarkStart w:id="249" w:name="_Toc22915367"/>
      <w:bookmarkStart w:id="250" w:name="_Toc23252375"/>
      <w:bookmarkStart w:id="251" w:name="_Toc8228037"/>
      <w:bookmarkStart w:id="252" w:name="_Toc8228674"/>
      <w:bookmarkStart w:id="253" w:name="_Toc8228038"/>
      <w:bookmarkStart w:id="254" w:name="_Toc8228675"/>
      <w:bookmarkStart w:id="255" w:name="_Toc8228039"/>
      <w:bookmarkStart w:id="256" w:name="_Toc8228676"/>
      <w:bookmarkStart w:id="257" w:name="_Toc8228040"/>
      <w:bookmarkStart w:id="258" w:name="_Toc8228677"/>
      <w:bookmarkStart w:id="259" w:name="_Toc8228041"/>
      <w:bookmarkStart w:id="260" w:name="_Toc8228678"/>
      <w:bookmarkStart w:id="261" w:name="_Toc62228903"/>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r>
        <w:t>Test Conditions</w:t>
      </w:r>
      <w:bookmarkEnd w:id="261"/>
    </w:p>
    <w:p w14:paraId="0B5681F1" w14:textId="3FE0BCDE" w:rsidR="008F55EB" w:rsidRPr="00810707" w:rsidRDefault="008F55EB" w:rsidP="008F55EB">
      <w:pPr>
        <w:pStyle w:val="LoRaCertBody"/>
        <w:spacing w:after="0"/>
        <w:rPr>
          <w:rFonts w:ascii="Arial" w:hAnsi="Arial" w:cs="Arial"/>
        </w:rPr>
      </w:pPr>
      <w:r w:rsidRPr="00810707">
        <w:rPr>
          <w:rFonts w:ascii="Arial" w:hAnsi="Arial" w:cs="Arial"/>
        </w:rPr>
        <w:t>Operating frequencies</w:t>
      </w:r>
      <w:r w:rsidR="001E37EC">
        <w:rPr>
          <w:rFonts w:ascii="Arial" w:hAnsi="Arial" w:cs="Arial"/>
        </w:rPr>
        <w:t xml:space="preserve"> and modulation:</w:t>
      </w:r>
      <w:r w:rsidR="001072A2" w:rsidRPr="001072A2">
        <w:rPr>
          <w:rFonts w:ascii="Arial" w:hAnsi="Arial" w:cs="Arial"/>
        </w:rPr>
        <w:t xml:space="preserve"> </w:t>
      </w:r>
      <w:r w:rsidR="001072A2">
        <w:rPr>
          <w:rFonts w:ascii="Arial" w:hAnsi="Arial" w:cs="Arial"/>
        </w:rPr>
        <w:t xml:space="preserve">Please refer to </w:t>
      </w:r>
      <w:r w:rsidR="001072A2" w:rsidRPr="00E62A39">
        <w:rPr>
          <w:rFonts w:ascii="Arial" w:hAnsi="Arial" w:cs="Arial"/>
        </w:rPr>
        <w:fldChar w:fldCharType="begin"/>
      </w:r>
      <w:r w:rsidR="001072A2" w:rsidRPr="00E62A39">
        <w:rPr>
          <w:rFonts w:ascii="Arial" w:hAnsi="Arial" w:cs="Arial"/>
        </w:rPr>
        <w:instrText xml:space="preserve"> REF _Ref6414302 \h </w:instrText>
      </w:r>
      <w:r w:rsidR="00E62A39">
        <w:rPr>
          <w:rFonts w:ascii="Arial" w:hAnsi="Arial" w:cs="Arial"/>
        </w:rPr>
        <w:instrText xml:space="preserve"> \* MERGEFORMAT </w:instrText>
      </w:r>
      <w:r w:rsidR="001072A2" w:rsidRPr="00E62A39">
        <w:rPr>
          <w:rFonts w:ascii="Arial" w:hAnsi="Arial" w:cs="Arial"/>
        </w:rPr>
      </w:r>
      <w:r w:rsidR="001072A2" w:rsidRPr="00E62A39">
        <w:rPr>
          <w:rFonts w:ascii="Arial" w:hAnsi="Arial" w:cs="Arial"/>
        </w:rPr>
        <w:fldChar w:fldCharType="separate"/>
      </w:r>
      <w:r w:rsidR="00EE6949" w:rsidRPr="00EE6949">
        <w:rPr>
          <w:rFonts w:ascii="Arial" w:hAnsi="Arial" w:cs="Arial"/>
        </w:rPr>
        <w:t xml:space="preserve">Table </w:t>
      </w:r>
      <w:r w:rsidR="00EE6949" w:rsidRPr="00EE6949">
        <w:rPr>
          <w:rFonts w:ascii="Arial" w:hAnsi="Arial" w:cs="Arial"/>
          <w:noProof/>
        </w:rPr>
        <w:t>2</w:t>
      </w:r>
      <w:r w:rsidR="00EE6949" w:rsidRPr="00EE6949">
        <w:rPr>
          <w:rFonts w:ascii="Arial" w:hAnsi="Arial" w:cs="Arial"/>
          <w:noProof/>
        </w:rPr>
        <w:noBreakHyphen/>
        <w:t>3</w:t>
      </w:r>
      <w:r w:rsidR="001072A2" w:rsidRPr="00E62A39">
        <w:rPr>
          <w:rFonts w:ascii="Arial" w:hAnsi="Arial" w:cs="Arial"/>
        </w:rPr>
        <w:fldChar w:fldCharType="end"/>
      </w:r>
      <w:r w:rsidR="00C647D3" w:rsidRPr="00E62A39">
        <w:rPr>
          <w:rFonts w:ascii="Arial" w:hAnsi="Arial" w:cs="Arial"/>
        </w:rPr>
        <w:t xml:space="preserve"> f</w:t>
      </w:r>
      <w:r w:rsidR="00C647D3">
        <w:rPr>
          <w:rFonts w:ascii="Arial" w:hAnsi="Arial" w:cs="Arial"/>
        </w:rPr>
        <w:t>or definition of TxF1 and TxF2 for the specific gateway under test.</w:t>
      </w:r>
    </w:p>
    <w:p w14:paraId="10C3A291" w14:textId="4CAF0BB6" w:rsidR="008F55EB" w:rsidRPr="00810707" w:rsidRDefault="008F55EB" w:rsidP="008F55EB">
      <w:pPr>
        <w:pStyle w:val="LoRaCertBody"/>
        <w:spacing w:after="0"/>
        <w:rPr>
          <w:rFonts w:ascii="Arial" w:hAnsi="Arial" w:cs="Arial"/>
        </w:rPr>
      </w:pPr>
      <w:r w:rsidRPr="00810707">
        <w:rPr>
          <w:rFonts w:ascii="Arial" w:hAnsi="Arial" w:cs="Arial"/>
        </w:rPr>
        <w:t>RF power levels</w:t>
      </w:r>
      <w:r w:rsidR="0084633E" w:rsidRPr="00810707">
        <w:rPr>
          <w:rFonts w:ascii="Arial" w:hAnsi="Arial" w:cs="Arial"/>
        </w:rPr>
        <w:t>: Tx power Max</w:t>
      </w:r>
      <w:r w:rsidR="00D51111">
        <w:rPr>
          <w:rFonts w:ascii="Arial" w:hAnsi="Arial" w:cs="Arial"/>
        </w:rPr>
        <w:t xml:space="preserve"> (for EU region, test at 14dBm, TXF2 only) </w:t>
      </w:r>
    </w:p>
    <w:p w14:paraId="3C404801" w14:textId="77777777" w:rsidR="008F55EB" w:rsidRPr="00810707" w:rsidRDefault="008F55EB" w:rsidP="008F55EB">
      <w:pPr>
        <w:pStyle w:val="LoRaCertBody"/>
        <w:spacing w:after="0"/>
        <w:rPr>
          <w:rFonts w:ascii="Arial" w:hAnsi="Arial" w:cs="Arial"/>
        </w:rPr>
      </w:pPr>
      <w:r w:rsidRPr="00810707">
        <w:rPr>
          <w:rFonts w:ascii="Arial" w:hAnsi="Arial" w:cs="Arial"/>
        </w:rPr>
        <w:t xml:space="preserve">Environmental </w:t>
      </w:r>
      <w:r w:rsidR="007C17D2">
        <w:rPr>
          <w:rFonts w:ascii="Arial" w:hAnsi="Arial" w:cs="Arial"/>
        </w:rPr>
        <w:t xml:space="preserve">and input voltage </w:t>
      </w:r>
      <w:r w:rsidRPr="00810707">
        <w:rPr>
          <w:rFonts w:ascii="Arial" w:hAnsi="Arial" w:cs="Arial"/>
        </w:rPr>
        <w:t>conditions</w:t>
      </w:r>
      <w:r w:rsidR="0084633E" w:rsidRPr="00810707">
        <w:rPr>
          <w:rFonts w:ascii="Arial" w:hAnsi="Arial" w:cs="Arial"/>
        </w:rPr>
        <w:t xml:space="preserve">:  </w:t>
      </w:r>
      <w:r w:rsidR="00DE24B2">
        <w:rPr>
          <w:rFonts w:ascii="Arial" w:hAnsi="Arial" w:cs="Arial"/>
        </w:rPr>
        <w:t>nominal temperature</w:t>
      </w:r>
      <w:r w:rsidR="007C17D2">
        <w:rPr>
          <w:rFonts w:ascii="Arial" w:hAnsi="Arial" w:cs="Arial"/>
        </w:rPr>
        <w:t xml:space="preserve">, </w:t>
      </w:r>
      <w:r w:rsidR="00DE24B2">
        <w:rPr>
          <w:rFonts w:ascii="Arial" w:hAnsi="Arial" w:cs="Arial"/>
        </w:rPr>
        <w:t>humidity</w:t>
      </w:r>
      <w:r w:rsidR="007C17D2">
        <w:rPr>
          <w:rFonts w:ascii="Arial" w:hAnsi="Arial" w:cs="Arial"/>
        </w:rPr>
        <w:t xml:space="preserve"> and input voltage</w:t>
      </w:r>
    </w:p>
    <w:p w14:paraId="0917121A" w14:textId="77777777" w:rsidR="008F55EB" w:rsidRDefault="008F55EB" w:rsidP="008F55EB">
      <w:pPr>
        <w:pStyle w:val="Heading3"/>
        <w:keepLines/>
        <w:tabs>
          <w:tab w:val="clear" w:pos="796"/>
          <w:tab w:val="clear" w:pos="851"/>
        </w:tabs>
        <w:autoSpaceDE/>
        <w:autoSpaceDN/>
        <w:adjustRightInd/>
        <w:spacing w:before="200" w:line="276" w:lineRule="auto"/>
        <w:ind w:left="86" w:firstLine="0"/>
        <w:jc w:val="both"/>
      </w:pPr>
      <w:bookmarkStart w:id="262" w:name="_Toc62228904"/>
      <w:r>
        <w:t>Test Procedure</w:t>
      </w:r>
      <w:bookmarkEnd w:id="262"/>
    </w:p>
    <w:p w14:paraId="551E2AB6" w14:textId="332AFADA" w:rsidR="00233B8C" w:rsidRPr="00810707" w:rsidRDefault="00233B8C" w:rsidP="00233B8C">
      <w:pPr>
        <w:pStyle w:val="LoRaCertBody"/>
        <w:numPr>
          <w:ilvl w:val="0"/>
          <w:numId w:val="13"/>
        </w:numPr>
        <w:rPr>
          <w:rFonts w:ascii="Arial" w:hAnsi="Arial" w:cs="Arial"/>
          <w:lang w:val="en-CA"/>
        </w:rPr>
      </w:pPr>
      <w:r w:rsidRPr="00810707">
        <w:rPr>
          <w:rFonts w:ascii="Arial" w:hAnsi="Arial" w:cs="Arial"/>
          <w:lang w:val="en-CA"/>
        </w:rPr>
        <w:t xml:space="preserve">Use Test Set up </w:t>
      </w:r>
      <w:r w:rsidR="00CC4E90">
        <w:rPr>
          <w:rFonts w:ascii="Arial" w:hAnsi="Arial" w:cs="Arial"/>
          <w:lang w:val="en-CA"/>
        </w:rPr>
        <w:t>#1 or #A</w:t>
      </w:r>
      <w:r w:rsidR="00E67627">
        <w:rPr>
          <w:rFonts w:ascii="Arial" w:hAnsi="Arial" w:cs="Arial"/>
          <w:lang w:val="en-CA"/>
        </w:rPr>
        <w:t>1</w:t>
      </w:r>
      <w:r w:rsidRPr="00810707">
        <w:rPr>
          <w:rFonts w:ascii="Arial" w:hAnsi="Arial" w:cs="Arial"/>
          <w:lang w:val="en-CA"/>
        </w:rPr>
        <w:t>.</w:t>
      </w:r>
    </w:p>
    <w:p w14:paraId="60F538CC" w14:textId="432DCDBC" w:rsidR="0054074B" w:rsidRPr="0054074B" w:rsidRDefault="00E67627" w:rsidP="00E67627">
      <w:pPr>
        <w:pStyle w:val="LoRaCertBody"/>
        <w:numPr>
          <w:ilvl w:val="0"/>
          <w:numId w:val="13"/>
        </w:numPr>
        <w:rPr>
          <w:rFonts w:ascii="Arial" w:hAnsi="Arial" w:cs="Arial"/>
        </w:rPr>
      </w:pPr>
      <w:r w:rsidRPr="007F1277">
        <w:rPr>
          <w:rFonts w:ascii="Arial" w:hAnsi="Arial" w:cs="Arial"/>
          <w:lang w:val="en-CA"/>
        </w:rPr>
        <w:t xml:space="preserve">Set Gateway to </w:t>
      </w:r>
      <w:r>
        <w:rPr>
          <w:rFonts w:ascii="Arial" w:hAnsi="Arial" w:cs="Arial"/>
          <w:lang w:val="en-CA"/>
        </w:rPr>
        <w:t>transmit a</w:t>
      </w:r>
      <w:r w:rsidR="005E592A">
        <w:rPr>
          <w:rFonts w:ascii="Arial" w:hAnsi="Arial" w:cs="Arial"/>
          <w:lang w:val="en-CA"/>
        </w:rPr>
        <w:t xml:space="preserve"> continuous (&gt; 98% duty cycle) </w:t>
      </w:r>
      <w:proofErr w:type="spellStart"/>
      <w:r w:rsidR="005E592A">
        <w:rPr>
          <w:rFonts w:ascii="Arial" w:hAnsi="Arial" w:cs="Arial"/>
          <w:lang w:val="en-CA"/>
        </w:rPr>
        <w:t>LoRa</w:t>
      </w:r>
      <w:proofErr w:type="spellEnd"/>
      <w:r w:rsidR="005E592A">
        <w:rPr>
          <w:rFonts w:ascii="Arial" w:hAnsi="Arial" w:cs="Arial"/>
          <w:lang w:val="en-CA"/>
        </w:rPr>
        <w:t xml:space="preserve"> waveform at </w:t>
      </w:r>
      <w:r w:rsidRPr="007F1277">
        <w:rPr>
          <w:rFonts w:ascii="Arial" w:hAnsi="Arial" w:cs="Arial"/>
          <w:lang w:val="en-CA"/>
        </w:rPr>
        <w:t xml:space="preserve">Tx Max power </w:t>
      </w:r>
      <w:r>
        <w:rPr>
          <w:rFonts w:ascii="Arial" w:hAnsi="Arial" w:cs="Arial"/>
          <w:lang w:val="en-CA"/>
        </w:rPr>
        <w:t xml:space="preserve">at </w:t>
      </w:r>
      <w:r w:rsidR="00C647D3">
        <w:rPr>
          <w:rFonts w:ascii="Arial" w:hAnsi="Arial" w:cs="Arial"/>
          <w:lang w:val="en-CA"/>
        </w:rPr>
        <w:t>frequency</w:t>
      </w:r>
      <w:r w:rsidR="001E37EC">
        <w:rPr>
          <w:rFonts w:ascii="Arial" w:hAnsi="Arial" w:cs="Arial"/>
          <w:lang w:val="en-CA"/>
        </w:rPr>
        <w:t xml:space="preserve"> and modulation</w:t>
      </w:r>
      <w:r w:rsidR="00C647D3">
        <w:rPr>
          <w:rFonts w:ascii="Arial" w:hAnsi="Arial" w:cs="Arial"/>
          <w:lang w:val="en-CA"/>
        </w:rPr>
        <w:t xml:space="preserve"> TxF1.</w:t>
      </w:r>
      <w:r w:rsidRPr="00810707" w:rsidDel="00E67627">
        <w:rPr>
          <w:rFonts w:ascii="Arial" w:hAnsi="Arial" w:cs="Arial"/>
          <w:lang w:val="en-CA"/>
        </w:rPr>
        <w:t xml:space="preserve"> </w:t>
      </w:r>
      <w:r w:rsidR="00481745">
        <w:rPr>
          <w:rFonts w:ascii="Arial" w:hAnsi="Arial" w:cs="Arial"/>
          <w:lang w:val="en-CA"/>
        </w:rPr>
        <w:t xml:space="preserve"> Continuous transmission can be achieved by using utilities developed by </w:t>
      </w:r>
      <w:proofErr w:type="spellStart"/>
      <w:r w:rsidR="00481745">
        <w:rPr>
          <w:rFonts w:ascii="Arial" w:hAnsi="Arial" w:cs="Arial"/>
          <w:lang w:val="en-CA"/>
        </w:rPr>
        <w:t>Semtech</w:t>
      </w:r>
      <w:proofErr w:type="spellEnd"/>
      <w:r w:rsidR="00481745">
        <w:rPr>
          <w:rFonts w:ascii="Arial" w:hAnsi="Arial" w:cs="Arial"/>
          <w:lang w:val="en-CA"/>
        </w:rPr>
        <w:t xml:space="preserve">, such as </w:t>
      </w:r>
      <w:proofErr w:type="spellStart"/>
      <w:r w:rsidR="00481745">
        <w:rPr>
          <w:rFonts w:ascii="Arial" w:hAnsi="Arial" w:cs="Arial"/>
          <w:lang w:val="en-CA"/>
        </w:rPr>
        <w:t>tx_continuous</w:t>
      </w:r>
      <w:proofErr w:type="spellEnd"/>
      <w:r w:rsidR="00481745">
        <w:rPr>
          <w:rFonts w:ascii="Arial" w:hAnsi="Arial" w:cs="Arial"/>
          <w:lang w:val="en-CA"/>
        </w:rPr>
        <w:t xml:space="preserve"> and </w:t>
      </w:r>
      <w:proofErr w:type="spellStart"/>
      <w:r w:rsidR="00481745">
        <w:rPr>
          <w:rFonts w:ascii="Arial" w:hAnsi="Arial" w:cs="Arial"/>
          <w:lang w:val="en-CA"/>
        </w:rPr>
        <w:t>send_pkt</w:t>
      </w:r>
      <w:proofErr w:type="spellEnd"/>
      <w:r w:rsidR="00481745">
        <w:rPr>
          <w:rFonts w:ascii="Arial" w:hAnsi="Arial" w:cs="Arial"/>
          <w:lang w:val="en-CA"/>
        </w:rPr>
        <w:t xml:space="preserve">. </w:t>
      </w:r>
    </w:p>
    <w:p w14:paraId="3A90DF4D" w14:textId="3838BB7F" w:rsidR="00233B8C" w:rsidRPr="00810707" w:rsidRDefault="0054074B" w:rsidP="00E67627">
      <w:pPr>
        <w:pStyle w:val="LoRaCertBody"/>
        <w:numPr>
          <w:ilvl w:val="0"/>
          <w:numId w:val="13"/>
        </w:numPr>
        <w:rPr>
          <w:rFonts w:ascii="Arial" w:hAnsi="Arial" w:cs="Arial"/>
        </w:rPr>
      </w:pPr>
      <w:r>
        <w:rPr>
          <w:rFonts w:ascii="Arial" w:hAnsi="Arial" w:cs="Arial"/>
          <w:lang w:val="en-CA"/>
        </w:rPr>
        <w:t>Select spectrum analyzer settings as per</w:t>
      </w:r>
      <w:r w:rsidR="00C56223">
        <w:rPr>
          <w:rFonts w:ascii="Arial" w:hAnsi="Arial" w:cs="Arial"/>
          <w:lang w:val="en-CA"/>
        </w:rPr>
        <w:t xml:space="preserve"> section </w:t>
      </w:r>
      <w:r w:rsidR="00C56223">
        <w:rPr>
          <w:rFonts w:ascii="Arial" w:hAnsi="Arial" w:cs="Arial"/>
          <w:lang w:val="en-CA"/>
        </w:rPr>
        <w:fldChar w:fldCharType="begin"/>
      </w:r>
      <w:r w:rsidR="00C56223">
        <w:rPr>
          <w:rFonts w:ascii="Arial" w:hAnsi="Arial" w:cs="Arial"/>
          <w:lang w:val="en-CA"/>
        </w:rPr>
        <w:instrText xml:space="preserve"> REF _Ref8748607 \r \h </w:instrText>
      </w:r>
      <w:r w:rsidR="00C56223">
        <w:rPr>
          <w:rFonts w:ascii="Arial" w:hAnsi="Arial" w:cs="Arial"/>
          <w:lang w:val="en-CA"/>
        </w:rPr>
      </w:r>
      <w:r w:rsidR="00C56223">
        <w:rPr>
          <w:rFonts w:ascii="Arial" w:hAnsi="Arial" w:cs="Arial"/>
          <w:lang w:val="en-CA"/>
        </w:rPr>
        <w:fldChar w:fldCharType="separate"/>
      </w:r>
      <w:r w:rsidR="00EE6949">
        <w:rPr>
          <w:rFonts w:ascii="Arial" w:hAnsi="Arial" w:cs="Arial"/>
          <w:lang w:val="en-CA"/>
        </w:rPr>
        <w:t>5.1</w:t>
      </w:r>
      <w:r w:rsidR="00C56223">
        <w:rPr>
          <w:rFonts w:ascii="Arial" w:hAnsi="Arial" w:cs="Arial"/>
          <w:lang w:val="en-CA"/>
        </w:rPr>
        <w:fldChar w:fldCharType="end"/>
      </w:r>
      <w:r w:rsidR="00E0442F">
        <w:rPr>
          <w:rFonts w:ascii="Arial" w:hAnsi="Arial" w:cs="Arial"/>
          <w:lang w:val="en-CA"/>
        </w:rPr>
        <w:t xml:space="preserve">.  Set the measurement marker such that the edge of the resolution bandwidth touches the band edge of interest. </w:t>
      </w:r>
    </w:p>
    <w:p w14:paraId="62D34F35" w14:textId="5CF481A3" w:rsidR="00233B8C" w:rsidRPr="00810707" w:rsidRDefault="00233B8C" w:rsidP="00233B8C">
      <w:pPr>
        <w:pStyle w:val="LoRaCertBody"/>
        <w:numPr>
          <w:ilvl w:val="0"/>
          <w:numId w:val="13"/>
        </w:numPr>
        <w:rPr>
          <w:rFonts w:ascii="Arial" w:hAnsi="Arial" w:cs="Arial"/>
        </w:rPr>
      </w:pPr>
      <w:r w:rsidRPr="00810707">
        <w:rPr>
          <w:rFonts w:ascii="Arial" w:hAnsi="Arial" w:cs="Arial"/>
          <w:lang w:val="en-CA"/>
        </w:rPr>
        <w:t xml:space="preserve">Measure </w:t>
      </w:r>
      <w:r w:rsidR="00A1461F">
        <w:rPr>
          <w:rFonts w:ascii="Arial" w:hAnsi="Arial" w:cs="Arial"/>
          <w:lang w:val="en-CA"/>
        </w:rPr>
        <w:t xml:space="preserve">and record </w:t>
      </w:r>
      <w:r w:rsidRPr="00810707">
        <w:rPr>
          <w:rFonts w:ascii="Arial" w:hAnsi="Arial" w:cs="Arial"/>
          <w:lang w:val="en-CA"/>
        </w:rPr>
        <w:t>Tx Conducted Emissions</w:t>
      </w:r>
      <w:r w:rsidR="0054074B">
        <w:rPr>
          <w:rFonts w:ascii="Arial" w:hAnsi="Arial" w:cs="Arial"/>
          <w:lang w:val="en-CA"/>
        </w:rPr>
        <w:t xml:space="preserve"> at the </w:t>
      </w:r>
      <w:r w:rsidR="00A1461F">
        <w:rPr>
          <w:rFonts w:ascii="Arial" w:hAnsi="Arial" w:cs="Arial"/>
          <w:lang w:val="en-CA"/>
        </w:rPr>
        <w:t xml:space="preserve">first emissions test frequency listed in </w:t>
      </w:r>
      <w:r w:rsidR="00A1461F">
        <w:rPr>
          <w:rFonts w:ascii="Arial" w:hAnsi="Arial" w:cs="Arial"/>
          <w:lang w:val="en-CA"/>
        </w:rPr>
        <w:fldChar w:fldCharType="begin"/>
      </w:r>
      <w:r w:rsidR="00A1461F">
        <w:rPr>
          <w:rFonts w:ascii="Arial" w:hAnsi="Arial" w:cs="Arial"/>
          <w:lang w:val="en-CA"/>
        </w:rPr>
        <w:instrText xml:space="preserve"> REF _Ref8746351 \h </w:instrText>
      </w:r>
      <w:r w:rsidR="00A1461F">
        <w:rPr>
          <w:rFonts w:ascii="Arial" w:hAnsi="Arial" w:cs="Arial"/>
          <w:lang w:val="en-CA"/>
        </w:rPr>
      </w:r>
      <w:r w:rsidR="00A1461F">
        <w:rPr>
          <w:rFonts w:ascii="Arial" w:hAnsi="Arial" w:cs="Arial"/>
          <w:lang w:val="en-CA"/>
        </w:rPr>
        <w:fldChar w:fldCharType="separate"/>
      </w:r>
      <w:r w:rsidR="00EE6949">
        <w:t xml:space="preserve">Table </w:t>
      </w:r>
      <w:r w:rsidR="00EE6949">
        <w:rPr>
          <w:noProof/>
        </w:rPr>
        <w:t>4</w:t>
      </w:r>
      <w:r w:rsidR="00EE6949">
        <w:noBreakHyphen/>
      </w:r>
      <w:r w:rsidR="00EE6949">
        <w:rPr>
          <w:noProof/>
        </w:rPr>
        <w:t>5</w:t>
      </w:r>
      <w:r w:rsidR="00A1461F">
        <w:rPr>
          <w:rFonts w:ascii="Arial" w:hAnsi="Arial" w:cs="Arial"/>
          <w:lang w:val="en-CA"/>
        </w:rPr>
        <w:fldChar w:fldCharType="end"/>
      </w:r>
      <w:r w:rsidR="0054074B">
        <w:rPr>
          <w:rFonts w:ascii="Arial" w:hAnsi="Arial" w:cs="Arial"/>
          <w:lang w:val="en-CA"/>
        </w:rPr>
        <w:t xml:space="preserve">.  </w:t>
      </w:r>
    </w:p>
    <w:p w14:paraId="5F9293F8" w14:textId="5B749666" w:rsidR="004A6922" w:rsidRPr="00BB4569" w:rsidRDefault="0054074B" w:rsidP="004A6922">
      <w:pPr>
        <w:pStyle w:val="LoRaCertBody"/>
        <w:numPr>
          <w:ilvl w:val="0"/>
          <w:numId w:val="13"/>
        </w:numPr>
        <w:rPr>
          <w:rFonts w:ascii="Arial" w:hAnsi="Arial" w:cs="Arial"/>
        </w:rPr>
      </w:pPr>
      <w:r>
        <w:rPr>
          <w:rFonts w:ascii="Arial" w:hAnsi="Arial" w:cs="Arial"/>
          <w:lang w:val="en-CA"/>
        </w:rPr>
        <w:lastRenderedPageBreak/>
        <w:t xml:space="preserve">Repeat the test at </w:t>
      </w:r>
      <w:r w:rsidR="00A1461F">
        <w:rPr>
          <w:rFonts w:ascii="Arial" w:hAnsi="Arial" w:cs="Arial"/>
          <w:lang w:val="en-CA"/>
        </w:rPr>
        <w:t xml:space="preserve">the second emissions test frequency, if applicable (see </w:t>
      </w:r>
      <w:r w:rsidR="00A1461F">
        <w:rPr>
          <w:rFonts w:ascii="Arial" w:hAnsi="Arial" w:cs="Arial"/>
          <w:lang w:val="en-CA"/>
        </w:rPr>
        <w:fldChar w:fldCharType="begin"/>
      </w:r>
      <w:r w:rsidR="00A1461F">
        <w:rPr>
          <w:rFonts w:ascii="Arial" w:hAnsi="Arial" w:cs="Arial"/>
          <w:lang w:val="en-CA"/>
        </w:rPr>
        <w:instrText xml:space="preserve"> REF _Ref8746351 \h </w:instrText>
      </w:r>
      <w:r w:rsidR="00A1461F">
        <w:rPr>
          <w:rFonts w:ascii="Arial" w:hAnsi="Arial" w:cs="Arial"/>
          <w:lang w:val="en-CA"/>
        </w:rPr>
      </w:r>
      <w:r w:rsidR="00A1461F">
        <w:rPr>
          <w:rFonts w:ascii="Arial" w:hAnsi="Arial" w:cs="Arial"/>
          <w:lang w:val="en-CA"/>
        </w:rPr>
        <w:fldChar w:fldCharType="separate"/>
      </w:r>
      <w:r w:rsidR="00EE6949">
        <w:t xml:space="preserve">Table </w:t>
      </w:r>
      <w:r w:rsidR="00EE6949">
        <w:rPr>
          <w:noProof/>
        </w:rPr>
        <w:t>4</w:t>
      </w:r>
      <w:r w:rsidR="00EE6949">
        <w:noBreakHyphen/>
      </w:r>
      <w:r w:rsidR="00EE6949">
        <w:rPr>
          <w:noProof/>
        </w:rPr>
        <w:t>5</w:t>
      </w:r>
      <w:r w:rsidR="00A1461F">
        <w:rPr>
          <w:rFonts w:ascii="Arial" w:hAnsi="Arial" w:cs="Arial"/>
          <w:lang w:val="en-CA"/>
        </w:rPr>
        <w:fldChar w:fldCharType="end"/>
      </w:r>
      <w:r w:rsidR="00A1461F">
        <w:rPr>
          <w:rFonts w:ascii="Arial" w:hAnsi="Arial" w:cs="Arial"/>
          <w:lang w:val="en-CA"/>
        </w:rPr>
        <w:t>).</w:t>
      </w:r>
      <w:r w:rsidR="004A6922">
        <w:rPr>
          <w:rFonts w:ascii="Arial" w:hAnsi="Arial" w:cs="Arial"/>
          <w:lang w:val="en-CA"/>
        </w:rPr>
        <w:t xml:space="preserve">  </w:t>
      </w:r>
    </w:p>
    <w:p w14:paraId="775FED46" w14:textId="70F4451B" w:rsidR="00C647D3" w:rsidRPr="00BA3C7B" w:rsidRDefault="00C647D3" w:rsidP="004A6922">
      <w:pPr>
        <w:pStyle w:val="LoRaCertBody"/>
        <w:numPr>
          <w:ilvl w:val="0"/>
          <w:numId w:val="13"/>
        </w:numPr>
        <w:rPr>
          <w:rFonts w:ascii="Arial" w:hAnsi="Arial" w:cs="Arial"/>
        </w:rPr>
      </w:pPr>
      <w:r>
        <w:rPr>
          <w:rFonts w:ascii="Arial" w:hAnsi="Arial" w:cs="Arial"/>
          <w:lang w:val="en-CA"/>
        </w:rPr>
        <w:t xml:space="preserve">Repeat steps 2 through </w:t>
      </w:r>
      <w:r w:rsidR="006D57E0">
        <w:rPr>
          <w:rFonts w:ascii="Arial" w:hAnsi="Arial" w:cs="Arial"/>
          <w:lang w:val="en-CA"/>
        </w:rPr>
        <w:t>7</w:t>
      </w:r>
      <w:r>
        <w:rPr>
          <w:rFonts w:ascii="Arial" w:hAnsi="Arial" w:cs="Arial"/>
          <w:lang w:val="en-CA"/>
        </w:rPr>
        <w:t xml:space="preserve"> for operating frequency</w:t>
      </w:r>
      <w:r w:rsidR="001E37EC">
        <w:rPr>
          <w:rFonts w:ascii="Arial" w:hAnsi="Arial" w:cs="Arial"/>
          <w:lang w:val="en-CA"/>
        </w:rPr>
        <w:t xml:space="preserve"> and modulation</w:t>
      </w:r>
      <w:r>
        <w:rPr>
          <w:rFonts w:ascii="Arial" w:hAnsi="Arial" w:cs="Arial"/>
          <w:lang w:val="en-CA"/>
        </w:rPr>
        <w:t xml:space="preserve"> TxF2, if applicable for the gateway region under test. </w:t>
      </w:r>
    </w:p>
    <w:p w14:paraId="361E900A" w14:textId="7F4D0266" w:rsidR="00BA3C7B" w:rsidRDefault="00BA3C7B" w:rsidP="00BA3C7B">
      <w:pPr>
        <w:pStyle w:val="Caption"/>
        <w:keepNext/>
        <w:jc w:val="left"/>
      </w:pPr>
      <w:bookmarkStart w:id="263" w:name="_Ref8746351"/>
      <w:bookmarkStart w:id="264" w:name="_Toc62228996"/>
      <w:r>
        <w:t xml:space="preserve">Table </w:t>
      </w:r>
      <w:fldSimple w:instr=" STYLEREF 1 \s ">
        <w:r w:rsidR="00EE6949">
          <w:rPr>
            <w:noProof/>
          </w:rPr>
          <w:t>4</w:t>
        </w:r>
      </w:fldSimple>
      <w:r w:rsidR="00A360B0">
        <w:noBreakHyphen/>
      </w:r>
      <w:fldSimple w:instr=" SEQ Table \* ARABIC \s 1 ">
        <w:r w:rsidR="00EE6949">
          <w:rPr>
            <w:noProof/>
          </w:rPr>
          <w:t>5</w:t>
        </w:r>
      </w:fldSimple>
      <w:bookmarkEnd w:id="263"/>
      <w:r>
        <w:t xml:space="preserve"> 3GPP Rx Bands and Test Frequencies</w:t>
      </w:r>
      <w:bookmarkEnd w:id="264"/>
      <w:r>
        <w:tab/>
      </w:r>
    </w:p>
    <w:tbl>
      <w:tblPr>
        <w:tblStyle w:val="TableGrid"/>
        <w:tblW w:w="4503" w:type="dxa"/>
        <w:tblLayout w:type="fixed"/>
        <w:tblLook w:val="0420" w:firstRow="1" w:lastRow="0" w:firstColumn="0" w:lastColumn="0" w:noHBand="0" w:noVBand="1"/>
      </w:tblPr>
      <w:tblGrid>
        <w:gridCol w:w="1101"/>
        <w:gridCol w:w="1418"/>
        <w:gridCol w:w="1984"/>
      </w:tblGrid>
      <w:tr w:rsidR="00BA3C7B" w:rsidRPr="007A3C05" w14:paraId="15E23896" w14:textId="77777777" w:rsidTr="00BA3C7B">
        <w:trPr>
          <w:trHeight w:val="584"/>
        </w:trPr>
        <w:tc>
          <w:tcPr>
            <w:tcW w:w="1101" w:type="dxa"/>
          </w:tcPr>
          <w:p w14:paraId="4D88A1FA" w14:textId="77777777" w:rsidR="00BA3C7B" w:rsidRDefault="00BA3C7B" w:rsidP="000E01B2">
            <w:pPr>
              <w:autoSpaceDE/>
              <w:autoSpaceDN/>
              <w:adjustRightInd/>
              <w:rPr>
                <w:rFonts w:cs="Arial"/>
                <w:b/>
                <w:color w:val="000000" w:themeColor="text1"/>
              </w:rPr>
            </w:pPr>
            <w:r>
              <w:rPr>
                <w:rFonts w:cs="Arial"/>
                <w:b/>
                <w:color w:val="000000" w:themeColor="text1"/>
              </w:rPr>
              <w:t xml:space="preserve">Channel </w:t>
            </w:r>
          </w:p>
          <w:p w14:paraId="0DBAE591" w14:textId="77777777" w:rsidR="00BA3C7B" w:rsidRDefault="00BA3C7B" w:rsidP="000E01B2">
            <w:pPr>
              <w:autoSpaceDE/>
              <w:autoSpaceDN/>
              <w:adjustRightInd/>
              <w:rPr>
                <w:rFonts w:cs="Arial"/>
                <w:b/>
                <w:color w:val="000000" w:themeColor="text1"/>
              </w:rPr>
            </w:pPr>
            <w:r>
              <w:rPr>
                <w:rFonts w:cs="Arial"/>
                <w:b/>
                <w:color w:val="000000" w:themeColor="text1"/>
              </w:rPr>
              <w:t>Plan</w:t>
            </w:r>
          </w:p>
        </w:tc>
        <w:tc>
          <w:tcPr>
            <w:tcW w:w="1418" w:type="dxa"/>
            <w:hideMark/>
          </w:tcPr>
          <w:p w14:paraId="560594CF" w14:textId="77777777" w:rsidR="00BA3C7B" w:rsidRPr="00365E3D" w:rsidRDefault="00BA3C7B" w:rsidP="000E01B2">
            <w:pPr>
              <w:autoSpaceDE/>
              <w:autoSpaceDN/>
              <w:adjustRightInd/>
              <w:rPr>
                <w:rFonts w:cs="Arial"/>
                <w:b/>
                <w:color w:val="000000" w:themeColor="text1"/>
              </w:rPr>
            </w:pPr>
            <w:r>
              <w:rPr>
                <w:rFonts w:cs="Arial"/>
                <w:b/>
                <w:color w:val="000000" w:themeColor="text1"/>
                <w:kern w:val="24"/>
                <w:lang w:val="en-CA"/>
              </w:rPr>
              <w:t>3GPP</w:t>
            </w:r>
            <w:r w:rsidR="002B756A">
              <w:rPr>
                <w:rFonts w:cs="Arial"/>
                <w:b/>
                <w:color w:val="000000" w:themeColor="text1"/>
                <w:kern w:val="24"/>
                <w:lang w:val="en-CA"/>
              </w:rPr>
              <w:t xml:space="preserve"> </w:t>
            </w:r>
            <w:r>
              <w:rPr>
                <w:rFonts w:cs="Arial"/>
                <w:b/>
                <w:color w:val="000000" w:themeColor="text1"/>
                <w:kern w:val="24"/>
                <w:lang w:val="en-CA"/>
              </w:rPr>
              <w:t>Rx Band</w:t>
            </w:r>
          </w:p>
        </w:tc>
        <w:tc>
          <w:tcPr>
            <w:tcW w:w="1984" w:type="dxa"/>
          </w:tcPr>
          <w:p w14:paraId="2F2ABEB0" w14:textId="77777777" w:rsidR="00BA3C7B" w:rsidRDefault="00BA3C7B" w:rsidP="000E01B2">
            <w:pPr>
              <w:autoSpaceDE/>
              <w:autoSpaceDN/>
              <w:adjustRightInd/>
              <w:rPr>
                <w:rFonts w:cs="Arial"/>
                <w:b/>
                <w:color w:val="000000" w:themeColor="text1"/>
                <w:kern w:val="24"/>
                <w:lang w:val="en-CA"/>
              </w:rPr>
            </w:pPr>
            <w:r>
              <w:rPr>
                <w:rFonts w:cs="Arial"/>
                <w:b/>
                <w:color w:val="000000" w:themeColor="text1"/>
                <w:kern w:val="24"/>
                <w:lang w:val="en-CA"/>
              </w:rPr>
              <w:t>Emissions Test Frequency</w:t>
            </w:r>
            <w:r w:rsidR="002B756A">
              <w:rPr>
                <w:rFonts w:cs="Arial"/>
                <w:b/>
                <w:color w:val="000000" w:themeColor="text1"/>
                <w:kern w:val="24"/>
                <w:lang w:val="en-CA"/>
              </w:rPr>
              <w:t xml:space="preserve"> (MHz)</w:t>
            </w:r>
          </w:p>
        </w:tc>
      </w:tr>
      <w:tr w:rsidR="00BA3C7B" w:rsidRPr="007A3C05" w14:paraId="0DC2ADBE" w14:textId="77777777" w:rsidTr="00BA3C7B">
        <w:trPr>
          <w:trHeight w:val="584"/>
        </w:trPr>
        <w:tc>
          <w:tcPr>
            <w:tcW w:w="1101" w:type="dxa"/>
          </w:tcPr>
          <w:p w14:paraId="22A19362" w14:textId="77777777" w:rsidR="00BA3C7B" w:rsidRDefault="00BA3C7B" w:rsidP="000E01B2">
            <w:pPr>
              <w:autoSpaceDE/>
              <w:autoSpaceDN/>
              <w:adjustRightInd/>
              <w:rPr>
                <w:rFonts w:cs="Arial"/>
              </w:rPr>
            </w:pPr>
            <w:r>
              <w:rPr>
                <w:rFonts w:cs="Arial"/>
              </w:rPr>
              <w:t>EU868</w:t>
            </w:r>
          </w:p>
        </w:tc>
        <w:tc>
          <w:tcPr>
            <w:tcW w:w="1418" w:type="dxa"/>
          </w:tcPr>
          <w:p w14:paraId="2EA549BF" w14:textId="77777777" w:rsidR="00BA3C7B" w:rsidRDefault="002B756A" w:rsidP="000E01B2">
            <w:pPr>
              <w:autoSpaceDE/>
              <w:autoSpaceDN/>
              <w:adjustRightInd/>
              <w:rPr>
                <w:rFonts w:cs="Arial"/>
              </w:rPr>
            </w:pPr>
            <w:r>
              <w:rPr>
                <w:rFonts w:cs="Arial"/>
              </w:rPr>
              <w:t>LTE B20</w:t>
            </w:r>
          </w:p>
          <w:p w14:paraId="2B9FD59E" w14:textId="64618ECA" w:rsidR="006049CB" w:rsidRDefault="006049CB" w:rsidP="000E01B2">
            <w:pPr>
              <w:autoSpaceDE/>
              <w:autoSpaceDN/>
              <w:adjustRightInd/>
              <w:rPr>
                <w:rFonts w:cs="Arial"/>
              </w:rPr>
            </w:pPr>
            <w:r>
              <w:rPr>
                <w:rFonts w:cs="Arial"/>
              </w:rPr>
              <w:t>LTE B8</w:t>
            </w:r>
          </w:p>
        </w:tc>
        <w:tc>
          <w:tcPr>
            <w:tcW w:w="1984" w:type="dxa"/>
          </w:tcPr>
          <w:p w14:paraId="21D39F68" w14:textId="77777777" w:rsidR="006049CB" w:rsidRDefault="002B756A" w:rsidP="000E01B2">
            <w:pPr>
              <w:autoSpaceDE/>
              <w:autoSpaceDN/>
              <w:adjustRightInd/>
              <w:rPr>
                <w:rFonts w:cs="Arial"/>
              </w:rPr>
            </w:pPr>
            <w:r>
              <w:rPr>
                <w:rFonts w:cs="Arial"/>
              </w:rPr>
              <w:t>862.0</w:t>
            </w:r>
          </w:p>
          <w:p w14:paraId="2DD2DF06" w14:textId="7BE8477D" w:rsidR="00BA3C7B" w:rsidRDefault="006049CB" w:rsidP="000E01B2">
            <w:pPr>
              <w:autoSpaceDE/>
              <w:autoSpaceDN/>
              <w:adjustRightInd/>
              <w:rPr>
                <w:rFonts w:cs="Arial"/>
              </w:rPr>
            </w:pPr>
            <w:r>
              <w:rPr>
                <w:rFonts w:cs="Arial"/>
              </w:rPr>
              <w:t>880.0</w:t>
            </w:r>
          </w:p>
        </w:tc>
      </w:tr>
      <w:tr w:rsidR="00BA3C7B" w:rsidRPr="007A3C05" w14:paraId="397DA77D" w14:textId="77777777" w:rsidTr="00BA3C7B">
        <w:trPr>
          <w:trHeight w:val="584"/>
        </w:trPr>
        <w:tc>
          <w:tcPr>
            <w:tcW w:w="1101" w:type="dxa"/>
          </w:tcPr>
          <w:p w14:paraId="00900D39" w14:textId="77777777" w:rsidR="00BA3C7B" w:rsidRDefault="00BA3C7B" w:rsidP="000E01B2">
            <w:pPr>
              <w:autoSpaceDE/>
              <w:autoSpaceDN/>
              <w:adjustRightInd/>
              <w:rPr>
                <w:rFonts w:cs="Arial"/>
              </w:rPr>
            </w:pPr>
            <w:r>
              <w:rPr>
                <w:rFonts w:cs="Arial"/>
              </w:rPr>
              <w:t>US915</w:t>
            </w:r>
          </w:p>
        </w:tc>
        <w:tc>
          <w:tcPr>
            <w:tcW w:w="1418" w:type="dxa"/>
          </w:tcPr>
          <w:p w14:paraId="3157E3DA" w14:textId="77777777" w:rsidR="00BA3C7B" w:rsidRPr="00E23751" w:rsidRDefault="002B756A" w:rsidP="000E01B2">
            <w:pPr>
              <w:autoSpaceDE/>
              <w:autoSpaceDN/>
              <w:adjustRightInd/>
              <w:rPr>
                <w:rFonts w:cs="Arial"/>
              </w:rPr>
            </w:pPr>
            <w:r>
              <w:rPr>
                <w:rFonts w:cs="Arial"/>
              </w:rPr>
              <w:t>LTE B5</w:t>
            </w:r>
          </w:p>
        </w:tc>
        <w:tc>
          <w:tcPr>
            <w:tcW w:w="1984" w:type="dxa"/>
          </w:tcPr>
          <w:p w14:paraId="13CCF91E" w14:textId="77777777" w:rsidR="00BA3C7B" w:rsidRDefault="00BB4569" w:rsidP="000E01B2">
            <w:pPr>
              <w:autoSpaceDE/>
              <w:autoSpaceDN/>
              <w:adjustRightInd/>
              <w:rPr>
                <w:rFonts w:cs="Arial"/>
              </w:rPr>
            </w:pPr>
            <w:r>
              <w:rPr>
                <w:rFonts w:cs="Arial"/>
              </w:rPr>
              <w:t>849.0</w:t>
            </w:r>
          </w:p>
        </w:tc>
      </w:tr>
      <w:tr w:rsidR="00BA3C7B" w:rsidRPr="007A3C05" w14:paraId="0D0FA22F" w14:textId="77777777" w:rsidTr="00BA3C7B">
        <w:trPr>
          <w:trHeight w:val="584"/>
        </w:trPr>
        <w:tc>
          <w:tcPr>
            <w:tcW w:w="1101" w:type="dxa"/>
            <w:shd w:val="clear" w:color="auto" w:fill="BFBFBF" w:themeFill="background1" w:themeFillShade="BF"/>
          </w:tcPr>
          <w:p w14:paraId="248F2F5B" w14:textId="77777777" w:rsidR="00BA3C7B" w:rsidRDefault="00BA3C7B" w:rsidP="000E01B2">
            <w:pPr>
              <w:autoSpaceDE/>
              <w:autoSpaceDN/>
              <w:adjustRightInd/>
              <w:rPr>
                <w:rFonts w:cs="Arial"/>
              </w:rPr>
            </w:pPr>
            <w:r>
              <w:rPr>
                <w:rFonts w:cs="Arial"/>
              </w:rPr>
              <w:t>CN779</w:t>
            </w:r>
          </w:p>
        </w:tc>
        <w:tc>
          <w:tcPr>
            <w:tcW w:w="1418" w:type="dxa"/>
            <w:shd w:val="clear" w:color="auto" w:fill="BFBFBF" w:themeFill="background1" w:themeFillShade="BF"/>
          </w:tcPr>
          <w:p w14:paraId="2418760D" w14:textId="0B5A635A" w:rsidR="00BA3C7B" w:rsidRPr="00E23751" w:rsidRDefault="008C1ED0" w:rsidP="000E01B2">
            <w:pPr>
              <w:autoSpaceDE/>
              <w:autoSpaceDN/>
              <w:adjustRightInd/>
              <w:rPr>
                <w:rFonts w:cs="Arial"/>
              </w:rPr>
            </w:pPr>
            <w:r>
              <w:rPr>
                <w:rFonts w:cs="Arial"/>
              </w:rPr>
              <w:t>TBD</w:t>
            </w:r>
          </w:p>
        </w:tc>
        <w:tc>
          <w:tcPr>
            <w:tcW w:w="1984" w:type="dxa"/>
            <w:shd w:val="clear" w:color="auto" w:fill="BFBFBF" w:themeFill="background1" w:themeFillShade="BF"/>
          </w:tcPr>
          <w:p w14:paraId="597588D8" w14:textId="5644DBDF" w:rsidR="00BA3C7B" w:rsidRDefault="008C1ED0" w:rsidP="000E01B2">
            <w:pPr>
              <w:autoSpaceDE/>
              <w:autoSpaceDN/>
              <w:adjustRightInd/>
              <w:rPr>
                <w:rFonts w:cs="Arial"/>
              </w:rPr>
            </w:pPr>
            <w:r>
              <w:rPr>
                <w:rFonts w:cs="Arial"/>
              </w:rPr>
              <w:t>TBD</w:t>
            </w:r>
          </w:p>
        </w:tc>
      </w:tr>
      <w:tr w:rsidR="00BA3C7B" w:rsidRPr="007A3C05" w14:paraId="52AB006B" w14:textId="77777777" w:rsidTr="00BA3C7B">
        <w:trPr>
          <w:trHeight w:val="584"/>
        </w:trPr>
        <w:tc>
          <w:tcPr>
            <w:tcW w:w="1101" w:type="dxa"/>
            <w:shd w:val="clear" w:color="auto" w:fill="BFBFBF" w:themeFill="background1" w:themeFillShade="BF"/>
          </w:tcPr>
          <w:p w14:paraId="2BCDA524" w14:textId="77777777" w:rsidR="00BA3C7B" w:rsidRDefault="00BA3C7B" w:rsidP="000E01B2">
            <w:pPr>
              <w:autoSpaceDE/>
              <w:autoSpaceDN/>
              <w:adjustRightInd/>
              <w:rPr>
                <w:rFonts w:cs="Arial"/>
                <w:color w:val="000000" w:themeColor="dark1"/>
                <w:kern w:val="24"/>
                <w:lang w:val="en-CA"/>
              </w:rPr>
            </w:pPr>
            <w:r>
              <w:rPr>
                <w:rFonts w:cs="Arial"/>
                <w:color w:val="000000" w:themeColor="dark1"/>
                <w:kern w:val="24"/>
                <w:lang w:val="en-CA"/>
              </w:rPr>
              <w:t>EU433</w:t>
            </w:r>
          </w:p>
        </w:tc>
        <w:tc>
          <w:tcPr>
            <w:tcW w:w="1418" w:type="dxa"/>
            <w:shd w:val="clear" w:color="auto" w:fill="BFBFBF" w:themeFill="background1" w:themeFillShade="BF"/>
          </w:tcPr>
          <w:p w14:paraId="0B45152C" w14:textId="380D7D52" w:rsidR="00BA3C7B" w:rsidRPr="00E23751" w:rsidRDefault="008C1ED0" w:rsidP="000E01B2">
            <w:pPr>
              <w:autoSpaceDE/>
              <w:autoSpaceDN/>
              <w:adjustRightInd/>
              <w:rPr>
                <w:rFonts w:cs="Arial"/>
                <w:color w:val="000000" w:themeColor="dark1"/>
                <w:kern w:val="24"/>
                <w:lang w:val="en-CA"/>
              </w:rPr>
            </w:pPr>
            <w:r>
              <w:rPr>
                <w:rFonts w:cs="Arial"/>
                <w:color w:val="000000" w:themeColor="dark1"/>
                <w:kern w:val="24"/>
                <w:lang w:val="en-CA"/>
              </w:rPr>
              <w:t>TBD</w:t>
            </w:r>
          </w:p>
        </w:tc>
        <w:tc>
          <w:tcPr>
            <w:tcW w:w="1984" w:type="dxa"/>
            <w:shd w:val="clear" w:color="auto" w:fill="BFBFBF" w:themeFill="background1" w:themeFillShade="BF"/>
          </w:tcPr>
          <w:p w14:paraId="7449EA36" w14:textId="26B56E0F" w:rsidR="00BA3C7B" w:rsidRDefault="008C1ED0" w:rsidP="000E01B2">
            <w:pPr>
              <w:autoSpaceDE/>
              <w:autoSpaceDN/>
              <w:adjustRightInd/>
              <w:rPr>
                <w:rFonts w:cs="Arial"/>
              </w:rPr>
            </w:pPr>
            <w:r>
              <w:rPr>
                <w:rFonts w:cs="Arial"/>
              </w:rPr>
              <w:t>TBD</w:t>
            </w:r>
          </w:p>
        </w:tc>
      </w:tr>
      <w:tr w:rsidR="00BA3C7B" w:rsidRPr="007A3C05" w14:paraId="01AAAF0F" w14:textId="77777777" w:rsidTr="00BA3C7B">
        <w:trPr>
          <w:trHeight w:val="584"/>
        </w:trPr>
        <w:tc>
          <w:tcPr>
            <w:tcW w:w="1101" w:type="dxa"/>
          </w:tcPr>
          <w:p w14:paraId="053BEACE" w14:textId="77777777" w:rsidR="00BA3C7B" w:rsidRDefault="00BA3C7B" w:rsidP="000E01B2">
            <w:pPr>
              <w:autoSpaceDE/>
              <w:autoSpaceDN/>
              <w:adjustRightInd/>
              <w:rPr>
                <w:rFonts w:cs="Arial"/>
                <w:color w:val="000000" w:themeColor="dark1"/>
                <w:kern w:val="24"/>
                <w:lang w:val="en-CA"/>
              </w:rPr>
            </w:pPr>
            <w:r>
              <w:rPr>
                <w:rFonts w:cs="Arial"/>
                <w:color w:val="000000" w:themeColor="dark1"/>
                <w:kern w:val="24"/>
                <w:lang w:val="en-CA"/>
              </w:rPr>
              <w:t>AU915</w:t>
            </w:r>
          </w:p>
        </w:tc>
        <w:tc>
          <w:tcPr>
            <w:tcW w:w="1418" w:type="dxa"/>
          </w:tcPr>
          <w:p w14:paraId="66ABA3D2" w14:textId="660C2015" w:rsidR="00BA3C7B" w:rsidRPr="00E23751" w:rsidRDefault="00CD4277" w:rsidP="000E01B2">
            <w:pPr>
              <w:autoSpaceDE/>
              <w:autoSpaceDN/>
              <w:adjustRightInd/>
              <w:rPr>
                <w:rFonts w:cs="Arial"/>
                <w:color w:val="000000" w:themeColor="dark1"/>
                <w:kern w:val="24"/>
                <w:lang w:val="en-CA"/>
              </w:rPr>
            </w:pPr>
            <w:r>
              <w:rPr>
                <w:rFonts w:cs="Arial"/>
                <w:color w:val="000000" w:themeColor="dark1"/>
                <w:kern w:val="24"/>
                <w:lang w:val="en-CA"/>
              </w:rPr>
              <w:t xml:space="preserve">LTE </w:t>
            </w:r>
            <w:r w:rsidR="002B756A">
              <w:rPr>
                <w:rFonts w:cs="Arial"/>
                <w:color w:val="000000" w:themeColor="dark1"/>
                <w:kern w:val="24"/>
                <w:lang w:val="en-CA"/>
              </w:rPr>
              <w:t>B8</w:t>
            </w:r>
          </w:p>
        </w:tc>
        <w:tc>
          <w:tcPr>
            <w:tcW w:w="1984" w:type="dxa"/>
          </w:tcPr>
          <w:p w14:paraId="61B897F6" w14:textId="77777777" w:rsidR="00BA3C7B" w:rsidRDefault="002B756A" w:rsidP="000E01B2">
            <w:pPr>
              <w:autoSpaceDE/>
              <w:autoSpaceDN/>
              <w:adjustRightInd/>
              <w:rPr>
                <w:rFonts w:cs="Arial"/>
              </w:rPr>
            </w:pPr>
            <w:r>
              <w:rPr>
                <w:rFonts w:cs="Arial"/>
              </w:rPr>
              <w:t>915.0</w:t>
            </w:r>
          </w:p>
        </w:tc>
      </w:tr>
      <w:tr w:rsidR="00BA3C7B" w:rsidRPr="007A3C05" w14:paraId="71DF0057" w14:textId="77777777" w:rsidTr="00BA3C7B">
        <w:trPr>
          <w:trHeight w:val="584"/>
        </w:trPr>
        <w:tc>
          <w:tcPr>
            <w:tcW w:w="1101" w:type="dxa"/>
          </w:tcPr>
          <w:p w14:paraId="0C0A7B24" w14:textId="77777777" w:rsidR="00BA3C7B" w:rsidRDefault="00BA3C7B" w:rsidP="000E01B2">
            <w:pPr>
              <w:autoSpaceDE/>
              <w:autoSpaceDN/>
              <w:adjustRightInd/>
              <w:rPr>
                <w:rFonts w:cs="Arial"/>
                <w:color w:val="000000" w:themeColor="dark1"/>
                <w:kern w:val="24"/>
                <w:lang w:val="en-CA"/>
              </w:rPr>
            </w:pPr>
            <w:r>
              <w:rPr>
                <w:rFonts w:cs="Arial"/>
                <w:color w:val="000000" w:themeColor="dark1"/>
                <w:kern w:val="24"/>
                <w:lang w:val="en-CA"/>
              </w:rPr>
              <w:t>CN470</w:t>
            </w:r>
          </w:p>
        </w:tc>
        <w:tc>
          <w:tcPr>
            <w:tcW w:w="1418" w:type="dxa"/>
          </w:tcPr>
          <w:p w14:paraId="0922B966" w14:textId="7A37A875" w:rsidR="00BA3C7B" w:rsidRDefault="00CD4277" w:rsidP="000E01B2">
            <w:pPr>
              <w:autoSpaceDE/>
              <w:autoSpaceDN/>
              <w:adjustRightInd/>
              <w:rPr>
                <w:rFonts w:cs="Arial"/>
                <w:color w:val="000000" w:themeColor="dark1"/>
                <w:kern w:val="24"/>
                <w:lang w:val="en-CA"/>
              </w:rPr>
            </w:pPr>
            <w:r>
              <w:rPr>
                <w:rFonts w:cs="Arial"/>
                <w:color w:val="000000" w:themeColor="dark1"/>
                <w:kern w:val="24"/>
                <w:lang w:val="en-CA"/>
              </w:rPr>
              <w:t xml:space="preserve">LTE </w:t>
            </w:r>
            <w:r w:rsidR="002B756A">
              <w:rPr>
                <w:rFonts w:cs="Arial"/>
                <w:color w:val="000000" w:themeColor="dark1"/>
                <w:kern w:val="24"/>
                <w:lang w:val="en-CA"/>
              </w:rPr>
              <w:t>B8</w:t>
            </w:r>
          </w:p>
        </w:tc>
        <w:tc>
          <w:tcPr>
            <w:tcW w:w="1984" w:type="dxa"/>
          </w:tcPr>
          <w:p w14:paraId="142F33B2" w14:textId="77777777" w:rsidR="00BA3C7B" w:rsidRDefault="002B756A" w:rsidP="000E01B2">
            <w:pPr>
              <w:autoSpaceDE/>
              <w:autoSpaceDN/>
              <w:adjustRightInd/>
              <w:rPr>
                <w:rFonts w:cs="Arial"/>
              </w:rPr>
            </w:pPr>
            <w:r>
              <w:rPr>
                <w:rFonts w:cs="Arial"/>
              </w:rPr>
              <w:t>880.0</w:t>
            </w:r>
          </w:p>
        </w:tc>
      </w:tr>
      <w:tr w:rsidR="00BA3C7B" w:rsidRPr="007A3C05" w14:paraId="31156FC0" w14:textId="77777777" w:rsidTr="00BA3C7B">
        <w:trPr>
          <w:trHeight w:val="584"/>
        </w:trPr>
        <w:tc>
          <w:tcPr>
            <w:tcW w:w="1101" w:type="dxa"/>
          </w:tcPr>
          <w:p w14:paraId="661FC5E1" w14:textId="77777777" w:rsidR="00CD16AB" w:rsidRDefault="00BA3C7B" w:rsidP="000E01B2">
            <w:pPr>
              <w:autoSpaceDE/>
              <w:autoSpaceDN/>
              <w:adjustRightInd/>
              <w:rPr>
                <w:rFonts w:cs="Arial"/>
                <w:color w:val="000000" w:themeColor="dark1"/>
                <w:kern w:val="24"/>
                <w:lang w:val="en-CA"/>
              </w:rPr>
            </w:pPr>
            <w:r>
              <w:rPr>
                <w:rFonts w:cs="Arial"/>
                <w:color w:val="000000" w:themeColor="dark1"/>
                <w:kern w:val="24"/>
                <w:lang w:val="en-CA"/>
              </w:rPr>
              <w:t>AS923</w:t>
            </w:r>
            <w:r w:rsidR="006049CB">
              <w:rPr>
                <w:rFonts w:cs="Arial"/>
                <w:color w:val="000000" w:themeColor="dark1"/>
                <w:kern w:val="24"/>
                <w:lang w:val="en-CA"/>
              </w:rPr>
              <w:t xml:space="preserve"> </w:t>
            </w:r>
          </w:p>
          <w:p w14:paraId="131D0A43" w14:textId="13BD7435" w:rsidR="00BA3C7B" w:rsidRDefault="006049CB" w:rsidP="000E01B2">
            <w:pPr>
              <w:autoSpaceDE/>
              <w:autoSpaceDN/>
              <w:adjustRightInd/>
              <w:rPr>
                <w:rFonts w:cs="Arial"/>
                <w:color w:val="000000" w:themeColor="dark1"/>
                <w:kern w:val="24"/>
                <w:lang w:val="en-CA"/>
              </w:rPr>
            </w:pPr>
            <w:r>
              <w:rPr>
                <w:rFonts w:cs="Arial"/>
                <w:color w:val="000000" w:themeColor="dark1"/>
                <w:kern w:val="24"/>
                <w:lang w:val="en-CA"/>
              </w:rPr>
              <w:t>(-1 to -4)</w:t>
            </w:r>
          </w:p>
        </w:tc>
        <w:tc>
          <w:tcPr>
            <w:tcW w:w="1418" w:type="dxa"/>
          </w:tcPr>
          <w:p w14:paraId="5C1F5B2B" w14:textId="444680BF" w:rsidR="00BA3C7B" w:rsidRDefault="00CD4277" w:rsidP="000E01B2">
            <w:pPr>
              <w:autoSpaceDE/>
              <w:autoSpaceDN/>
              <w:adjustRightInd/>
              <w:rPr>
                <w:rFonts w:cs="Arial"/>
                <w:color w:val="000000" w:themeColor="dark1"/>
                <w:kern w:val="24"/>
                <w:lang w:val="en-CA"/>
              </w:rPr>
            </w:pPr>
            <w:r>
              <w:rPr>
                <w:rFonts w:cs="Arial"/>
                <w:color w:val="000000" w:themeColor="dark1"/>
                <w:kern w:val="24"/>
                <w:lang w:val="en-CA"/>
              </w:rPr>
              <w:t xml:space="preserve">LTE </w:t>
            </w:r>
            <w:r w:rsidR="002B756A">
              <w:rPr>
                <w:rFonts w:cs="Arial"/>
                <w:color w:val="000000" w:themeColor="dark1"/>
                <w:kern w:val="24"/>
                <w:lang w:val="en-CA"/>
              </w:rPr>
              <w:t>B8</w:t>
            </w:r>
          </w:p>
        </w:tc>
        <w:tc>
          <w:tcPr>
            <w:tcW w:w="1984" w:type="dxa"/>
          </w:tcPr>
          <w:p w14:paraId="39F96E9E" w14:textId="77777777" w:rsidR="00BA3C7B" w:rsidRDefault="002B756A" w:rsidP="000E01B2">
            <w:pPr>
              <w:autoSpaceDE/>
              <w:autoSpaceDN/>
              <w:adjustRightInd/>
              <w:rPr>
                <w:rFonts w:cs="Arial"/>
              </w:rPr>
            </w:pPr>
            <w:r>
              <w:rPr>
                <w:rFonts w:cs="Arial"/>
              </w:rPr>
              <w:t>915.0</w:t>
            </w:r>
          </w:p>
        </w:tc>
      </w:tr>
      <w:tr w:rsidR="00BA3C7B" w:rsidRPr="007A3C05" w14:paraId="2D4BAA15" w14:textId="77777777" w:rsidTr="00BA3C7B">
        <w:trPr>
          <w:trHeight w:val="584"/>
        </w:trPr>
        <w:tc>
          <w:tcPr>
            <w:tcW w:w="1101" w:type="dxa"/>
          </w:tcPr>
          <w:p w14:paraId="1E6CF61D" w14:textId="77777777" w:rsidR="00BA3C7B" w:rsidRDefault="00BA3C7B" w:rsidP="000E01B2">
            <w:pPr>
              <w:autoSpaceDE/>
              <w:autoSpaceDN/>
              <w:adjustRightInd/>
              <w:rPr>
                <w:rFonts w:cs="Arial"/>
                <w:color w:val="000000" w:themeColor="dark1"/>
                <w:kern w:val="24"/>
                <w:lang w:val="en-CA"/>
              </w:rPr>
            </w:pPr>
            <w:r>
              <w:rPr>
                <w:rFonts w:cs="Arial"/>
                <w:color w:val="000000" w:themeColor="dark1"/>
                <w:kern w:val="24"/>
                <w:lang w:val="en-CA"/>
              </w:rPr>
              <w:t>KR920</w:t>
            </w:r>
          </w:p>
        </w:tc>
        <w:tc>
          <w:tcPr>
            <w:tcW w:w="1418" w:type="dxa"/>
          </w:tcPr>
          <w:p w14:paraId="552A7673" w14:textId="5FC5FD1F" w:rsidR="00BA3C7B" w:rsidRDefault="00CD4277" w:rsidP="000E01B2">
            <w:pPr>
              <w:autoSpaceDE/>
              <w:autoSpaceDN/>
              <w:adjustRightInd/>
              <w:rPr>
                <w:rFonts w:cs="Arial"/>
                <w:color w:val="000000" w:themeColor="dark1"/>
                <w:kern w:val="24"/>
                <w:lang w:val="en-CA"/>
              </w:rPr>
            </w:pPr>
            <w:r>
              <w:rPr>
                <w:rFonts w:cs="Arial"/>
                <w:color w:val="000000" w:themeColor="dark1"/>
                <w:kern w:val="24"/>
                <w:lang w:val="en-CA"/>
              </w:rPr>
              <w:t xml:space="preserve">LTE </w:t>
            </w:r>
            <w:r w:rsidR="002B756A">
              <w:rPr>
                <w:rFonts w:cs="Arial"/>
                <w:color w:val="000000" w:themeColor="dark1"/>
                <w:kern w:val="24"/>
                <w:lang w:val="en-CA"/>
              </w:rPr>
              <w:t>B8</w:t>
            </w:r>
          </w:p>
        </w:tc>
        <w:tc>
          <w:tcPr>
            <w:tcW w:w="1984" w:type="dxa"/>
          </w:tcPr>
          <w:p w14:paraId="590EF14B" w14:textId="77777777" w:rsidR="00BA3C7B" w:rsidRDefault="002B756A" w:rsidP="000E01B2">
            <w:pPr>
              <w:autoSpaceDE/>
              <w:autoSpaceDN/>
              <w:adjustRightInd/>
              <w:rPr>
                <w:rFonts w:cs="Arial"/>
              </w:rPr>
            </w:pPr>
            <w:r>
              <w:rPr>
                <w:rFonts w:cs="Arial"/>
              </w:rPr>
              <w:t>915.0</w:t>
            </w:r>
          </w:p>
        </w:tc>
      </w:tr>
      <w:tr w:rsidR="00BA3C7B" w:rsidRPr="007A3C05" w14:paraId="3A1D6C2E" w14:textId="77777777" w:rsidTr="00BA3C7B">
        <w:trPr>
          <w:trHeight w:val="584"/>
        </w:trPr>
        <w:tc>
          <w:tcPr>
            <w:tcW w:w="1101" w:type="dxa"/>
          </w:tcPr>
          <w:p w14:paraId="4AC8A751" w14:textId="77777777" w:rsidR="00BA3C7B" w:rsidRDefault="00BA3C7B" w:rsidP="000E01B2">
            <w:pPr>
              <w:autoSpaceDE/>
              <w:autoSpaceDN/>
              <w:adjustRightInd/>
              <w:rPr>
                <w:rFonts w:cs="Arial"/>
                <w:color w:val="000000" w:themeColor="dark1"/>
                <w:kern w:val="24"/>
                <w:lang w:val="en-CA"/>
              </w:rPr>
            </w:pPr>
            <w:r>
              <w:rPr>
                <w:rFonts w:cs="Arial"/>
                <w:color w:val="000000" w:themeColor="dark1"/>
                <w:kern w:val="24"/>
                <w:lang w:val="en-CA"/>
              </w:rPr>
              <w:t>IN865</w:t>
            </w:r>
          </w:p>
        </w:tc>
        <w:tc>
          <w:tcPr>
            <w:tcW w:w="1418" w:type="dxa"/>
          </w:tcPr>
          <w:p w14:paraId="0EC7B767" w14:textId="498C7104" w:rsidR="00BA3C7B" w:rsidRDefault="00CD4277" w:rsidP="000E01B2">
            <w:pPr>
              <w:autoSpaceDE/>
              <w:autoSpaceDN/>
              <w:adjustRightInd/>
              <w:rPr>
                <w:rFonts w:cs="Arial"/>
                <w:color w:val="000000" w:themeColor="dark1"/>
                <w:kern w:val="24"/>
                <w:lang w:val="en-CA"/>
              </w:rPr>
            </w:pPr>
            <w:r>
              <w:rPr>
                <w:rFonts w:cs="Arial"/>
                <w:color w:val="000000" w:themeColor="dark1"/>
                <w:kern w:val="24"/>
                <w:lang w:val="en-CA"/>
              </w:rPr>
              <w:t xml:space="preserve">LTE </w:t>
            </w:r>
            <w:r w:rsidR="002B756A">
              <w:rPr>
                <w:rFonts w:cs="Arial"/>
                <w:color w:val="000000" w:themeColor="dark1"/>
                <w:kern w:val="24"/>
                <w:lang w:val="en-CA"/>
              </w:rPr>
              <w:t>B8</w:t>
            </w:r>
          </w:p>
        </w:tc>
        <w:tc>
          <w:tcPr>
            <w:tcW w:w="1984" w:type="dxa"/>
          </w:tcPr>
          <w:p w14:paraId="1ED3B041" w14:textId="77777777" w:rsidR="00BA3C7B" w:rsidRPr="00BA7FB6" w:rsidRDefault="002B756A" w:rsidP="000E01B2">
            <w:pPr>
              <w:autoSpaceDE/>
              <w:autoSpaceDN/>
              <w:adjustRightInd/>
              <w:rPr>
                <w:rFonts w:cs="Arial"/>
              </w:rPr>
            </w:pPr>
            <w:r>
              <w:rPr>
                <w:rFonts w:cs="Arial"/>
              </w:rPr>
              <w:t>880.0</w:t>
            </w:r>
          </w:p>
        </w:tc>
      </w:tr>
      <w:tr w:rsidR="00BA3C7B" w:rsidRPr="007A3C05" w14:paraId="0FBD5617" w14:textId="77777777" w:rsidTr="00BA3C7B">
        <w:trPr>
          <w:trHeight w:val="584"/>
        </w:trPr>
        <w:tc>
          <w:tcPr>
            <w:tcW w:w="1101" w:type="dxa"/>
          </w:tcPr>
          <w:p w14:paraId="15CBEDE4" w14:textId="77777777" w:rsidR="00BA3C7B" w:rsidRDefault="00BA3C7B" w:rsidP="000E01B2">
            <w:pPr>
              <w:autoSpaceDE/>
              <w:autoSpaceDN/>
              <w:adjustRightInd/>
              <w:rPr>
                <w:rFonts w:cs="Arial"/>
                <w:color w:val="000000" w:themeColor="dark1"/>
                <w:kern w:val="24"/>
                <w:lang w:val="en-CA"/>
              </w:rPr>
            </w:pPr>
            <w:r>
              <w:rPr>
                <w:rFonts w:cs="Arial"/>
                <w:color w:val="000000" w:themeColor="dark1"/>
                <w:kern w:val="24"/>
                <w:lang w:val="en-CA"/>
              </w:rPr>
              <w:t>RU864</w:t>
            </w:r>
          </w:p>
        </w:tc>
        <w:tc>
          <w:tcPr>
            <w:tcW w:w="1418" w:type="dxa"/>
          </w:tcPr>
          <w:p w14:paraId="4B71FAC0" w14:textId="77777777" w:rsidR="00BA3C7B" w:rsidRDefault="002B756A" w:rsidP="000E01B2">
            <w:pPr>
              <w:autoSpaceDE/>
              <w:autoSpaceDN/>
              <w:adjustRightInd/>
              <w:rPr>
                <w:rFonts w:cs="Arial"/>
                <w:color w:val="000000" w:themeColor="dark1"/>
                <w:kern w:val="24"/>
                <w:lang w:val="en-CA"/>
              </w:rPr>
            </w:pPr>
            <w:r>
              <w:rPr>
                <w:rFonts w:cs="Arial"/>
                <w:color w:val="000000" w:themeColor="dark1"/>
                <w:kern w:val="24"/>
                <w:lang w:val="en-CA"/>
              </w:rPr>
              <w:t>LTE B20</w:t>
            </w:r>
          </w:p>
        </w:tc>
        <w:tc>
          <w:tcPr>
            <w:tcW w:w="1984" w:type="dxa"/>
          </w:tcPr>
          <w:p w14:paraId="6EAD770E" w14:textId="77777777" w:rsidR="00BA3C7B" w:rsidRDefault="002B756A" w:rsidP="000E01B2">
            <w:pPr>
              <w:autoSpaceDE/>
              <w:autoSpaceDN/>
              <w:adjustRightInd/>
              <w:rPr>
                <w:rFonts w:cs="Arial"/>
              </w:rPr>
            </w:pPr>
            <w:r>
              <w:rPr>
                <w:rFonts w:cs="Arial"/>
              </w:rPr>
              <w:t>862.0</w:t>
            </w:r>
          </w:p>
        </w:tc>
      </w:tr>
    </w:tbl>
    <w:p w14:paraId="39D871E3" w14:textId="6BE1B895" w:rsidR="00525479" w:rsidRDefault="009F1B0B" w:rsidP="000F211E">
      <w:pPr>
        <w:pStyle w:val="Heading3"/>
      </w:pPr>
      <w:bookmarkStart w:id="265" w:name="_Toc62228905"/>
      <w:bookmarkStart w:id="266" w:name="_Ref5182798"/>
      <w:bookmarkStart w:id="267" w:name="_Ref5183328"/>
      <w:r>
        <w:rPr>
          <w:lang w:val="en-GB"/>
        </w:rPr>
        <w:t>Test Results</w:t>
      </w:r>
      <w:bookmarkEnd w:id="265"/>
    </w:p>
    <w:p w14:paraId="7EBBC5D2" w14:textId="3453D0FA" w:rsidR="00525479" w:rsidRDefault="00525479" w:rsidP="00525479">
      <w:pPr>
        <w:pStyle w:val="Caption"/>
        <w:keepNext/>
        <w:jc w:val="left"/>
      </w:pPr>
      <w:bookmarkStart w:id="268" w:name="_Toc62228997"/>
      <w:r>
        <w:t xml:space="preserve">Table </w:t>
      </w:r>
      <w:fldSimple w:instr=" STYLEREF 1 \s ">
        <w:r w:rsidR="00EE6949">
          <w:rPr>
            <w:noProof/>
          </w:rPr>
          <w:t>4</w:t>
        </w:r>
      </w:fldSimple>
      <w:r>
        <w:noBreakHyphen/>
      </w:r>
      <w:fldSimple w:instr=" SEQ Table \* ARABIC \s 1 ">
        <w:r w:rsidR="00EE6949">
          <w:rPr>
            <w:noProof/>
          </w:rPr>
          <w:t>6</w:t>
        </w:r>
      </w:fldSimple>
      <w:r>
        <w:t xml:space="preserve"> - Test Results - </w:t>
      </w:r>
      <w:r>
        <w:fldChar w:fldCharType="begin"/>
      </w:r>
      <w:r>
        <w:instrText xml:space="preserve"> REF _Ref5182644 \h </w:instrText>
      </w:r>
      <w:r>
        <w:fldChar w:fldCharType="separate"/>
      </w:r>
      <w:r w:rsidR="00EE6949">
        <w:t>Tx Conducted Emissions Out-of-Band</w:t>
      </w:r>
      <w:bookmarkEnd w:id="268"/>
      <w:r>
        <w:fldChar w:fldCharType="end"/>
      </w:r>
    </w:p>
    <w:tbl>
      <w:tblPr>
        <w:tblStyle w:val="TableGrid"/>
        <w:tblW w:w="0" w:type="auto"/>
        <w:tblLayout w:type="fixed"/>
        <w:tblLook w:val="04A0" w:firstRow="1" w:lastRow="0" w:firstColumn="1" w:lastColumn="0" w:noHBand="0" w:noVBand="1"/>
      </w:tblPr>
      <w:tblGrid>
        <w:gridCol w:w="999"/>
        <w:gridCol w:w="3816"/>
        <w:gridCol w:w="1559"/>
        <w:gridCol w:w="851"/>
        <w:gridCol w:w="1785"/>
      </w:tblGrid>
      <w:tr w:rsidR="00525479" w14:paraId="5029957E" w14:textId="77777777" w:rsidTr="000F211E">
        <w:tc>
          <w:tcPr>
            <w:tcW w:w="999" w:type="dxa"/>
          </w:tcPr>
          <w:p w14:paraId="04A10034" w14:textId="77777777" w:rsidR="00525479" w:rsidRPr="000F211E" w:rsidRDefault="00525479" w:rsidP="00525479">
            <w:pPr>
              <w:autoSpaceDE/>
              <w:autoSpaceDN/>
              <w:adjustRightInd/>
              <w:rPr>
                <w:sz w:val="20"/>
                <w:szCs w:val="20"/>
              </w:rPr>
            </w:pPr>
            <w:r w:rsidRPr="000F211E">
              <w:rPr>
                <w:sz w:val="20"/>
                <w:szCs w:val="20"/>
              </w:rPr>
              <w:t>Test Number</w:t>
            </w:r>
          </w:p>
        </w:tc>
        <w:tc>
          <w:tcPr>
            <w:tcW w:w="3816" w:type="dxa"/>
          </w:tcPr>
          <w:p w14:paraId="2F91888F" w14:textId="77777777" w:rsidR="00525479" w:rsidRPr="000F211E" w:rsidRDefault="00525479" w:rsidP="00525479">
            <w:pPr>
              <w:autoSpaceDE/>
              <w:autoSpaceDN/>
              <w:adjustRightInd/>
              <w:rPr>
                <w:sz w:val="20"/>
                <w:szCs w:val="20"/>
              </w:rPr>
            </w:pPr>
            <w:r w:rsidRPr="000F211E">
              <w:rPr>
                <w:sz w:val="20"/>
                <w:szCs w:val="20"/>
              </w:rPr>
              <w:t>Test Name</w:t>
            </w:r>
          </w:p>
        </w:tc>
        <w:tc>
          <w:tcPr>
            <w:tcW w:w="1559" w:type="dxa"/>
          </w:tcPr>
          <w:p w14:paraId="7D309C3B" w14:textId="71EAF1F0" w:rsidR="00525479" w:rsidRPr="000F211E" w:rsidRDefault="00525479" w:rsidP="00525479">
            <w:pPr>
              <w:autoSpaceDE/>
              <w:autoSpaceDN/>
              <w:adjustRightInd/>
              <w:rPr>
                <w:sz w:val="20"/>
                <w:szCs w:val="20"/>
              </w:rPr>
            </w:pPr>
            <w:r w:rsidRPr="000F211E">
              <w:rPr>
                <w:sz w:val="20"/>
                <w:szCs w:val="20"/>
              </w:rPr>
              <w:t xml:space="preserve">Temperature </w:t>
            </w:r>
            <w:r w:rsidR="00874A51">
              <w:rPr>
                <w:sz w:val="20"/>
                <w:szCs w:val="20"/>
              </w:rPr>
              <w:t>Range</w:t>
            </w:r>
          </w:p>
        </w:tc>
        <w:tc>
          <w:tcPr>
            <w:tcW w:w="851" w:type="dxa"/>
          </w:tcPr>
          <w:p w14:paraId="4CE66BCF" w14:textId="77777777" w:rsidR="00525479" w:rsidRPr="000F211E" w:rsidRDefault="00525479" w:rsidP="00525479">
            <w:pPr>
              <w:autoSpaceDE/>
              <w:autoSpaceDN/>
              <w:adjustRightInd/>
              <w:rPr>
                <w:sz w:val="20"/>
                <w:szCs w:val="20"/>
              </w:rPr>
            </w:pPr>
            <w:r w:rsidRPr="000F211E">
              <w:rPr>
                <w:sz w:val="20"/>
                <w:szCs w:val="20"/>
              </w:rPr>
              <w:t>Result (dBm)</w:t>
            </w:r>
          </w:p>
        </w:tc>
        <w:tc>
          <w:tcPr>
            <w:tcW w:w="1785" w:type="dxa"/>
          </w:tcPr>
          <w:p w14:paraId="3EC2BF16" w14:textId="77777777" w:rsidR="00525479" w:rsidRPr="000F211E" w:rsidRDefault="00525479" w:rsidP="00525479">
            <w:pPr>
              <w:autoSpaceDE/>
              <w:autoSpaceDN/>
              <w:adjustRightInd/>
              <w:rPr>
                <w:sz w:val="20"/>
                <w:szCs w:val="20"/>
              </w:rPr>
            </w:pPr>
            <w:r w:rsidRPr="000F211E">
              <w:rPr>
                <w:sz w:val="20"/>
                <w:szCs w:val="20"/>
              </w:rPr>
              <w:t>Comment</w:t>
            </w:r>
          </w:p>
        </w:tc>
      </w:tr>
      <w:tr w:rsidR="00525479" w14:paraId="40B0B90A" w14:textId="77777777" w:rsidTr="000F211E">
        <w:tc>
          <w:tcPr>
            <w:tcW w:w="999" w:type="dxa"/>
          </w:tcPr>
          <w:p w14:paraId="6658EF31" w14:textId="7B6F2E44" w:rsidR="00525479" w:rsidRPr="000F211E" w:rsidRDefault="00525479" w:rsidP="00525479">
            <w:pPr>
              <w:autoSpaceDE/>
              <w:autoSpaceDN/>
              <w:adjustRightInd/>
              <w:rPr>
                <w:sz w:val="20"/>
                <w:szCs w:val="20"/>
              </w:rPr>
            </w:pPr>
            <w:r w:rsidRPr="000F211E">
              <w:rPr>
                <w:sz w:val="20"/>
                <w:szCs w:val="20"/>
              </w:rPr>
              <w:t>4.</w:t>
            </w:r>
            <w:r w:rsidR="00D801EB" w:rsidRPr="000F211E">
              <w:rPr>
                <w:sz w:val="20"/>
                <w:szCs w:val="20"/>
              </w:rPr>
              <w:t>3</w:t>
            </w:r>
            <w:r w:rsidRPr="000F211E">
              <w:rPr>
                <w:sz w:val="20"/>
                <w:szCs w:val="20"/>
              </w:rPr>
              <w:t>.1</w:t>
            </w:r>
          </w:p>
        </w:tc>
        <w:tc>
          <w:tcPr>
            <w:tcW w:w="3816" w:type="dxa"/>
          </w:tcPr>
          <w:p w14:paraId="7CDD24A1" w14:textId="59985C37" w:rsidR="00525479" w:rsidRPr="000F211E" w:rsidRDefault="000F211E" w:rsidP="00525479">
            <w:pPr>
              <w:autoSpaceDE/>
              <w:autoSpaceDN/>
              <w:adjustRightInd/>
              <w:rPr>
                <w:sz w:val="20"/>
                <w:szCs w:val="20"/>
              </w:rPr>
            </w:pPr>
            <w:r w:rsidRPr="000F211E">
              <w:rPr>
                <w:sz w:val="20"/>
                <w:szCs w:val="20"/>
              </w:rPr>
              <w:t>Conducted Emissions at first Emissions Test Frequency when gateway transmitting on TxF1</w:t>
            </w:r>
          </w:p>
        </w:tc>
        <w:tc>
          <w:tcPr>
            <w:tcW w:w="1559" w:type="dxa"/>
          </w:tcPr>
          <w:p w14:paraId="4AD34207" w14:textId="77777777" w:rsidR="00525479" w:rsidRPr="000F211E" w:rsidRDefault="00525479" w:rsidP="00525479">
            <w:pPr>
              <w:autoSpaceDE/>
              <w:autoSpaceDN/>
              <w:adjustRightInd/>
              <w:rPr>
                <w:sz w:val="20"/>
                <w:szCs w:val="20"/>
              </w:rPr>
            </w:pPr>
            <w:r w:rsidRPr="000F211E">
              <w:rPr>
                <w:sz w:val="20"/>
                <w:szCs w:val="20"/>
              </w:rPr>
              <w:t xml:space="preserve"> Nominal</w:t>
            </w:r>
          </w:p>
        </w:tc>
        <w:tc>
          <w:tcPr>
            <w:tcW w:w="851" w:type="dxa"/>
          </w:tcPr>
          <w:p w14:paraId="2598E508" w14:textId="77777777" w:rsidR="00525479" w:rsidRPr="000F211E" w:rsidRDefault="00525479" w:rsidP="00525479">
            <w:pPr>
              <w:autoSpaceDE/>
              <w:autoSpaceDN/>
              <w:adjustRightInd/>
              <w:rPr>
                <w:sz w:val="20"/>
                <w:szCs w:val="20"/>
              </w:rPr>
            </w:pPr>
          </w:p>
        </w:tc>
        <w:tc>
          <w:tcPr>
            <w:tcW w:w="1785" w:type="dxa"/>
          </w:tcPr>
          <w:p w14:paraId="75971941" w14:textId="77777777" w:rsidR="00525479" w:rsidRPr="000F211E" w:rsidRDefault="00525479" w:rsidP="00525479">
            <w:pPr>
              <w:autoSpaceDE/>
              <w:autoSpaceDN/>
              <w:adjustRightInd/>
              <w:rPr>
                <w:sz w:val="20"/>
                <w:szCs w:val="20"/>
              </w:rPr>
            </w:pPr>
          </w:p>
        </w:tc>
      </w:tr>
      <w:tr w:rsidR="00525479" w14:paraId="1F7A7C6E" w14:textId="77777777" w:rsidTr="000F211E">
        <w:tc>
          <w:tcPr>
            <w:tcW w:w="999" w:type="dxa"/>
          </w:tcPr>
          <w:p w14:paraId="56B79A29" w14:textId="734EF00B" w:rsidR="00525479" w:rsidRPr="000F211E" w:rsidRDefault="00525479" w:rsidP="00525479">
            <w:pPr>
              <w:autoSpaceDE/>
              <w:autoSpaceDN/>
              <w:adjustRightInd/>
              <w:rPr>
                <w:sz w:val="20"/>
                <w:szCs w:val="20"/>
              </w:rPr>
            </w:pPr>
            <w:r w:rsidRPr="000F211E">
              <w:rPr>
                <w:sz w:val="20"/>
                <w:szCs w:val="20"/>
              </w:rPr>
              <w:t>4.</w:t>
            </w:r>
            <w:r w:rsidR="00D801EB" w:rsidRPr="000F211E">
              <w:rPr>
                <w:sz w:val="20"/>
                <w:szCs w:val="20"/>
              </w:rPr>
              <w:t>3</w:t>
            </w:r>
            <w:r w:rsidRPr="000F211E">
              <w:rPr>
                <w:sz w:val="20"/>
                <w:szCs w:val="20"/>
              </w:rPr>
              <w:t>.2</w:t>
            </w:r>
          </w:p>
        </w:tc>
        <w:tc>
          <w:tcPr>
            <w:tcW w:w="3816" w:type="dxa"/>
          </w:tcPr>
          <w:p w14:paraId="5CA1F574" w14:textId="7E194D9D" w:rsidR="00525479" w:rsidRPr="000F211E" w:rsidRDefault="000F211E" w:rsidP="00525479">
            <w:pPr>
              <w:autoSpaceDE/>
              <w:autoSpaceDN/>
              <w:adjustRightInd/>
              <w:rPr>
                <w:sz w:val="20"/>
                <w:szCs w:val="20"/>
              </w:rPr>
            </w:pPr>
            <w:r w:rsidRPr="000F211E">
              <w:rPr>
                <w:sz w:val="20"/>
                <w:szCs w:val="20"/>
              </w:rPr>
              <w:t>Conducted Emissions at second Emissions Test Frequency when gateway transmitting on TxF1</w:t>
            </w:r>
          </w:p>
        </w:tc>
        <w:tc>
          <w:tcPr>
            <w:tcW w:w="1559" w:type="dxa"/>
          </w:tcPr>
          <w:p w14:paraId="4C5245D2" w14:textId="77777777" w:rsidR="00525479" w:rsidRPr="000F211E" w:rsidRDefault="00525479" w:rsidP="00525479">
            <w:pPr>
              <w:autoSpaceDE/>
              <w:autoSpaceDN/>
              <w:adjustRightInd/>
              <w:rPr>
                <w:sz w:val="20"/>
                <w:szCs w:val="20"/>
              </w:rPr>
            </w:pPr>
            <w:r w:rsidRPr="000F211E">
              <w:rPr>
                <w:sz w:val="20"/>
                <w:szCs w:val="20"/>
              </w:rPr>
              <w:t xml:space="preserve"> Nominal</w:t>
            </w:r>
          </w:p>
        </w:tc>
        <w:tc>
          <w:tcPr>
            <w:tcW w:w="851" w:type="dxa"/>
          </w:tcPr>
          <w:p w14:paraId="0B4D6B99" w14:textId="77777777" w:rsidR="00525479" w:rsidRPr="000F211E" w:rsidRDefault="00525479" w:rsidP="00525479">
            <w:pPr>
              <w:autoSpaceDE/>
              <w:autoSpaceDN/>
              <w:adjustRightInd/>
              <w:rPr>
                <w:sz w:val="20"/>
                <w:szCs w:val="20"/>
              </w:rPr>
            </w:pPr>
          </w:p>
        </w:tc>
        <w:tc>
          <w:tcPr>
            <w:tcW w:w="1785" w:type="dxa"/>
          </w:tcPr>
          <w:p w14:paraId="34258C0C" w14:textId="4B3B07BF" w:rsidR="00525479" w:rsidRPr="000F211E" w:rsidRDefault="000F211E" w:rsidP="00525479">
            <w:pPr>
              <w:autoSpaceDE/>
              <w:autoSpaceDN/>
              <w:adjustRightInd/>
              <w:rPr>
                <w:sz w:val="20"/>
                <w:szCs w:val="20"/>
              </w:rPr>
            </w:pPr>
            <w:r w:rsidRPr="000F211E">
              <w:rPr>
                <w:sz w:val="20"/>
                <w:szCs w:val="20"/>
              </w:rPr>
              <w:t xml:space="preserve">If second Emissions Test Frequency defined in </w:t>
            </w:r>
            <w:r w:rsidRPr="000F211E">
              <w:rPr>
                <w:sz w:val="20"/>
                <w:szCs w:val="20"/>
              </w:rPr>
              <w:fldChar w:fldCharType="begin"/>
            </w:r>
            <w:r w:rsidRPr="000F211E">
              <w:rPr>
                <w:sz w:val="20"/>
                <w:szCs w:val="20"/>
              </w:rPr>
              <w:instrText xml:space="preserve"> REF _Ref8746351 \h </w:instrText>
            </w:r>
            <w:r>
              <w:rPr>
                <w:sz w:val="20"/>
                <w:szCs w:val="20"/>
              </w:rPr>
              <w:instrText xml:space="preserve"> \* MERGEFORMAT </w:instrText>
            </w:r>
            <w:r w:rsidRPr="000F211E">
              <w:rPr>
                <w:sz w:val="20"/>
                <w:szCs w:val="20"/>
              </w:rPr>
            </w:r>
            <w:r w:rsidRPr="000F211E">
              <w:rPr>
                <w:sz w:val="20"/>
                <w:szCs w:val="20"/>
              </w:rPr>
              <w:fldChar w:fldCharType="separate"/>
            </w:r>
            <w:r w:rsidR="00EE6949" w:rsidRPr="00EE6949">
              <w:rPr>
                <w:sz w:val="20"/>
                <w:szCs w:val="20"/>
              </w:rPr>
              <w:t xml:space="preserve">Table </w:t>
            </w:r>
            <w:r w:rsidR="00EE6949" w:rsidRPr="00EE6949">
              <w:rPr>
                <w:noProof/>
                <w:sz w:val="20"/>
                <w:szCs w:val="20"/>
              </w:rPr>
              <w:t>4</w:t>
            </w:r>
            <w:r w:rsidR="00EE6949" w:rsidRPr="00EE6949">
              <w:rPr>
                <w:noProof/>
                <w:sz w:val="20"/>
                <w:szCs w:val="20"/>
              </w:rPr>
              <w:noBreakHyphen/>
              <w:t>5</w:t>
            </w:r>
            <w:r w:rsidRPr="000F211E">
              <w:rPr>
                <w:sz w:val="20"/>
                <w:szCs w:val="20"/>
              </w:rPr>
              <w:fldChar w:fldCharType="end"/>
            </w:r>
            <w:r w:rsidRPr="000F211E">
              <w:rPr>
                <w:sz w:val="20"/>
                <w:szCs w:val="20"/>
              </w:rPr>
              <w:t>.</w:t>
            </w:r>
          </w:p>
        </w:tc>
      </w:tr>
      <w:tr w:rsidR="000F211E" w14:paraId="7A1ACD38" w14:textId="77777777" w:rsidTr="000F211E">
        <w:tc>
          <w:tcPr>
            <w:tcW w:w="999" w:type="dxa"/>
          </w:tcPr>
          <w:p w14:paraId="39045A28" w14:textId="365BD440" w:rsidR="000F211E" w:rsidRPr="000F211E" w:rsidRDefault="000F211E" w:rsidP="000F211E">
            <w:pPr>
              <w:autoSpaceDE/>
              <w:autoSpaceDN/>
              <w:adjustRightInd/>
              <w:rPr>
                <w:sz w:val="20"/>
                <w:szCs w:val="20"/>
              </w:rPr>
            </w:pPr>
            <w:r w:rsidRPr="000F211E">
              <w:rPr>
                <w:sz w:val="20"/>
                <w:szCs w:val="20"/>
              </w:rPr>
              <w:t>4.3.3</w:t>
            </w:r>
          </w:p>
        </w:tc>
        <w:tc>
          <w:tcPr>
            <w:tcW w:w="3816" w:type="dxa"/>
          </w:tcPr>
          <w:p w14:paraId="77039455" w14:textId="5B540D7B" w:rsidR="000F211E" w:rsidRPr="000F211E" w:rsidRDefault="000F211E" w:rsidP="000F211E">
            <w:pPr>
              <w:autoSpaceDE/>
              <w:autoSpaceDN/>
              <w:adjustRightInd/>
              <w:rPr>
                <w:sz w:val="20"/>
                <w:szCs w:val="20"/>
              </w:rPr>
            </w:pPr>
            <w:r w:rsidRPr="000F211E">
              <w:rPr>
                <w:sz w:val="20"/>
                <w:szCs w:val="20"/>
              </w:rPr>
              <w:t>Conducted Emissions at first Emissions Test Frequency when gateway transmitting on TxF2</w:t>
            </w:r>
          </w:p>
        </w:tc>
        <w:tc>
          <w:tcPr>
            <w:tcW w:w="1559" w:type="dxa"/>
          </w:tcPr>
          <w:p w14:paraId="5F5E7EFB" w14:textId="6B4500B3" w:rsidR="000F211E" w:rsidRPr="000F211E" w:rsidRDefault="000F211E" w:rsidP="000F211E">
            <w:pPr>
              <w:autoSpaceDE/>
              <w:autoSpaceDN/>
              <w:adjustRightInd/>
              <w:rPr>
                <w:sz w:val="20"/>
                <w:szCs w:val="20"/>
              </w:rPr>
            </w:pPr>
            <w:r w:rsidRPr="000F211E">
              <w:rPr>
                <w:sz w:val="20"/>
                <w:szCs w:val="20"/>
              </w:rPr>
              <w:t xml:space="preserve"> Nominal</w:t>
            </w:r>
          </w:p>
        </w:tc>
        <w:tc>
          <w:tcPr>
            <w:tcW w:w="851" w:type="dxa"/>
          </w:tcPr>
          <w:p w14:paraId="473A57FF" w14:textId="77777777" w:rsidR="000F211E" w:rsidRPr="000F211E" w:rsidRDefault="000F211E" w:rsidP="000F211E">
            <w:pPr>
              <w:autoSpaceDE/>
              <w:autoSpaceDN/>
              <w:adjustRightInd/>
              <w:rPr>
                <w:sz w:val="20"/>
                <w:szCs w:val="20"/>
              </w:rPr>
            </w:pPr>
          </w:p>
        </w:tc>
        <w:tc>
          <w:tcPr>
            <w:tcW w:w="1785" w:type="dxa"/>
          </w:tcPr>
          <w:p w14:paraId="244EB24C" w14:textId="77777777" w:rsidR="000F211E" w:rsidRPr="000F211E" w:rsidRDefault="000F211E" w:rsidP="000F211E">
            <w:pPr>
              <w:autoSpaceDE/>
              <w:autoSpaceDN/>
              <w:adjustRightInd/>
              <w:rPr>
                <w:sz w:val="20"/>
                <w:szCs w:val="20"/>
              </w:rPr>
            </w:pPr>
            <w:r w:rsidRPr="000F211E">
              <w:rPr>
                <w:sz w:val="20"/>
                <w:szCs w:val="20"/>
              </w:rPr>
              <w:t>If applicable</w:t>
            </w:r>
          </w:p>
        </w:tc>
      </w:tr>
      <w:tr w:rsidR="000F211E" w14:paraId="142DAC9F" w14:textId="77777777" w:rsidTr="000F211E">
        <w:tc>
          <w:tcPr>
            <w:tcW w:w="999" w:type="dxa"/>
          </w:tcPr>
          <w:p w14:paraId="713FE5B6" w14:textId="7BEA77A2" w:rsidR="000F211E" w:rsidRPr="000F211E" w:rsidRDefault="000F211E" w:rsidP="000F211E">
            <w:pPr>
              <w:autoSpaceDE/>
              <w:autoSpaceDN/>
              <w:adjustRightInd/>
              <w:rPr>
                <w:sz w:val="20"/>
                <w:szCs w:val="20"/>
              </w:rPr>
            </w:pPr>
            <w:r w:rsidRPr="000F211E">
              <w:rPr>
                <w:sz w:val="20"/>
                <w:szCs w:val="20"/>
              </w:rPr>
              <w:t>4.3.4</w:t>
            </w:r>
          </w:p>
        </w:tc>
        <w:tc>
          <w:tcPr>
            <w:tcW w:w="3816" w:type="dxa"/>
          </w:tcPr>
          <w:p w14:paraId="3B5C676F" w14:textId="109719EA" w:rsidR="000F211E" w:rsidRPr="000F211E" w:rsidRDefault="000F211E" w:rsidP="000F211E">
            <w:pPr>
              <w:autoSpaceDE/>
              <w:autoSpaceDN/>
              <w:adjustRightInd/>
              <w:rPr>
                <w:sz w:val="20"/>
                <w:szCs w:val="20"/>
              </w:rPr>
            </w:pPr>
            <w:r w:rsidRPr="000F211E">
              <w:rPr>
                <w:sz w:val="20"/>
                <w:szCs w:val="20"/>
              </w:rPr>
              <w:t>Conducted Emissions at second Emissions Test Frequency when gateway transmitting on TxF2</w:t>
            </w:r>
          </w:p>
        </w:tc>
        <w:tc>
          <w:tcPr>
            <w:tcW w:w="1559" w:type="dxa"/>
          </w:tcPr>
          <w:p w14:paraId="62F8F1F3" w14:textId="0909F2D8" w:rsidR="000F211E" w:rsidRPr="000F211E" w:rsidRDefault="000F211E" w:rsidP="000F211E">
            <w:pPr>
              <w:autoSpaceDE/>
              <w:autoSpaceDN/>
              <w:adjustRightInd/>
              <w:rPr>
                <w:sz w:val="20"/>
                <w:szCs w:val="20"/>
              </w:rPr>
            </w:pPr>
            <w:r w:rsidRPr="000F211E">
              <w:rPr>
                <w:sz w:val="20"/>
                <w:szCs w:val="20"/>
              </w:rPr>
              <w:t xml:space="preserve"> Nominal</w:t>
            </w:r>
          </w:p>
        </w:tc>
        <w:tc>
          <w:tcPr>
            <w:tcW w:w="851" w:type="dxa"/>
          </w:tcPr>
          <w:p w14:paraId="0366F550" w14:textId="77777777" w:rsidR="000F211E" w:rsidRPr="000F211E" w:rsidRDefault="000F211E" w:rsidP="000F211E">
            <w:pPr>
              <w:autoSpaceDE/>
              <w:autoSpaceDN/>
              <w:adjustRightInd/>
              <w:rPr>
                <w:sz w:val="20"/>
                <w:szCs w:val="20"/>
              </w:rPr>
            </w:pPr>
          </w:p>
        </w:tc>
        <w:tc>
          <w:tcPr>
            <w:tcW w:w="1785" w:type="dxa"/>
          </w:tcPr>
          <w:p w14:paraId="1FDD9F1C" w14:textId="77777777" w:rsidR="000F211E" w:rsidRPr="000F211E" w:rsidRDefault="000F211E" w:rsidP="000F211E">
            <w:pPr>
              <w:autoSpaceDE/>
              <w:autoSpaceDN/>
              <w:adjustRightInd/>
              <w:rPr>
                <w:sz w:val="20"/>
                <w:szCs w:val="20"/>
              </w:rPr>
            </w:pPr>
            <w:r w:rsidRPr="000F211E">
              <w:rPr>
                <w:sz w:val="20"/>
                <w:szCs w:val="20"/>
              </w:rPr>
              <w:t>If applicable</w:t>
            </w:r>
          </w:p>
        </w:tc>
      </w:tr>
    </w:tbl>
    <w:p w14:paraId="677625E9" w14:textId="77777777" w:rsidR="0004317D" w:rsidRDefault="0004317D" w:rsidP="0004317D">
      <w:pPr>
        <w:pStyle w:val="Heading2"/>
      </w:pPr>
      <w:bookmarkStart w:id="269" w:name="_Toc8228681"/>
      <w:bookmarkStart w:id="270" w:name="_Toc8228682"/>
      <w:bookmarkStart w:id="271" w:name="_Toc8202777"/>
      <w:bookmarkStart w:id="272" w:name="_Toc8203975"/>
      <w:bookmarkStart w:id="273" w:name="_Toc8205796"/>
      <w:bookmarkStart w:id="274" w:name="_Toc8214353"/>
      <w:bookmarkStart w:id="275" w:name="_Toc8216067"/>
      <w:bookmarkStart w:id="276" w:name="_Toc8220515"/>
      <w:bookmarkStart w:id="277" w:name="_Toc8221196"/>
      <w:bookmarkStart w:id="278" w:name="_Toc8221864"/>
      <w:bookmarkStart w:id="279" w:name="_Toc8222067"/>
      <w:bookmarkStart w:id="280" w:name="_Toc8228046"/>
      <w:bookmarkStart w:id="281" w:name="_Toc8228683"/>
      <w:bookmarkStart w:id="282" w:name="_Toc8228684"/>
      <w:bookmarkStart w:id="283" w:name="_Toc8228685"/>
      <w:bookmarkStart w:id="284" w:name="_Toc8228686"/>
      <w:bookmarkStart w:id="285" w:name="_Toc8228687"/>
      <w:bookmarkStart w:id="286" w:name="_Toc8228688"/>
      <w:bookmarkStart w:id="287" w:name="_Toc8228689"/>
      <w:bookmarkStart w:id="288" w:name="_Toc8228690"/>
      <w:bookmarkStart w:id="289" w:name="_Toc8228697"/>
      <w:bookmarkStart w:id="290" w:name="_Toc8228698"/>
      <w:bookmarkStart w:id="291" w:name="_Toc8228699"/>
      <w:bookmarkStart w:id="292" w:name="_Toc8228700"/>
      <w:bookmarkStart w:id="293" w:name="_Toc8228701"/>
      <w:bookmarkStart w:id="294" w:name="_Toc8228702"/>
      <w:bookmarkStart w:id="295" w:name="_Toc8228703"/>
      <w:bookmarkStart w:id="296" w:name="_Toc8228704"/>
      <w:bookmarkStart w:id="297" w:name="_Toc8228705"/>
      <w:bookmarkStart w:id="298" w:name="_Toc8228706"/>
      <w:bookmarkStart w:id="299" w:name="_Toc8228707"/>
      <w:bookmarkStart w:id="300" w:name="_Toc8228708"/>
      <w:bookmarkStart w:id="301" w:name="_Toc8228709"/>
      <w:bookmarkStart w:id="302" w:name="_Toc8228710"/>
      <w:bookmarkStart w:id="303" w:name="_Toc8228711"/>
      <w:bookmarkStart w:id="304" w:name="_Toc8228712"/>
      <w:bookmarkStart w:id="305" w:name="_Toc8228713"/>
      <w:bookmarkStart w:id="306" w:name="_Toc8228714"/>
      <w:bookmarkStart w:id="307" w:name="_Toc8228715"/>
      <w:bookmarkStart w:id="308" w:name="_Toc8228716"/>
      <w:bookmarkStart w:id="309" w:name="_Toc8228717"/>
      <w:bookmarkStart w:id="310" w:name="_Toc8228718"/>
      <w:bookmarkStart w:id="311" w:name="_Ref5183059"/>
      <w:bookmarkStart w:id="312" w:name="_Ref6411925"/>
      <w:bookmarkStart w:id="313" w:name="_Toc62228906"/>
      <w:bookmarkEnd w:id="266"/>
      <w:bookmarkEnd w:id="267"/>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r>
        <w:lastRenderedPageBreak/>
        <w:t>Tx Intermodulation</w:t>
      </w:r>
      <w:bookmarkEnd w:id="311"/>
      <w:bookmarkEnd w:id="312"/>
      <w:bookmarkEnd w:id="313"/>
    </w:p>
    <w:p w14:paraId="3A99466B" w14:textId="77777777" w:rsidR="0004317D" w:rsidRDefault="0004317D" w:rsidP="0004317D">
      <w:pPr>
        <w:pStyle w:val="Heading3"/>
        <w:keepLines/>
        <w:tabs>
          <w:tab w:val="clear" w:pos="796"/>
          <w:tab w:val="clear" w:pos="851"/>
        </w:tabs>
        <w:autoSpaceDE/>
        <w:autoSpaceDN/>
        <w:adjustRightInd/>
        <w:spacing w:before="200" w:line="276" w:lineRule="auto"/>
        <w:ind w:left="86" w:firstLine="0"/>
        <w:jc w:val="both"/>
      </w:pPr>
      <w:bookmarkStart w:id="314" w:name="_Toc62228907"/>
      <w:r>
        <w:t>Applicability</w:t>
      </w:r>
      <w:bookmarkEnd w:id="314"/>
      <w:r>
        <w:t xml:space="preserve"> </w:t>
      </w:r>
    </w:p>
    <w:p w14:paraId="252F4A7E" w14:textId="7BEF5DA3" w:rsidR="00F90B0F" w:rsidRDefault="00AF061B" w:rsidP="00F90B0F">
      <w:r>
        <w:t xml:space="preserve">Please refer to </w:t>
      </w:r>
      <w:r>
        <w:fldChar w:fldCharType="begin"/>
      </w:r>
      <w:r>
        <w:instrText xml:space="preserve"> REF _Ref6413609 \h </w:instrText>
      </w:r>
      <w:r>
        <w:fldChar w:fldCharType="separate"/>
      </w:r>
      <w:r w:rsidR="00EE6949">
        <w:t xml:space="preserve">Table </w:t>
      </w:r>
      <w:r w:rsidR="00EE6949">
        <w:rPr>
          <w:noProof/>
        </w:rPr>
        <w:t>2</w:t>
      </w:r>
      <w:r w:rsidR="00EE6949">
        <w:noBreakHyphen/>
      </w:r>
      <w:r w:rsidR="00EE6949">
        <w:rPr>
          <w:noProof/>
        </w:rPr>
        <w:t>2</w:t>
      </w:r>
      <w:r>
        <w:fldChar w:fldCharType="end"/>
      </w:r>
      <w:r>
        <w:t>.</w:t>
      </w:r>
      <w:r w:rsidR="00522011">
        <w:t xml:space="preserve"> </w:t>
      </w:r>
    </w:p>
    <w:p w14:paraId="22499286" w14:textId="77777777" w:rsidR="0004317D" w:rsidRPr="006800FA" w:rsidRDefault="0004317D" w:rsidP="00F90B0F">
      <w:pPr>
        <w:pStyle w:val="Heading3"/>
      </w:pPr>
      <w:bookmarkStart w:id="315" w:name="_Toc6415555"/>
      <w:bookmarkStart w:id="316" w:name="_Toc62228908"/>
      <w:bookmarkEnd w:id="315"/>
      <w:r>
        <w:t>Description</w:t>
      </w:r>
      <w:bookmarkEnd w:id="316"/>
    </w:p>
    <w:p w14:paraId="4A11CC80" w14:textId="478B281A" w:rsidR="00F72626" w:rsidRPr="007F1277" w:rsidRDefault="00F72626" w:rsidP="00F72626">
      <w:pPr>
        <w:pStyle w:val="LoRaCertBody"/>
        <w:rPr>
          <w:rFonts w:ascii="Arial" w:hAnsi="Arial" w:cs="Arial"/>
          <w:lang w:val="en-US"/>
        </w:rPr>
      </w:pPr>
      <w:bookmarkStart w:id="317" w:name="_Hlk65963298"/>
      <w:ins w:id="318" w:author="Tom Danshin" w:date="2021-03-16T11:40:00Z">
        <w:r w:rsidRPr="007F1277" w:rsidDel="00F72626">
          <w:rPr>
            <w:rFonts w:ascii="Arial" w:hAnsi="Arial" w:cs="Arial"/>
            <w:lang w:val="en-CA"/>
          </w:rPr>
          <w:t xml:space="preserve">To </w:t>
        </w:r>
        <w:r w:rsidDel="00F72626">
          <w:rPr>
            <w:rFonts w:ascii="Arial" w:hAnsi="Arial" w:cs="Arial"/>
            <w:lang w:val="en-CA"/>
          </w:rPr>
          <w:t>measure transmit emissions performance in the presence of s</w:t>
        </w:r>
        <w:r w:rsidRPr="007F1277" w:rsidDel="00F72626">
          <w:rPr>
            <w:rFonts w:ascii="Arial" w:hAnsi="Arial" w:cs="Arial"/>
            <w:lang w:val="en-CA"/>
          </w:rPr>
          <w:t>trong Out of Band signal</w:t>
        </w:r>
        <w:r w:rsidDel="00F72626">
          <w:rPr>
            <w:rFonts w:ascii="Arial" w:hAnsi="Arial" w:cs="Arial"/>
            <w:lang w:val="en-CA"/>
          </w:rPr>
          <w:t xml:space="preserve"> </w:t>
        </w:r>
        <w:r w:rsidRPr="007F1277" w:rsidDel="00F72626">
          <w:rPr>
            <w:rFonts w:ascii="Arial" w:hAnsi="Arial" w:cs="Arial"/>
            <w:lang w:val="en-CA"/>
          </w:rPr>
          <w:t xml:space="preserve">at </w:t>
        </w:r>
        <w:r w:rsidDel="00F72626">
          <w:rPr>
            <w:rFonts w:ascii="Arial" w:hAnsi="Arial" w:cs="Arial"/>
            <w:lang w:val="en-CA"/>
          </w:rPr>
          <w:t xml:space="preserve">the </w:t>
        </w:r>
        <w:r w:rsidRPr="007F1277" w:rsidDel="00F72626">
          <w:rPr>
            <w:rFonts w:ascii="Arial" w:hAnsi="Arial" w:cs="Arial"/>
            <w:lang w:val="en-CA"/>
          </w:rPr>
          <w:t>Gateway ANT port</w:t>
        </w:r>
        <w:r w:rsidDel="00F72626">
          <w:rPr>
            <w:rFonts w:ascii="Arial" w:hAnsi="Arial" w:cs="Arial"/>
            <w:lang w:val="en-US"/>
          </w:rPr>
          <w:t xml:space="preserve">.  This test is based on the Tx intermodulation examples in </w:t>
        </w:r>
      </w:ins>
      <w:customXmlInsRangeStart w:id="319" w:author="Tom Danshin" w:date="2021-03-16T11:40:00Z"/>
      <w:sdt>
        <w:sdtPr>
          <w:rPr>
            <w:rFonts w:ascii="Arial" w:hAnsi="Arial" w:cs="Arial"/>
            <w:lang w:val="en-US"/>
          </w:rPr>
          <w:id w:val="-1636714695"/>
          <w:citation/>
        </w:sdtPr>
        <w:sdtContent>
          <w:customXmlInsRangeEnd w:id="319"/>
          <w:ins w:id="320" w:author="Tom Danshin" w:date="2021-03-16T11:40:00Z">
            <w:r w:rsidDel="00F72626">
              <w:rPr>
                <w:rFonts w:ascii="Arial" w:hAnsi="Arial" w:cs="Arial"/>
                <w:lang w:val="en-US"/>
              </w:rPr>
              <w:fldChar w:fldCharType="begin"/>
            </w:r>
            <w:r w:rsidDel="00F72626">
              <w:rPr>
                <w:rFonts w:ascii="Arial" w:hAnsi="Arial" w:cs="Arial"/>
                <w:lang w:val="en-CA"/>
              </w:rPr>
              <w:instrText xml:space="preserve">CITATION MGi \l 4105 </w:instrText>
            </w:r>
            <w:r w:rsidDel="00F72626">
              <w:rPr>
                <w:rFonts w:ascii="Arial" w:hAnsi="Arial" w:cs="Arial"/>
                <w:lang w:val="en-US"/>
              </w:rPr>
              <w:fldChar w:fldCharType="separate"/>
            </w:r>
            <w:r w:rsidRPr="001F133E" w:rsidDel="00F72626">
              <w:rPr>
                <w:rFonts w:ascii="Arial" w:hAnsi="Arial" w:cs="Arial"/>
                <w:noProof/>
                <w:lang w:val="en-CA"/>
              </w:rPr>
              <w:t>[1]</w:t>
            </w:r>
            <w:r w:rsidDel="00F72626">
              <w:rPr>
                <w:rFonts w:ascii="Arial" w:hAnsi="Arial" w:cs="Arial"/>
                <w:lang w:val="en-US"/>
              </w:rPr>
              <w:fldChar w:fldCharType="end"/>
            </w:r>
          </w:ins>
          <w:customXmlInsRangeStart w:id="321" w:author="Tom Danshin" w:date="2021-03-16T11:40:00Z"/>
        </w:sdtContent>
      </w:sdt>
      <w:customXmlInsRangeEnd w:id="321"/>
      <w:ins w:id="322" w:author="Tom Danshin" w:date="2021-03-16T11:40:00Z">
        <w:r w:rsidDel="00F72626">
          <w:rPr>
            <w:rFonts w:ascii="Arial" w:hAnsi="Arial" w:cs="Arial"/>
            <w:lang w:val="en-US"/>
          </w:rPr>
          <w:t xml:space="preserve">.  The examples are based on a gateway transmitter output third-order-intercept-point (OIP3) of 40dBm, minimum cavity filter interferer rejection of 40dB, an antenna-to-antenna isolation of 45dB, and LTE and </w:t>
        </w:r>
        <w:proofErr w:type="spellStart"/>
        <w:r w:rsidDel="00F72626">
          <w:rPr>
            <w:rFonts w:ascii="Arial" w:hAnsi="Arial" w:cs="Arial"/>
            <w:lang w:val="en-US"/>
          </w:rPr>
          <w:t>LoRa</w:t>
        </w:r>
        <w:proofErr w:type="spellEnd"/>
        <w:r w:rsidDel="00F72626">
          <w:rPr>
            <w:rFonts w:ascii="Arial" w:hAnsi="Arial" w:cs="Arial"/>
            <w:lang w:val="en-US"/>
          </w:rPr>
          <w:t xml:space="preserve"> antennas as described in sections 3.2.1 and 3.2.1 respectively, in </w:t>
        </w:r>
      </w:ins>
      <w:customXmlInsRangeStart w:id="323" w:author="Tom Danshin" w:date="2021-03-16T11:40:00Z"/>
      <w:sdt>
        <w:sdtPr>
          <w:rPr>
            <w:rFonts w:ascii="Arial" w:hAnsi="Arial" w:cs="Arial"/>
            <w:lang w:val="en-US"/>
          </w:rPr>
          <w:id w:val="1924607047"/>
          <w:citation/>
        </w:sdtPr>
        <w:sdtContent>
          <w:customXmlInsRangeEnd w:id="323"/>
          <w:ins w:id="324" w:author="Tom Danshin" w:date="2021-03-16T11:40:00Z">
            <w:r w:rsidDel="00F72626">
              <w:rPr>
                <w:rFonts w:ascii="Arial" w:hAnsi="Arial" w:cs="Arial"/>
                <w:lang w:val="en-US"/>
              </w:rPr>
              <w:fldChar w:fldCharType="begin"/>
            </w:r>
            <w:r w:rsidDel="00F72626">
              <w:rPr>
                <w:rFonts w:ascii="Arial" w:hAnsi="Arial" w:cs="Arial"/>
                <w:lang w:val="en-CA"/>
              </w:rPr>
              <w:instrText xml:space="preserve"> CITATION MGi \l 4105 </w:instrText>
            </w:r>
            <w:r w:rsidDel="00F72626">
              <w:rPr>
                <w:rFonts w:ascii="Arial" w:hAnsi="Arial" w:cs="Arial"/>
                <w:lang w:val="en-US"/>
              </w:rPr>
              <w:fldChar w:fldCharType="separate"/>
            </w:r>
            <w:r w:rsidRPr="004120C8" w:rsidDel="00F72626">
              <w:rPr>
                <w:rFonts w:ascii="Arial" w:hAnsi="Arial" w:cs="Arial"/>
                <w:noProof/>
                <w:lang w:val="en-CA"/>
              </w:rPr>
              <w:t>[1]</w:t>
            </w:r>
            <w:r w:rsidDel="00F72626">
              <w:rPr>
                <w:rFonts w:ascii="Arial" w:hAnsi="Arial" w:cs="Arial"/>
                <w:lang w:val="en-US"/>
              </w:rPr>
              <w:fldChar w:fldCharType="end"/>
            </w:r>
          </w:ins>
          <w:customXmlInsRangeStart w:id="325" w:author="Tom Danshin" w:date="2021-03-16T11:40:00Z"/>
        </w:sdtContent>
      </w:sdt>
      <w:customXmlInsRangeEnd w:id="325"/>
    </w:p>
    <w:p w14:paraId="036BFE54" w14:textId="77777777" w:rsidR="0004317D" w:rsidRDefault="004C0F4B" w:rsidP="0004317D">
      <w:pPr>
        <w:pStyle w:val="Heading3"/>
      </w:pPr>
      <w:bookmarkStart w:id="326" w:name="_Toc62228909"/>
      <w:bookmarkEnd w:id="317"/>
      <w:r>
        <w:t>Performance Guidelines</w:t>
      </w:r>
      <w:bookmarkEnd w:id="326"/>
    </w:p>
    <w:p w14:paraId="610899BB" w14:textId="7074B253" w:rsidR="0004317D" w:rsidRPr="007F1277" w:rsidRDefault="00D2378F" w:rsidP="0004317D">
      <w:pPr>
        <w:pStyle w:val="LoRaCertBody"/>
        <w:rPr>
          <w:rFonts w:ascii="Arial" w:hAnsi="Arial" w:cs="Arial"/>
        </w:rPr>
      </w:pPr>
      <w:r>
        <w:rPr>
          <w:rFonts w:ascii="Arial" w:hAnsi="Arial" w:cs="Arial"/>
        </w:rPr>
        <w:t xml:space="preserve">The spurious emissions should be </w:t>
      </w:r>
      <w:r w:rsidR="0005010E">
        <w:rPr>
          <w:rFonts w:ascii="Arial" w:hAnsi="Arial" w:cs="Arial"/>
        </w:rPr>
        <w:t>less</w:t>
      </w:r>
      <w:r>
        <w:rPr>
          <w:rFonts w:ascii="Arial" w:hAnsi="Arial" w:cs="Arial"/>
        </w:rPr>
        <w:t xml:space="preserve"> than </w:t>
      </w:r>
      <w:r w:rsidR="0005010E">
        <w:rPr>
          <w:rFonts w:ascii="Arial" w:hAnsi="Arial" w:cs="Arial"/>
        </w:rPr>
        <w:t xml:space="preserve">the value specified in </w:t>
      </w:r>
      <w:r w:rsidR="0005010E">
        <w:rPr>
          <w:rFonts w:ascii="Arial" w:hAnsi="Arial" w:cs="Arial"/>
        </w:rPr>
        <w:fldChar w:fldCharType="begin"/>
      </w:r>
      <w:r w:rsidR="0005010E">
        <w:rPr>
          <w:rFonts w:ascii="Arial" w:hAnsi="Arial" w:cs="Arial"/>
        </w:rPr>
        <w:instrText xml:space="preserve"> REF _Ref8202921 \h </w:instrText>
      </w:r>
      <w:r w:rsidR="0005010E">
        <w:rPr>
          <w:rFonts w:ascii="Arial" w:hAnsi="Arial" w:cs="Arial"/>
        </w:rPr>
      </w:r>
      <w:r w:rsidR="0005010E">
        <w:rPr>
          <w:rFonts w:ascii="Arial" w:hAnsi="Arial" w:cs="Arial"/>
        </w:rPr>
        <w:fldChar w:fldCharType="separate"/>
      </w:r>
      <w:r w:rsidR="00EE6949">
        <w:t xml:space="preserve">Table </w:t>
      </w:r>
      <w:r w:rsidR="00EE6949">
        <w:rPr>
          <w:noProof/>
        </w:rPr>
        <w:t>4</w:t>
      </w:r>
      <w:r w:rsidR="00EE6949">
        <w:noBreakHyphen/>
      </w:r>
      <w:r w:rsidR="00EE6949">
        <w:rPr>
          <w:noProof/>
        </w:rPr>
        <w:t>7</w:t>
      </w:r>
      <w:r w:rsidR="0005010E">
        <w:rPr>
          <w:rFonts w:ascii="Arial" w:hAnsi="Arial" w:cs="Arial"/>
        </w:rPr>
        <w:fldChar w:fldCharType="end"/>
      </w:r>
      <w:r w:rsidR="0005010E">
        <w:rPr>
          <w:rFonts w:ascii="Arial" w:hAnsi="Arial" w:cs="Arial"/>
        </w:rPr>
        <w:t>.</w:t>
      </w:r>
      <w:r>
        <w:rPr>
          <w:rFonts w:ascii="Arial" w:hAnsi="Arial" w:cs="Arial"/>
        </w:rPr>
        <w:t xml:space="preserve">  </w:t>
      </w:r>
    </w:p>
    <w:p w14:paraId="21FE8423" w14:textId="77777777" w:rsidR="0004317D" w:rsidRDefault="0004317D" w:rsidP="0004317D">
      <w:pPr>
        <w:pStyle w:val="Heading3"/>
        <w:keepLines/>
        <w:tabs>
          <w:tab w:val="clear" w:pos="796"/>
          <w:tab w:val="clear" w:pos="851"/>
        </w:tabs>
        <w:autoSpaceDE/>
        <w:autoSpaceDN/>
        <w:adjustRightInd/>
        <w:spacing w:before="200" w:line="276" w:lineRule="auto"/>
        <w:ind w:left="86" w:firstLine="0"/>
        <w:jc w:val="both"/>
      </w:pPr>
      <w:bookmarkStart w:id="327" w:name="_Toc62228910"/>
      <w:r>
        <w:t>Test Conditions</w:t>
      </w:r>
      <w:bookmarkEnd w:id="327"/>
    </w:p>
    <w:p w14:paraId="3C1FE717" w14:textId="138A9076" w:rsidR="0004317D" w:rsidRPr="007F1277" w:rsidRDefault="00882183" w:rsidP="0004317D">
      <w:pPr>
        <w:pStyle w:val="LoRaCertBody"/>
        <w:spacing w:after="0"/>
        <w:rPr>
          <w:rFonts w:ascii="Arial" w:hAnsi="Arial" w:cs="Arial"/>
        </w:rPr>
      </w:pPr>
      <w:r>
        <w:rPr>
          <w:rFonts w:ascii="Arial" w:hAnsi="Arial" w:cs="Arial"/>
        </w:rPr>
        <w:t>Operating frequencies and modulation</w:t>
      </w:r>
      <w:r w:rsidR="00F80348">
        <w:rPr>
          <w:rFonts w:ascii="Arial" w:hAnsi="Arial" w:cs="Arial"/>
        </w:rPr>
        <w:t>:</w:t>
      </w:r>
      <w:r w:rsidR="0005010E">
        <w:rPr>
          <w:rFonts w:ascii="Arial" w:hAnsi="Arial" w:cs="Arial"/>
        </w:rPr>
        <w:t xml:space="preserve"> as per table </w:t>
      </w:r>
      <w:r w:rsidR="0005010E">
        <w:rPr>
          <w:rFonts w:ascii="Arial" w:hAnsi="Arial" w:cs="Arial"/>
        </w:rPr>
        <w:fldChar w:fldCharType="begin"/>
      </w:r>
      <w:r w:rsidR="0005010E">
        <w:rPr>
          <w:rFonts w:ascii="Arial" w:hAnsi="Arial" w:cs="Arial"/>
        </w:rPr>
        <w:instrText xml:space="preserve"> REF _Ref8202921 \h </w:instrText>
      </w:r>
      <w:r w:rsidR="0005010E">
        <w:rPr>
          <w:rFonts w:ascii="Arial" w:hAnsi="Arial" w:cs="Arial"/>
        </w:rPr>
      </w:r>
      <w:r w:rsidR="0005010E">
        <w:rPr>
          <w:rFonts w:ascii="Arial" w:hAnsi="Arial" w:cs="Arial"/>
        </w:rPr>
        <w:fldChar w:fldCharType="separate"/>
      </w:r>
      <w:proofErr w:type="spellStart"/>
      <w:r w:rsidR="00EE6949">
        <w:t>Table</w:t>
      </w:r>
      <w:proofErr w:type="spellEnd"/>
      <w:r w:rsidR="00EE6949">
        <w:t xml:space="preserve"> </w:t>
      </w:r>
      <w:r w:rsidR="00EE6949">
        <w:rPr>
          <w:noProof/>
        </w:rPr>
        <w:t>4</w:t>
      </w:r>
      <w:r w:rsidR="00EE6949">
        <w:noBreakHyphen/>
      </w:r>
      <w:r w:rsidR="00EE6949">
        <w:rPr>
          <w:noProof/>
        </w:rPr>
        <w:t>7</w:t>
      </w:r>
      <w:r w:rsidR="0005010E">
        <w:rPr>
          <w:rFonts w:ascii="Arial" w:hAnsi="Arial" w:cs="Arial"/>
        </w:rPr>
        <w:fldChar w:fldCharType="end"/>
      </w:r>
      <w:r w:rsidR="0005010E">
        <w:rPr>
          <w:rFonts w:ascii="Arial" w:hAnsi="Arial" w:cs="Arial"/>
        </w:rPr>
        <w:t>.</w:t>
      </w:r>
      <w:r w:rsidR="00F80348">
        <w:rPr>
          <w:rFonts w:ascii="Arial" w:hAnsi="Arial" w:cs="Arial"/>
        </w:rPr>
        <w:t xml:space="preserve">  </w:t>
      </w:r>
    </w:p>
    <w:p w14:paraId="2EF135EC" w14:textId="602E0B1B" w:rsidR="0004317D" w:rsidRDefault="00D67AE6" w:rsidP="0004317D">
      <w:pPr>
        <w:pStyle w:val="LoRaCertBody"/>
        <w:spacing w:after="0"/>
        <w:rPr>
          <w:rFonts w:ascii="Arial" w:hAnsi="Arial" w:cs="Arial"/>
        </w:rPr>
      </w:pPr>
      <w:r>
        <w:rPr>
          <w:rFonts w:ascii="Arial" w:hAnsi="Arial" w:cs="Arial"/>
        </w:rPr>
        <w:t xml:space="preserve">Desired Tx signal RF power level: </w:t>
      </w:r>
      <w:r w:rsidR="0005010E">
        <w:rPr>
          <w:rFonts w:ascii="Arial" w:hAnsi="Arial" w:cs="Arial"/>
        </w:rPr>
        <w:t xml:space="preserve">as per table </w:t>
      </w:r>
      <w:r w:rsidR="0005010E">
        <w:rPr>
          <w:rFonts w:ascii="Arial" w:hAnsi="Arial" w:cs="Arial"/>
        </w:rPr>
        <w:fldChar w:fldCharType="begin"/>
      </w:r>
      <w:r w:rsidR="0005010E">
        <w:rPr>
          <w:rFonts w:ascii="Arial" w:hAnsi="Arial" w:cs="Arial"/>
        </w:rPr>
        <w:instrText xml:space="preserve"> REF _Ref8202921 \h </w:instrText>
      </w:r>
      <w:r w:rsidR="0005010E">
        <w:rPr>
          <w:rFonts w:ascii="Arial" w:hAnsi="Arial" w:cs="Arial"/>
        </w:rPr>
      </w:r>
      <w:r w:rsidR="0005010E">
        <w:rPr>
          <w:rFonts w:ascii="Arial" w:hAnsi="Arial" w:cs="Arial"/>
        </w:rPr>
        <w:fldChar w:fldCharType="separate"/>
      </w:r>
      <w:proofErr w:type="spellStart"/>
      <w:r w:rsidR="00EE6949">
        <w:t>Table</w:t>
      </w:r>
      <w:proofErr w:type="spellEnd"/>
      <w:r w:rsidR="00EE6949">
        <w:t xml:space="preserve"> </w:t>
      </w:r>
      <w:r w:rsidR="00EE6949">
        <w:rPr>
          <w:noProof/>
        </w:rPr>
        <w:t>4</w:t>
      </w:r>
      <w:r w:rsidR="00EE6949">
        <w:noBreakHyphen/>
      </w:r>
      <w:r w:rsidR="00EE6949">
        <w:rPr>
          <w:noProof/>
        </w:rPr>
        <w:t>7</w:t>
      </w:r>
      <w:r w:rsidR="0005010E">
        <w:rPr>
          <w:rFonts w:ascii="Arial" w:hAnsi="Arial" w:cs="Arial"/>
        </w:rPr>
        <w:fldChar w:fldCharType="end"/>
      </w:r>
    </w:p>
    <w:p w14:paraId="06634877" w14:textId="4EE0ED6C" w:rsidR="00522011" w:rsidRPr="007F1277" w:rsidRDefault="00522011" w:rsidP="00522011">
      <w:pPr>
        <w:pStyle w:val="LoRaCertBody"/>
        <w:spacing w:after="0"/>
        <w:rPr>
          <w:rFonts w:ascii="Arial" w:hAnsi="Arial" w:cs="Arial"/>
        </w:rPr>
      </w:pPr>
      <w:r>
        <w:rPr>
          <w:rFonts w:ascii="Arial" w:hAnsi="Arial" w:cs="Arial"/>
        </w:rPr>
        <w:t xml:space="preserve">Interferer levels are set as per </w:t>
      </w:r>
      <w:r>
        <w:rPr>
          <w:rFonts w:ascii="Arial" w:hAnsi="Arial" w:cs="Arial"/>
        </w:rPr>
        <w:fldChar w:fldCharType="begin"/>
      </w:r>
      <w:r>
        <w:rPr>
          <w:rFonts w:ascii="Arial" w:hAnsi="Arial" w:cs="Arial"/>
        </w:rPr>
        <w:instrText xml:space="preserve"> REF _Ref8202921 \h </w:instrText>
      </w:r>
      <w:r>
        <w:rPr>
          <w:rFonts w:ascii="Arial" w:hAnsi="Arial" w:cs="Arial"/>
        </w:rPr>
      </w:r>
      <w:r>
        <w:rPr>
          <w:rFonts w:ascii="Arial" w:hAnsi="Arial" w:cs="Arial"/>
        </w:rPr>
        <w:fldChar w:fldCharType="separate"/>
      </w:r>
      <w:r w:rsidR="00EE6949">
        <w:t xml:space="preserve">Table </w:t>
      </w:r>
      <w:r w:rsidR="00EE6949">
        <w:rPr>
          <w:noProof/>
        </w:rPr>
        <w:t>4</w:t>
      </w:r>
      <w:r w:rsidR="00EE6949">
        <w:noBreakHyphen/>
      </w:r>
      <w:r w:rsidR="00EE6949">
        <w:rPr>
          <w:noProof/>
        </w:rPr>
        <w:t>7</w:t>
      </w:r>
      <w:r>
        <w:rPr>
          <w:rFonts w:ascii="Arial" w:hAnsi="Arial" w:cs="Arial"/>
        </w:rPr>
        <w:fldChar w:fldCharType="end"/>
      </w:r>
      <w:r>
        <w:rPr>
          <w:rFonts w:ascii="Arial" w:hAnsi="Arial" w:cs="Arial"/>
        </w:rPr>
        <w:t>.</w:t>
      </w:r>
    </w:p>
    <w:p w14:paraId="76AE6D08" w14:textId="77777777" w:rsidR="0004317D" w:rsidRDefault="00682646" w:rsidP="0004317D">
      <w:pPr>
        <w:pStyle w:val="LoRaCertBody"/>
        <w:spacing w:after="0"/>
        <w:rPr>
          <w:rFonts w:ascii="Arial" w:hAnsi="Arial" w:cs="Arial"/>
        </w:rPr>
      </w:pPr>
      <w:r w:rsidRPr="00810707">
        <w:rPr>
          <w:rFonts w:ascii="Arial" w:hAnsi="Arial" w:cs="Arial"/>
        </w:rPr>
        <w:t xml:space="preserve">Environmental </w:t>
      </w:r>
      <w:r>
        <w:rPr>
          <w:rFonts w:ascii="Arial" w:hAnsi="Arial" w:cs="Arial"/>
        </w:rPr>
        <w:t xml:space="preserve">and input voltage </w:t>
      </w:r>
      <w:r w:rsidRPr="00810707">
        <w:rPr>
          <w:rFonts w:ascii="Arial" w:hAnsi="Arial" w:cs="Arial"/>
        </w:rPr>
        <w:t xml:space="preserve">conditions:  </w:t>
      </w:r>
      <w:r>
        <w:rPr>
          <w:rFonts w:ascii="Arial" w:hAnsi="Arial" w:cs="Arial"/>
        </w:rPr>
        <w:t>nominal temperature, humidity and input voltage</w:t>
      </w:r>
    </w:p>
    <w:p w14:paraId="52270C21" w14:textId="77777777" w:rsidR="00D67AE6" w:rsidRDefault="00D67AE6" w:rsidP="00D67AE6">
      <w:pPr>
        <w:pStyle w:val="LoRaCertBody"/>
        <w:spacing w:after="0"/>
        <w:rPr>
          <w:rFonts w:ascii="Arial" w:hAnsi="Arial" w:cs="Arial"/>
        </w:rPr>
      </w:pPr>
    </w:p>
    <w:p w14:paraId="3F092F3F" w14:textId="3A58CD23" w:rsidR="00D67AE6" w:rsidRDefault="00D67AE6" w:rsidP="00A152D2">
      <w:pPr>
        <w:pStyle w:val="Caption"/>
        <w:keepNext/>
        <w:jc w:val="left"/>
      </w:pPr>
      <w:bookmarkStart w:id="328" w:name="_Ref8202921"/>
      <w:bookmarkStart w:id="329" w:name="_Toc62228998"/>
      <w:r>
        <w:t xml:space="preserve">Table </w:t>
      </w:r>
      <w:fldSimple w:instr=" STYLEREF 1 \s ">
        <w:r w:rsidR="00EE6949">
          <w:rPr>
            <w:noProof/>
          </w:rPr>
          <w:t>4</w:t>
        </w:r>
      </w:fldSimple>
      <w:r w:rsidR="00A360B0">
        <w:noBreakHyphen/>
      </w:r>
      <w:fldSimple w:instr=" SEQ Table \* ARABIC \s 1 ">
        <w:r w:rsidR="00EE6949">
          <w:rPr>
            <w:noProof/>
          </w:rPr>
          <w:t>7</w:t>
        </w:r>
      </w:fldSimple>
      <w:bookmarkEnd w:id="328"/>
      <w:r>
        <w:t xml:space="preserve"> </w:t>
      </w:r>
      <w:r w:rsidR="00522011">
        <w:t>Tx Intermodulation</w:t>
      </w:r>
      <w:r>
        <w:t xml:space="preserve"> Setting</w:t>
      </w:r>
      <w:r w:rsidR="00522011">
        <w:t>s</w:t>
      </w:r>
      <w:bookmarkEnd w:id="329"/>
    </w:p>
    <w:tbl>
      <w:tblPr>
        <w:tblStyle w:val="TableGrid"/>
        <w:tblW w:w="7792" w:type="dxa"/>
        <w:tblLayout w:type="fixed"/>
        <w:tblLook w:val="0420" w:firstRow="1" w:lastRow="0" w:firstColumn="0" w:lastColumn="0" w:noHBand="0" w:noVBand="1"/>
      </w:tblPr>
      <w:tblGrid>
        <w:gridCol w:w="1129"/>
        <w:gridCol w:w="993"/>
        <w:gridCol w:w="850"/>
        <w:gridCol w:w="567"/>
        <w:gridCol w:w="709"/>
        <w:gridCol w:w="709"/>
        <w:gridCol w:w="850"/>
        <w:gridCol w:w="851"/>
        <w:gridCol w:w="1134"/>
      </w:tblGrid>
      <w:tr w:rsidR="008271EC" w:rsidRPr="007A3C05" w14:paraId="2DBAC902" w14:textId="77777777" w:rsidTr="009F3C07">
        <w:trPr>
          <w:trHeight w:val="584"/>
        </w:trPr>
        <w:tc>
          <w:tcPr>
            <w:tcW w:w="1129" w:type="dxa"/>
          </w:tcPr>
          <w:p w14:paraId="4DB3C4AD" w14:textId="77777777" w:rsidR="008271EC" w:rsidRPr="008C03C3" w:rsidDel="00522011" w:rsidRDefault="008271EC" w:rsidP="00AE1A23">
            <w:pPr>
              <w:autoSpaceDE/>
              <w:autoSpaceDN/>
              <w:adjustRightInd/>
              <w:rPr>
                <w:rFonts w:cs="Arial"/>
                <w:b/>
                <w:color w:val="000000" w:themeColor="text1"/>
                <w:sz w:val="18"/>
                <w:szCs w:val="18"/>
              </w:rPr>
            </w:pPr>
          </w:p>
        </w:tc>
        <w:tc>
          <w:tcPr>
            <w:tcW w:w="3119" w:type="dxa"/>
            <w:gridSpan w:val="4"/>
          </w:tcPr>
          <w:p w14:paraId="28B4650F" w14:textId="556DE2B7" w:rsidR="008271EC" w:rsidRDefault="008271EC" w:rsidP="00AE1A23">
            <w:pPr>
              <w:autoSpaceDE/>
              <w:autoSpaceDN/>
              <w:adjustRightInd/>
              <w:rPr>
                <w:rFonts w:cs="Arial"/>
                <w:b/>
                <w:color w:val="000000" w:themeColor="text1"/>
                <w:sz w:val="18"/>
                <w:szCs w:val="18"/>
              </w:rPr>
            </w:pPr>
            <w:proofErr w:type="spellStart"/>
            <w:r>
              <w:rPr>
                <w:rFonts w:cs="Arial"/>
                <w:b/>
                <w:color w:val="000000" w:themeColor="text1"/>
                <w:sz w:val="18"/>
                <w:szCs w:val="18"/>
              </w:rPr>
              <w:t>LoRaWAN</w:t>
            </w:r>
            <w:proofErr w:type="spellEnd"/>
            <w:r>
              <w:rPr>
                <w:rFonts w:cs="Arial"/>
                <w:b/>
                <w:color w:val="000000" w:themeColor="text1"/>
                <w:sz w:val="18"/>
                <w:szCs w:val="18"/>
              </w:rPr>
              <w:t xml:space="preserve"> Tx settings</w:t>
            </w:r>
          </w:p>
        </w:tc>
        <w:tc>
          <w:tcPr>
            <w:tcW w:w="1559" w:type="dxa"/>
            <w:gridSpan w:val="2"/>
          </w:tcPr>
          <w:p w14:paraId="287938DB" w14:textId="5A5D89EC" w:rsidR="008271EC" w:rsidRDefault="008271EC" w:rsidP="00AE1A23">
            <w:pPr>
              <w:autoSpaceDE/>
              <w:autoSpaceDN/>
              <w:adjustRightInd/>
              <w:rPr>
                <w:rFonts w:cs="Arial"/>
                <w:b/>
                <w:color w:val="000000" w:themeColor="text1"/>
                <w:sz w:val="18"/>
                <w:szCs w:val="18"/>
              </w:rPr>
            </w:pPr>
            <w:r>
              <w:rPr>
                <w:rFonts w:cs="Arial"/>
                <w:b/>
                <w:color w:val="000000" w:themeColor="text1"/>
                <w:sz w:val="18"/>
                <w:szCs w:val="18"/>
              </w:rPr>
              <w:t>CW Interferer settings</w:t>
            </w:r>
          </w:p>
        </w:tc>
        <w:tc>
          <w:tcPr>
            <w:tcW w:w="1985" w:type="dxa"/>
            <w:gridSpan w:val="2"/>
          </w:tcPr>
          <w:p w14:paraId="4C69D674" w14:textId="3AD3F304" w:rsidR="008271EC" w:rsidRPr="008C03C3" w:rsidRDefault="008271EC" w:rsidP="00AE1A23">
            <w:pPr>
              <w:autoSpaceDE/>
              <w:autoSpaceDN/>
              <w:adjustRightInd/>
              <w:rPr>
                <w:rFonts w:cs="Arial"/>
                <w:b/>
                <w:color w:val="000000" w:themeColor="text1"/>
                <w:sz w:val="18"/>
                <w:szCs w:val="18"/>
              </w:rPr>
            </w:pPr>
            <w:r>
              <w:rPr>
                <w:rFonts w:cs="Arial"/>
                <w:b/>
                <w:color w:val="000000" w:themeColor="text1"/>
                <w:sz w:val="18"/>
                <w:szCs w:val="18"/>
              </w:rPr>
              <w:t xml:space="preserve">Intermodulation </w:t>
            </w:r>
            <w:r w:rsidR="00251ECF">
              <w:rPr>
                <w:rFonts w:cs="Arial"/>
                <w:b/>
                <w:color w:val="000000" w:themeColor="text1"/>
                <w:sz w:val="18"/>
                <w:szCs w:val="18"/>
              </w:rPr>
              <w:t xml:space="preserve">(IMD) </w:t>
            </w:r>
            <w:r>
              <w:rPr>
                <w:rFonts w:cs="Arial"/>
                <w:b/>
                <w:color w:val="000000" w:themeColor="text1"/>
                <w:sz w:val="18"/>
                <w:szCs w:val="18"/>
              </w:rPr>
              <w:t>Tone</w:t>
            </w:r>
            <w:r w:rsidR="00AB52FA">
              <w:rPr>
                <w:rFonts w:cs="Arial"/>
                <w:b/>
                <w:color w:val="000000" w:themeColor="text1"/>
                <w:sz w:val="18"/>
                <w:szCs w:val="18"/>
              </w:rPr>
              <w:t xml:space="preserve"> </w:t>
            </w:r>
          </w:p>
        </w:tc>
      </w:tr>
      <w:tr w:rsidR="008271EC" w:rsidRPr="007A3C05" w14:paraId="1A87684F" w14:textId="07E1D265" w:rsidTr="009F3C07">
        <w:trPr>
          <w:trHeight w:val="584"/>
        </w:trPr>
        <w:tc>
          <w:tcPr>
            <w:tcW w:w="1129" w:type="dxa"/>
          </w:tcPr>
          <w:p w14:paraId="5E6654E2" w14:textId="3186F56C" w:rsidR="008271EC" w:rsidRPr="008C03C3" w:rsidRDefault="008271EC" w:rsidP="00AE1A23">
            <w:pPr>
              <w:autoSpaceDE/>
              <w:autoSpaceDN/>
              <w:adjustRightInd/>
              <w:rPr>
                <w:rFonts w:cs="Arial"/>
                <w:b/>
                <w:color w:val="000000" w:themeColor="text1"/>
                <w:sz w:val="18"/>
                <w:szCs w:val="18"/>
              </w:rPr>
            </w:pPr>
            <w:r w:rsidRPr="008C03C3">
              <w:rPr>
                <w:rFonts w:cs="Arial"/>
                <w:b/>
                <w:color w:val="000000" w:themeColor="text1"/>
                <w:sz w:val="18"/>
                <w:szCs w:val="18"/>
              </w:rPr>
              <w:t>Region</w:t>
            </w:r>
          </w:p>
        </w:tc>
        <w:tc>
          <w:tcPr>
            <w:tcW w:w="993" w:type="dxa"/>
          </w:tcPr>
          <w:p w14:paraId="0EBB648C" w14:textId="42DC5DFF" w:rsidR="009F3C07" w:rsidRDefault="009F3C07" w:rsidP="00AE1A23">
            <w:pPr>
              <w:autoSpaceDE/>
              <w:autoSpaceDN/>
              <w:adjustRightInd/>
              <w:rPr>
                <w:rFonts w:cs="Arial"/>
                <w:b/>
                <w:color w:val="000000" w:themeColor="text1"/>
                <w:sz w:val="18"/>
                <w:szCs w:val="18"/>
              </w:rPr>
            </w:pPr>
            <w:r>
              <w:rPr>
                <w:rFonts w:cs="Arial"/>
                <w:b/>
                <w:color w:val="000000" w:themeColor="text1"/>
                <w:sz w:val="18"/>
                <w:szCs w:val="18"/>
              </w:rPr>
              <w:t>Freq.</w:t>
            </w:r>
          </w:p>
          <w:p w14:paraId="16D34981" w14:textId="2181FBD7" w:rsidR="008271EC" w:rsidRPr="008C03C3" w:rsidRDefault="008271EC" w:rsidP="00AE1A23">
            <w:pPr>
              <w:autoSpaceDE/>
              <w:autoSpaceDN/>
              <w:adjustRightInd/>
              <w:rPr>
                <w:rFonts w:cs="Arial"/>
                <w:b/>
                <w:color w:val="000000" w:themeColor="text1"/>
                <w:kern w:val="24"/>
                <w:sz w:val="18"/>
                <w:szCs w:val="18"/>
                <w:lang w:val="en-CA"/>
              </w:rPr>
            </w:pPr>
            <w:r w:rsidRPr="008C03C3">
              <w:rPr>
                <w:rFonts w:cs="Arial"/>
                <w:b/>
                <w:color w:val="000000" w:themeColor="text1"/>
                <w:sz w:val="18"/>
                <w:szCs w:val="18"/>
              </w:rPr>
              <w:t>(MHz)</w:t>
            </w:r>
          </w:p>
        </w:tc>
        <w:tc>
          <w:tcPr>
            <w:tcW w:w="850" w:type="dxa"/>
          </w:tcPr>
          <w:p w14:paraId="28D9441A" w14:textId="4D750B6D" w:rsidR="008271EC" w:rsidRPr="008C03C3" w:rsidRDefault="009F3C07" w:rsidP="00AE1A23">
            <w:pPr>
              <w:autoSpaceDE/>
              <w:autoSpaceDN/>
              <w:adjustRightInd/>
              <w:rPr>
                <w:rFonts w:cs="Arial"/>
                <w:b/>
                <w:color w:val="000000" w:themeColor="text1"/>
                <w:sz w:val="18"/>
                <w:szCs w:val="18"/>
              </w:rPr>
            </w:pPr>
            <w:r>
              <w:rPr>
                <w:rFonts w:cs="Arial"/>
                <w:b/>
                <w:color w:val="000000" w:themeColor="text1"/>
                <w:sz w:val="18"/>
                <w:szCs w:val="18"/>
              </w:rPr>
              <w:t xml:space="preserve">Power </w:t>
            </w:r>
            <w:r w:rsidR="008271EC">
              <w:rPr>
                <w:rFonts w:cs="Arial"/>
                <w:b/>
                <w:color w:val="000000" w:themeColor="text1"/>
                <w:sz w:val="18"/>
                <w:szCs w:val="18"/>
              </w:rPr>
              <w:t>(dBm)</w:t>
            </w:r>
          </w:p>
        </w:tc>
        <w:tc>
          <w:tcPr>
            <w:tcW w:w="567" w:type="dxa"/>
          </w:tcPr>
          <w:p w14:paraId="6B2C7254" w14:textId="62741EB6" w:rsidR="008271EC" w:rsidRPr="008C03C3" w:rsidRDefault="008271EC" w:rsidP="00AE1A23">
            <w:pPr>
              <w:autoSpaceDE/>
              <w:autoSpaceDN/>
              <w:adjustRightInd/>
              <w:rPr>
                <w:rFonts w:cs="Arial"/>
                <w:b/>
                <w:color w:val="000000" w:themeColor="text1"/>
                <w:sz w:val="18"/>
                <w:szCs w:val="18"/>
              </w:rPr>
            </w:pPr>
            <w:r>
              <w:rPr>
                <w:rFonts w:cs="Arial"/>
                <w:b/>
                <w:color w:val="000000" w:themeColor="text1"/>
                <w:sz w:val="18"/>
                <w:szCs w:val="18"/>
              </w:rPr>
              <w:t>SF</w:t>
            </w:r>
          </w:p>
        </w:tc>
        <w:tc>
          <w:tcPr>
            <w:tcW w:w="709" w:type="dxa"/>
          </w:tcPr>
          <w:p w14:paraId="255E5192" w14:textId="0FFC36A6" w:rsidR="008271EC" w:rsidRPr="008C03C3" w:rsidRDefault="008271EC" w:rsidP="00AE1A23">
            <w:pPr>
              <w:autoSpaceDE/>
              <w:autoSpaceDN/>
              <w:adjustRightInd/>
              <w:rPr>
                <w:rFonts w:cs="Arial"/>
                <w:b/>
                <w:color w:val="000000" w:themeColor="text1"/>
                <w:sz w:val="18"/>
                <w:szCs w:val="18"/>
              </w:rPr>
            </w:pPr>
            <w:r>
              <w:rPr>
                <w:rFonts w:cs="Arial"/>
                <w:b/>
                <w:color w:val="000000" w:themeColor="text1"/>
                <w:sz w:val="18"/>
                <w:szCs w:val="18"/>
              </w:rPr>
              <w:t>BW</w:t>
            </w:r>
            <w:r w:rsidR="009F3C07">
              <w:rPr>
                <w:rFonts w:cs="Arial"/>
                <w:b/>
                <w:color w:val="000000" w:themeColor="text1"/>
                <w:sz w:val="18"/>
                <w:szCs w:val="18"/>
              </w:rPr>
              <w:t xml:space="preserve"> (kHz)</w:t>
            </w:r>
          </w:p>
        </w:tc>
        <w:tc>
          <w:tcPr>
            <w:tcW w:w="709" w:type="dxa"/>
          </w:tcPr>
          <w:p w14:paraId="6DB06618" w14:textId="46606C64" w:rsidR="008271EC" w:rsidRPr="008C03C3" w:rsidRDefault="009F3C07" w:rsidP="00AE1A23">
            <w:pPr>
              <w:autoSpaceDE/>
              <w:autoSpaceDN/>
              <w:adjustRightInd/>
              <w:rPr>
                <w:rFonts w:cs="Arial"/>
                <w:b/>
                <w:color w:val="000000" w:themeColor="text1"/>
                <w:sz w:val="18"/>
                <w:szCs w:val="18"/>
              </w:rPr>
            </w:pPr>
            <w:proofErr w:type="gramStart"/>
            <w:r>
              <w:rPr>
                <w:rFonts w:cs="Arial"/>
                <w:b/>
                <w:color w:val="000000" w:themeColor="text1"/>
                <w:sz w:val="18"/>
                <w:szCs w:val="18"/>
              </w:rPr>
              <w:t>Freq.</w:t>
            </w:r>
            <w:r w:rsidR="008271EC">
              <w:rPr>
                <w:rFonts w:cs="Arial"/>
                <w:b/>
                <w:color w:val="000000" w:themeColor="text1"/>
                <w:sz w:val="18"/>
                <w:szCs w:val="18"/>
              </w:rPr>
              <w:t>(</w:t>
            </w:r>
            <w:proofErr w:type="gramEnd"/>
            <w:r w:rsidR="008271EC">
              <w:rPr>
                <w:rFonts w:cs="Arial"/>
                <w:b/>
                <w:color w:val="000000" w:themeColor="text1"/>
                <w:sz w:val="18"/>
                <w:szCs w:val="18"/>
              </w:rPr>
              <w:t>MHz)</w:t>
            </w:r>
          </w:p>
        </w:tc>
        <w:tc>
          <w:tcPr>
            <w:tcW w:w="850" w:type="dxa"/>
          </w:tcPr>
          <w:p w14:paraId="1B5BF508" w14:textId="1C1B2520" w:rsidR="008271EC" w:rsidRPr="008C03C3" w:rsidRDefault="009F3C07" w:rsidP="00AE1A23">
            <w:pPr>
              <w:autoSpaceDE/>
              <w:autoSpaceDN/>
              <w:adjustRightInd/>
              <w:rPr>
                <w:rFonts w:cs="Arial"/>
                <w:b/>
                <w:color w:val="000000" w:themeColor="text1"/>
                <w:sz w:val="18"/>
                <w:szCs w:val="18"/>
              </w:rPr>
            </w:pPr>
            <w:r>
              <w:rPr>
                <w:rFonts w:cs="Arial"/>
                <w:b/>
                <w:color w:val="000000" w:themeColor="text1"/>
                <w:sz w:val="18"/>
                <w:szCs w:val="18"/>
              </w:rPr>
              <w:t xml:space="preserve">Power </w:t>
            </w:r>
            <w:r w:rsidR="008271EC">
              <w:rPr>
                <w:rFonts w:cs="Arial"/>
                <w:b/>
                <w:color w:val="000000" w:themeColor="text1"/>
                <w:sz w:val="18"/>
                <w:szCs w:val="18"/>
              </w:rPr>
              <w:t>(dBm)</w:t>
            </w:r>
          </w:p>
        </w:tc>
        <w:tc>
          <w:tcPr>
            <w:tcW w:w="851" w:type="dxa"/>
          </w:tcPr>
          <w:p w14:paraId="5CC8E1A3" w14:textId="6CA65BB5" w:rsidR="008271EC" w:rsidRPr="008C03C3" w:rsidRDefault="009F3C07" w:rsidP="00AE1A23">
            <w:pPr>
              <w:autoSpaceDE/>
              <w:autoSpaceDN/>
              <w:adjustRightInd/>
              <w:rPr>
                <w:rFonts w:cs="Arial"/>
                <w:b/>
                <w:color w:val="000000" w:themeColor="text1"/>
                <w:sz w:val="18"/>
                <w:szCs w:val="18"/>
              </w:rPr>
            </w:pPr>
            <w:r>
              <w:rPr>
                <w:rFonts w:cs="Arial"/>
                <w:b/>
                <w:color w:val="000000" w:themeColor="text1"/>
                <w:sz w:val="18"/>
                <w:szCs w:val="18"/>
              </w:rPr>
              <w:t xml:space="preserve">Freq. </w:t>
            </w:r>
            <w:r w:rsidR="008271EC">
              <w:rPr>
                <w:rFonts w:cs="Arial"/>
                <w:b/>
                <w:color w:val="000000" w:themeColor="text1"/>
                <w:sz w:val="18"/>
                <w:szCs w:val="18"/>
              </w:rPr>
              <w:t>(MHz)</w:t>
            </w:r>
          </w:p>
        </w:tc>
        <w:tc>
          <w:tcPr>
            <w:tcW w:w="1134" w:type="dxa"/>
          </w:tcPr>
          <w:p w14:paraId="23A0D101" w14:textId="1FEF0007" w:rsidR="008271EC" w:rsidRPr="008C03C3" w:rsidRDefault="00AB52FA" w:rsidP="00AE1A23">
            <w:pPr>
              <w:autoSpaceDE/>
              <w:autoSpaceDN/>
              <w:adjustRightInd/>
              <w:rPr>
                <w:rFonts w:cs="Arial"/>
                <w:b/>
                <w:color w:val="000000" w:themeColor="text1"/>
                <w:sz w:val="18"/>
                <w:szCs w:val="18"/>
              </w:rPr>
            </w:pPr>
            <w:proofErr w:type="gramStart"/>
            <w:r>
              <w:rPr>
                <w:rFonts w:cs="Arial"/>
                <w:b/>
                <w:color w:val="000000" w:themeColor="text1"/>
                <w:sz w:val="18"/>
                <w:szCs w:val="18"/>
              </w:rPr>
              <w:t xml:space="preserve">Power  </w:t>
            </w:r>
            <w:r w:rsidR="008271EC">
              <w:rPr>
                <w:rFonts w:cs="Arial"/>
                <w:b/>
                <w:color w:val="000000" w:themeColor="text1"/>
                <w:sz w:val="18"/>
                <w:szCs w:val="18"/>
              </w:rPr>
              <w:t>(</w:t>
            </w:r>
            <w:proofErr w:type="gramEnd"/>
            <w:r w:rsidR="008271EC">
              <w:rPr>
                <w:rFonts w:cs="Arial"/>
                <w:b/>
                <w:color w:val="000000" w:themeColor="text1"/>
                <w:sz w:val="18"/>
                <w:szCs w:val="18"/>
              </w:rPr>
              <w:t>dBm)</w:t>
            </w:r>
          </w:p>
        </w:tc>
      </w:tr>
      <w:tr w:rsidR="008271EC" w:rsidRPr="007A3C05" w14:paraId="3D088ED0" w14:textId="2E93690B" w:rsidTr="009F3C07">
        <w:trPr>
          <w:trHeight w:val="584"/>
        </w:trPr>
        <w:tc>
          <w:tcPr>
            <w:tcW w:w="1129" w:type="dxa"/>
          </w:tcPr>
          <w:p w14:paraId="57B96402" w14:textId="12A72526" w:rsidR="008271EC" w:rsidRPr="009F3C07" w:rsidRDefault="008271EC" w:rsidP="004916DE">
            <w:pPr>
              <w:autoSpaceDE/>
              <w:autoSpaceDN/>
              <w:adjustRightInd/>
              <w:rPr>
                <w:rFonts w:cs="Arial"/>
                <w:sz w:val="18"/>
                <w:szCs w:val="18"/>
              </w:rPr>
            </w:pPr>
            <w:r w:rsidRPr="009F3C07">
              <w:rPr>
                <w:rFonts w:cs="Arial"/>
                <w:sz w:val="18"/>
                <w:szCs w:val="18"/>
              </w:rPr>
              <w:t>EU</w:t>
            </w:r>
          </w:p>
        </w:tc>
        <w:tc>
          <w:tcPr>
            <w:tcW w:w="993" w:type="dxa"/>
          </w:tcPr>
          <w:p w14:paraId="7E3E7B3D" w14:textId="3148E591" w:rsidR="008271EC" w:rsidRPr="009F3C07" w:rsidRDefault="009F3C07" w:rsidP="004916DE">
            <w:pPr>
              <w:autoSpaceDE/>
              <w:autoSpaceDN/>
              <w:adjustRightInd/>
              <w:rPr>
                <w:rFonts w:cs="Arial"/>
                <w:sz w:val="18"/>
                <w:szCs w:val="18"/>
              </w:rPr>
            </w:pPr>
            <w:r w:rsidRPr="009F3C07">
              <w:rPr>
                <w:rFonts w:cs="Arial"/>
                <w:sz w:val="18"/>
                <w:szCs w:val="18"/>
              </w:rPr>
              <w:t>869.525</w:t>
            </w:r>
          </w:p>
        </w:tc>
        <w:tc>
          <w:tcPr>
            <w:tcW w:w="850" w:type="dxa"/>
          </w:tcPr>
          <w:p w14:paraId="1D32C42B" w14:textId="317BE3CD" w:rsidR="008271EC" w:rsidRPr="009F3C07" w:rsidRDefault="008271EC" w:rsidP="004916DE">
            <w:pPr>
              <w:autoSpaceDE/>
              <w:autoSpaceDN/>
              <w:adjustRightInd/>
              <w:rPr>
                <w:rFonts w:cs="Arial"/>
                <w:sz w:val="18"/>
                <w:szCs w:val="18"/>
              </w:rPr>
            </w:pPr>
            <w:r w:rsidRPr="009F3C07">
              <w:rPr>
                <w:rFonts w:cs="Arial"/>
                <w:sz w:val="18"/>
                <w:szCs w:val="18"/>
              </w:rPr>
              <w:t>27</w:t>
            </w:r>
          </w:p>
        </w:tc>
        <w:tc>
          <w:tcPr>
            <w:tcW w:w="567" w:type="dxa"/>
          </w:tcPr>
          <w:p w14:paraId="3F3B390B" w14:textId="100B2DAA" w:rsidR="008271EC" w:rsidRPr="009F3C07" w:rsidRDefault="009F3C07" w:rsidP="004916DE">
            <w:pPr>
              <w:autoSpaceDE/>
              <w:autoSpaceDN/>
              <w:adjustRightInd/>
              <w:rPr>
                <w:rFonts w:cs="Arial"/>
                <w:sz w:val="18"/>
                <w:szCs w:val="18"/>
              </w:rPr>
            </w:pPr>
            <w:r w:rsidRPr="009F3C07">
              <w:rPr>
                <w:rFonts w:cs="Arial"/>
                <w:sz w:val="18"/>
                <w:szCs w:val="18"/>
              </w:rPr>
              <w:t>7</w:t>
            </w:r>
          </w:p>
        </w:tc>
        <w:tc>
          <w:tcPr>
            <w:tcW w:w="709" w:type="dxa"/>
          </w:tcPr>
          <w:p w14:paraId="008E761D" w14:textId="4120FE11" w:rsidR="008271EC" w:rsidRPr="009F3C07" w:rsidRDefault="009F3C07" w:rsidP="004916DE">
            <w:pPr>
              <w:autoSpaceDE/>
              <w:autoSpaceDN/>
              <w:adjustRightInd/>
              <w:rPr>
                <w:rFonts w:cs="Arial"/>
                <w:sz w:val="18"/>
                <w:szCs w:val="18"/>
              </w:rPr>
            </w:pPr>
            <w:r w:rsidRPr="009F3C07">
              <w:rPr>
                <w:rFonts w:cs="Arial"/>
                <w:sz w:val="18"/>
                <w:szCs w:val="18"/>
              </w:rPr>
              <w:t>250</w:t>
            </w:r>
          </w:p>
        </w:tc>
        <w:tc>
          <w:tcPr>
            <w:tcW w:w="709" w:type="dxa"/>
          </w:tcPr>
          <w:p w14:paraId="584E233E" w14:textId="46CFF6B6" w:rsidR="008271EC" w:rsidRPr="009F3C07" w:rsidRDefault="009F3C07" w:rsidP="004916DE">
            <w:pPr>
              <w:autoSpaceDE/>
              <w:autoSpaceDN/>
              <w:adjustRightInd/>
              <w:rPr>
                <w:rFonts w:cs="Arial"/>
                <w:sz w:val="18"/>
                <w:szCs w:val="18"/>
              </w:rPr>
            </w:pPr>
            <w:r>
              <w:rPr>
                <w:rFonts w:cs="Arial"/>
                <w:sz w:val="18"/>
                <w:szCs w:val="18"/>
              </w:rPr>
              <w:t>925</w:t>
            </w:r>
          </w:p>
        </w:tc>
        <w:tc>
          <w:tcPr>
            <w:tcW w:w="850" w:type="dxa"/>
          </w:tcPr>
          <w:p w14:paraId="2D1DA136" w14:textId="54F42708" w:rsidR="008271EC" w:rsidRPr="009F3C07" w:rsidRDefault="008271EC" w:rsidP="004916DE">
            <w:pPr>
              <w:autoSpaceDE/>
              <w:autoSpaceDN/>
              <w:adjustRightInd/>
              <w:rPr>
                <w:rFonts w:cs="Arial"/>
                <w:sz w:val="18"/>
                <w:szCs w:val="18"/>
              </w:rPr>
            </w:pPr>
            <w:r w:rsidRPr="009F3C07">
              <w:rPr>
                <w:rFonts w:cs="Arial"/>
                <w:sz w:val="18"/>
                <w:szCs w:val="18"/>
              </w:rPr>
              <w:t>-14</w:t>
            </w:r>
          </w:p>
        </w:tc>
        <w:tc>
          <w:tcPr>
            <w:tcW w:w="851" w:type="dxa"/>
          </w:tcPr>
          <w:p w14:paraId="0A94153F" w14:textId="0FC6A248" w:rsidR="008271EC" w:rsidRPr="009F3C07" w:rsidRDefault="009F3C07" w:rsidP="004916DE">
            <w:pPr>
              <w:autoSpaceDE/>
              <w:autoSpaceDN/>
              <w:adjustRightInd/>
              <w:rPr>
                <w:rFonts w:cs="Arial"/>
                <w:sz w:val="18"/>
                <w:szCs w:val="18"/>
              </w:rPr>
            </w:pPr>
            <w:r>
              <w:rPr>
                <w:rFonts w:cs="Arial"/>
                <w:sz w:val="18"/>
                <w:szCs w:val="18"/>
              </w:rPr>
              <w:t>814.1</w:t>
            </w:r>
          </w:p>
        </w:tc>
        <w:tc>
          <w:tcPr>
            <w:tcW w:w="1134" w:type="dxa"/>
          </w:tcPr>
          <w:p w14:paraId="7EEBBABB" w14:textId="3992281C" w:rsidR="008271EC" w:rsidRPr="009F3C07" w:rsidRDefault="00AB52FA" w:rsidP="004916DE">
            <w:pPr>
              <w:autoSpaceDE/>
              <w:autoSpaceDN/>
              <w:adjustRightInd/>
              <w:rPr>
                <w:rFonts w:cs="Arial"/>
                <w:sz w:val="18"/>
                <w:szCs w:val="18"/>
              </w:rPr>
            </w:pPr>
            <w:r>
              <w:rPr>
                <w:rFonts w:cs="Arial"/>
                <w:sz w:val="18"/>
                <w:szCs w:val="18"/>
              </w:rPr>
              <w:t xml:space="preserve">Less </w:t>
            </w:r>
            <w:proofErr w:type="gramStart"/>
            <w:r>
              <w:rPr>
                <w:rFonts w:cs="Arial"/>
                <w:sz w:val="18"/>
                <w:szCs w:val="18"/>
              </w:rPr>
              <w:t xml:space="preserve">than  </w:t>
            </w:r>
            <w:r w:rsidR="009F3C07" w:rsidRPr="009F3C07">
              <w:rPr>
                <w:rFonts w:cs="Arial"/>
                <w:sz w:val="18"/>
                <w:szCs w:val="18"/>
              </w:rPr>
              <w:t>-</w:t>
            </w:r>
            <w:proofErr w:type="gramEnd"/>
            <w:r w:rsidR="009F3C07" w:rsidRPr="009F3C07">
              <w:rPr>
                <w:rFonts w:cs="Arial"/>
                <w:sz w:val="18"/>
                <w:szCs w:val="18"/>
              </w:rPr>
              <w:t>80</w:t>
            </w:r>
          </w:p>
        </w:tc>
      </w:tr>
      <w:tr w:rsidR="008271EC" w:rsidRPr="007A3C05" w14:paraId="58DE3A29" w14:textId="4EDBED79" w:rsidTr="009F3C07">
        <w:trPr>
          <w:trHeight w:val="584"/>
        </w:trPr>
        <w:tc>
          <w:tcPr>
            <w:tcW w:w="1129" w:type="dxa"/>
          </w:tcPr>
          <w:p w14:paraId="6A565183" w14:textId="549BBF72" w:rsidR="008271EC" w:rsidRPr="009F3C07" w:rsidRDefault="008271EC" w:rsidP="00AE1A23">
            <w:pPr>
              <w:autoSpaceDE/>
              <w:autoSpaceDN/>
              <w:adjustRightInd/>
              <w:rPr>
                <w:rFonts w:cs="Arial"/>
                <w:sz w:val="18"/>
                <w:szCs w:val="18"/>
              </w:rPr>
            </w:pPr>
            <w:r w:rsidRPr="009F3C07">
              <w:rPr>
                <w:rFonts w:cs="Arial"/>
                <w:sz w:val="18"/>
                <w:szCs w:val="18"/>
              </w:rPr>
              <w:t>NA</w:t>
            </w:r>
          </w:p>
        </w:tc>
        <w:tc>
          <w:tcPr>
            <w:tcW w:w="993" w:type="dxa"/>
          </w:tcPr>
          <w:p w14:paraId="0C8205F4" w14:textId="760C5519" w:rsidR="008271EC" w:rsidRPr="009F3C07" w:rsidRDefault="00161EB0" w:rsidP="00AE1A23">
            <w:pPr>
              <w:autoSpaceDE/>
              <w:autoSpaceDN/>
              <w:adjustRightInd/>
              <w:rPr>
                <w:rFonts w:cs="Arial"/>
                <w:sz w:val="18"/>
                <w:szCs w:val="18"/>
              </w:rPr>
            </w:pPr>
            <w:r>
              <w:rPr>
                <w:rFonts w:cs="Arial"/>
                <w:sz w:val="18"/>
                <w:szCs w:val="18"/>
              </w:rPr>
              <w:t>923.3</w:t>
            </w:r>
          </w:p>
        </w:tc>
        <w:tc>
          <w:tcPr>
            <w:tcW w:w="850" w:type="dxa"/>
          </w:tcPr>
          <w:p w14:paraId="6BEAA790" w14:textId="2F922734" w:rsidR="008271EC" w:rsidRPr="009F3C07" w:rsidRDefault="00161EB0" w:rsidP="00AE1A23">
            <w:pPr>
              <w:autoSpaceDE/>
              <w:autoSpaceDN/>
              <w:adjustRightInd/>
              <w:rPr>
                <w:rFonts w:cs="Arial"/>
                <w:sz w:val="18"/>
                <w:szCs w:val="18"/>
              </w:rPr>
            </w:pPr>
            <w:r>
              <w:rPr>
                <w:rFonts w:cs="Arial"/>
                <w:sz w:val="18"/>
                <w:szCs w:val="18"/>
              </w:rPr>
              <w:t>30</w:t>
            </w:r>
          </w:p>
        </w:tc>
        <w:tc>
          <w:tcPr>
            <w:tcW w:w="567" w:type="dxa"/>
          </w:tcPr>
          <w:p w14:paraId="7B0DF0DA" w14:textId="095C03F0" w:rsidR="008271EC" w:rsidRPr="009F3C07" w:rsidRDefault="00161EB0" w:rsidP="00AE1A23">
            <w:pPr>
              <w:autoSpaceDE/>
              <w:autoSpaceDN/>
              <w:adjustRightInd/>
              <w:rPr>
                <w:rFonts w:cs="Arial"/>
                <w:sz w:val="18"/>
                <w:szCs w:val="18"/>
              </w:rPr>
            </w:pPr>
            <w:r>
              <w:rPr>
                <w:rFonts w:cs="Arial"/>
                <w:sz w:val="18"/>
                <w:szCs w:val="18"/>
              </w:rPr>
              <w:t>7</w:t>
            </w:r>
          </w:p>
        </w:tc>
        <w:tc>
          <w:tcPr>
            <w:tcW w:w="709" w:type="dxa"/>
          </w:tcPr>
          <w:p w14:paraId="1C75A3FE" w14:textId="19A460B0" w:rsidR="008271EC" w:rsidRPr="009F3C07" w:rsidRDefault="00161EB0" w:rsidP="00AE1A23">
            <w:pPr>
              <w:autoSpaceDE/>
              <w:autoSpaceDN/>
              <w:adjustRightInd/>
              <w:rPr>
                <w:rFonts w:cs="Arial"/>
                <w:sz w:val="18"/>
                <w:szCs w:val="18"/>
              </w:rPr>
            </w:pPr>
            <w:r>
              <w:rPr>
                <w:rFonts w:cs="Arial"/>
                <w:sz w:val="18"/>
                <w:szCs w:val="18"/>
              </w:rPr>
              <w:t>500</w:t>
            </w:r>
          </w:p>
        </w:tc>
        <w:tc>
          <w:tcPr>
            <w:tcW w:w="709" w:type="dxa"/>
          </w:tcPr>
          <w:p w14:paraId="60C4CCE4" w14:textId="0400FD55" w:rsidR="008271EC" w:rsidRPr="009F3C07" w:rsidRDefault="00161EB0" w:rsidP="00AE1A23">
            <w:pPr>
              <w:autoSpaceDE/>
              <w:autoSpaceDN/>
              <w:adjustRightInd/>
              <w:rPr>
                <w:rFonts w:cs="Arial"/>
                <w:sz w:val="18"/>
                <w:szCs w:val="18"/>
              </w:rPr>
            </w:pPr>
            <w:r>
              <w:rPr>
                <w:rFonts w:cs="Arial"/>
                <w:sz w:val="18"/>
                <w:szCs w:val="18"/>
              </w:rPr>
              <w:t>869</w:t>
            </w:r>
          </w:p>
        </w:tc>
        <w:tc>
          <w:tcPr>
            <w:tcW w:w="850" w:type="dxa"/>
          </w:tcPr>
          <w:p w14:paraId="741FA408" w14:textId="099E5979" w:rsidR="008271EC" w:rsidRPr="009F3C07" w:rsidRDefault="008271EC" w:rsidP="00AE1A23">
            <w:pPr>
              <w:autoSpaceDE/>
              <w:autoSpaceDN/>
              <w:adjustRightInd/>
              <w:rPr>
                <w:rFonts w:cs="Arial"/>
                <w:sz w:val="18"/>
                <w:szCs w:val="18"/>
              </w:rPr>
            </w:pPr>
            <w:r w:rsidRPr="009F3C07">
              <w:rPr>
                <w:rFonts w:cs="Arial"/>
                <w:sz w:val="18"/>
                <w:szCs w:val="18"/>
              </w:rPr>
              <w:t>-14</w:t>
            </w:r>
          </w:p>
        </w:tc>
        <w:tc>
          <w:tcPr>
            <w:tcW w:w="851" w:type="dxa"/>
          </w:tcPr>
          <w:p w14:paraId="0B2BD0F7" w14:textId="71C9B3FA" w:rsidR="008271EC" w:rsidRPr="009F3C07" w:rsidRDefault="00161EB0" w:rsidP="00AE1A23">
            <w:pPr>
              <w:autoSpaceDE/>
              <w:autoSpaceDN/>
              <w:adjustRightInd/>
              <w:rPr>
                <w:rFonts w:cs="Arial"/>
                <w:sz w:val="18"/>
                <w:szCs w:val="18"/>
              </w:rPr>
            </w:pPr>
            <w:r>
              <w:rPr>
                <w:rFonts w:cs="Arial"/>
                <w:sz w:val="18"/>
                <w:szCs w:val="18"/>
              </w:rPr>
              <w:t>977.6</w:t>
            </w:r>
          </w:p>
        </w:tc>
        <w:tc>
          <w:tcPr>
            <w:tcW w:w="1134" w:type="dxa"/>
          </w:tcPr>
          <w:p w14:paraId="06EDB553" w14:textId="5A8C9203" w:rsidR="008271EC" w:rsidRPr="009F3C07" w:rsidRDefault="00AB52FA" w:rsidP="00AE1A23">
            <w:pPr>
              <w:autoSpaceDE/>
              <w:autoSpaceDN/>
              <w:adjustRightInd/>
              <w:rPr>
                <w:rFonts w:cs="Arial"/>
                <w:sz w:val="18"/>
                <w:szCs w:val="18"/>
              </w:rPr>
            </w:pPr>
            <w:r>
              <w:rPr>
                <w:rFonts w:cs="Arial"/>
                <w:sz w:val="18"/>
                <w:szCs w:val="18"/>
              </w:rPr>
              <w:t xml:space="preserve">Less </w:t>
            </w:r>
            <w:proofErr w:type="gramStart"/>
            <w:r>
              <w:rPr>
                <w:rFonts w:cs="Arial"/>
                <w:sz w:val="18"/>
                <w:szCs w:val="18"/>
              </w:rPr>
              <w:t xml:space="preserve">than  </w:t>
            </w:r>
            <w:r w:rsidR="00161EB0">
              <w:rPr>
                <w:rFonts w:cs="Arial"/>
                <w:sz w:val="18"/>
                <w:szCs w:val="18"/>
              </w:rPr>
              <w:t>-</w:t>
            </w:r>
            <w:proofErr w:type="gramEnd"/>
            <w:r>
              <w:rPr>
                <w:rFonts w:cs="Arial"/>
                <w:sz w:val="18"/>
                <w:szCs w:val="18"/>
              </w:rPr>
              <w:t>7</w:t>
            </w:r>
            <w:r w:rsidR="00161EB0">
              <w:rPr>
                <w:rFonts w:cs="Arial"/>
                <w:sz w:val="18"/>
                <w:szCs w:val="18"/>
              </w:rPr>
              <w:t>4</w:t>
            </w:r>
          </w:p>
        </w:tc>
      </w:tr>
      <w:tr w:rsidR="008271EC" w:rsidRPr="007A3C05" w14:paraId="56D8952C" w14:textId="29B3AF06" w:rsidTr="009F3C07">
        <w:trPr>
          <w:trHeight w:val="584"/>
        </w:trPr>
        <w:tc>
          <w:tcPr>
            <w:tcW w:w="1129" w:type="dxa"/>
          </w:tcPr>
          <w:p w14:paraId="5A9B6086" w14:textId="5AFD4480" w:rsidR="008271EC" w:rsidRPr="009F3C07" w:rsidDel="00522011" w:rsidRDefault="008271EC" w:rsidP="00AE1A23">
            <w:pPr>
              <w:autoSpaceDE/>
              <w:autoSpaceDN/>
              <w:adjustRightInd/>
              <w:rPr>
                <w:rFonts w:cs="Arial"/>
                <w:sz w:val="18"/>
                <w:szCs w:val="18"/>
              </w:rPr>
            </w:pPr>
            <w:r w:rsidRPr="009F3C07">
              <w:rPr>
                <w:rFonts w:cs="Arial"/>
                <w:sz w:val="18"/>
                <w:szCs w:val="18"/>
              </w:rPr>
              <w:t>APAC/ LATAM</w:t>
            </w:r>
          </w:p>
        </w:tc>
        <w:tc>
          <w:tcPr>
            <w:tcW w:w="993" w:type="dxa"/>
          </w:tcPr>
          <w:p w14:paraId="15D2CDEC" w14:textId="7577D400" w:rsidR="008271EC" w:rsidRPr="009F3C07" w:rsidDel="004916DE" w:rsidRDefault="00AB52FA" w:rsidP="00AE1A23">
            <w:pPr>
              <w:autoSpaceDE/>
              <w:autoSpaceDN/>
              <w:adjustRightInd/>
              <w:rPr>
                <w:rFonts w:cs="Arial"/>
                <w:sz w:val="18"/>
                <w:szCs w:val="18"/>
              </w:rPr>
            </w:pPr>
            <w:r>
              <w:rPr>
                <w:rFonts w:cs="Arial"/>
                <w:sz w:val="18"/>
                <w:szCs w:val="18"/>
              </w:rPr>
              <w:t>923.4</w:t>
            </w:r>
          </w:p>
        </w:tc>
        <w:tc>
          <w:tcPr>
            <w:tcW w:w="850" w:type="dxa"/>
          </w:tcPr>
          <w:p w14:paraId="27451E54" w14:textId="46AEEDF2" w:rsidR="008271EC" w:rsidRPr="009F3C07" w:rsidRDefault="00AB52FA" w:rsidP="00AE1A23">
            <w:pPr>
              <w:autoSpaceDE/>
              <w:autoSpaceDN/>
              <w:adjustRightInd/>
              <w:rPr>
                <w:rFonts w:cs="Arial"/>
                <w:sz w:val="18"/>
                <w:szCs w:val="18"/>
              </w:rPr>
            </w:pPr>
            <w:r>
              <w:rPr>
                <w:rFonts w:cs="Arial"/>
                <w:sz w:val="18"/>
                <w:szCs w:val="18"/>
              </w:rPr>
              <w:t>27</w:t>
            </w:r>
          </w:p>
        </w:tc>
        <w:tc>
          <w:tcPr>
            <w:tcW w:w="567" w:type="dxa"/>
          </w:tcPr>
          <w:p w14:paraId="393C94FB" w14:textId="1E964B43" w:rsidR="008271EC" w:rsidRPr="009F3C07" w:rsidRDefault="00AB52FA" w:rsidP="00AE1A23">
            <w:pPr>
              <w:autoSpaceDE/>
              <w:autoSpaceDN/>
              <w:adjustRightInd/>
              <w:rPr>
                <w:rFonts w:cs="Arial"/>
                <w:sz w:val="18"/>
                <w:szCs w:val="18"/>
              </w:rPr>
            </w:pPr>
            <w:r>
              <w:rPr>
                <w:rFonts w:cs="Arial"/>
                <w:sz w:val="18"/>
                <w:szCs w:val="18"/>
              </w:rPr>
              <w:t>12</w:t>
            </w:r>
          </w:p>
        </w:tc>
        <w:tc>
          <w:tcPr>
            <w:tcW w:w="709" w:type="dxa"/>
          </w:tcPr>
          <w:p w14:paraId="578203EB" w14:textId="63DA6341" w:rsidR="008271EC" w:rsidRPr="009F3C07" w:rsidRDefault="00AB52FA" w:rsidP="00AE1A23">
            <w:pPr>
              <w:autoSpaceDE/>
              <w:autoSpaceDN/>
              <w:adjustRightInd/>
              <w:rPr>
                <w:rFonts w:cs="Arial"/>
                <w:sz w:val="18"/>
                <w:szCs w:val="18"/>
              </w:rPr>
            </w:pPr>
            <w:r>
              <w:rPr>
                <w:rFonts w:cs="Arial"/>
                <w:sz w:val="18"/>
                <w:szCs w:val="18"/>
              </w:rPr>
              <w:t>125</w:t>
            </w:r>
          </w:p>
        </w:tc>
        <w:tc>
          <w:tcPr>
            <w:tcW w:w="709" w:type="dxa"/>
          </w:tcPr>
          <w:p w14:paraId="7185542D" w14:textId="30D8F0B5" w:rsidR="008271EC" w:rsidRPr="009F3C07" w:rsidRDefault="00BA20D3" w:rsidP="00AE1A23">
            <w:pPr>
              <w:autoSpaceDE/>
              <w:autoSpaceDN/>
              <w:adjustRightInd/>
              <w:rPr>
                <w:rFonts w:cs="Arial"/>
                <w:sz w:val="18"/>
                <w:szCs w:val="18"/>
              </w:rPr>
            </w:pPr>
            <w:r>
              <w:rPr>
                <w:rFonts w:cs="Arial"/>
                <w:sz w:val="18"/>
                <w:szCs w:val="18"/>
              </w:rPr>
              <w:t>890</w:t>
            </w:r>
          </w:p>
        </w:tc>
        <w:tc>
          <w:tcPr>
            <w:tcW w:w="850" w:type="dxa"/>
          </w:tcPr>
          <w:p w14:paraId="70162A93" w14:textId="3B9F0319" w:rsidR="008271EC" w:rsidRPr="009F3C07" w:rsidRDefault="008271EC" w:rsidP="00AE1A23">
            <w:pPr>
              <w:autoSpaceDE/>
              <w:autoSpaceDN/>
              <w:adjustRightInd/>
              <w:rPr>
                <w:rFonts w:cs="Arial"/>
                <w:sz w:val="18"/>
                <w:szCs w:val="18"/>
              </w:rPr>
            </w:pPr>
            <w:r w:rsidRPr="009F3C07">
              <w:rPr>
                <w:rFonts w:cs="Arial"/>
                <w:sz w:val="18"/>
                <w:szCs w:val="18"/>
              </w:rPr>
              <w:t>-14</w:t>
            </w:r>
          </w:p>
        </w:tc>
        <w:tc>
          <w:tcPr>
            <w:tcW w:w="851" w:type="dxa"/>
          </w:tcPr>
          <w:p w14:paraId="2C3BC2CE" w14:textId="78451BFD" w:rsidR="008271EC" w:rsidRPr="009F3C07" w:rsidRDefault="00BA20D3" w:rsidP="00AE1A23">
            <w:pPr>
              <w:autoSpaceDE/>
              <w:autoSpaceDN/>
              <w:adjustRightInd/>
              <w:rPr>
                <w:rFonts w:cs="Arial"/>
                <w:sz w:val="18"/>
                <w:szCs w:val="18"/>
              </w:rPr>
            </w:pPr>
            <w:r>
              <w:rPr>
                <w:rFonts w:cs="Arial"/>
                <w:sz w:val="18"/>
                <w:szCs w:val="18"/>
              </w:rPr>
              <w:t>956.8</w:t>
            </w:r>
          </w:p>
        </w:tc>
        <w:tc>
          <w:tcPr>
            <w:tcW w:w="1134" w:type="dxa"/>
          </w:tcPr>
          <w:p w14:paraId="3B8C3D1F" w14:textId="737B04BE" w:rsidR="008271EC" w:rsidRDefault="00AB52FA" w:rsidP="00AE1A23">
            <w:pPr>
              <w:autoSpaceDE/>
              <w:autoSpaceDN/>
              <w:adjustRightInd/>
              <w:rPr>
                <w:rFonts w:cs="Arial"/>
                <w:sz w:val="18"/>
                <w:szCs w:val="18"/>
              </w:rPr>
            </w:pPr>
            <w:r>
              <w:rPr>
                <w:rFonts w:cs="Arial"/>
                <w:sz w:val="18"/>
                <w:szCs w:val="18"/>
              </w:rPr>
              <w:t xml:space="preserve">Less </w:t>
            </w:r>
            <w:proofErr w:type="gramStart"/>
            <w:r>
              <w:rPr>
                <w:rFonts w:cs="Arial"/>
                <w:sz w:val="18"/>
                <w:szCs w:val="18"/>
              </w:rPr>
              <w:t>than  -</w:t>
            </w:r>
            <w:proofErr w:type="gramEnd"/>
            <w:r>
              <w:rPr>
                <w:rFonts w:cs="Arial"/>
                <w:sz w:val="18"/>
                <w:szCs w:val="18"/>
              </w:rPr>
              <w:t>80</w:t>
            </w:r>
          </w:p>
          <w:p w14:paraId="2A4C542F" w14:textId="01267612" w:rsidR="00AB52FA" w:rsidRPr="009F3C07" w:rsidRDefault="00AB52FA" w:rsidP="00AE1A23">
            <w:pPr>
              <w:autoSpaceDE/>
              <w:autoSpaceDN/>
              <w:adjustRightInd/>
              <w:rPr>
                <w:rFonts w:cs="Arial"/>
                <w:sz w:val="18"/>
                <w:szCs w:val="18"/>
              </w:rPr>
            </w:pPr>
          </w:p>
        </w:tc>
      </w:tr>
    </w:tbl>
    <w:p w14:paraId="71C089C6" w14:textId="77777777" w:rsidR="00D67AE6" w:rsidRPr="007F1277" w:rsidRDefault="00D67AE6" w:rsidP="0004317D">
      <w:pPr>
        <w:pStyle w:val="LoRaCertBody"/>
        <w:spacing w:after="0"/>
        <w:rPr>
          <w:rFonts w:ascii="Arial" w:hAnsi="Arial" w:cs="Arial"/>
        </w:rPr>
      </w:pPr>
    </w:p>
    <w:p w14:paraId="02726A78" w14:textId="77777777" w:rsidR="0004317D" w:rsidRDefault="0004317D" w:rsidP="0004317D">
      <w:pPr>
        <w:pStyle w:val="Heading3"/>
        <w:keepLines/>
        <w:tabs>
          <w:tab w:val="clear" w:pos="796"/>
          <w:tab w:val="clear" w:pos="851"/>
        </w:tabs>
        <w:autoSpaceDE/>
        <w:autoSpaceDN/>
        <w:adjustRightInd/>
        <w:spacing w:before="200" w:line="276" w:lineRule="auto"/>
        <w:ind w:left="86" w:firstLine="0"/>
        <w:jc w:val="both"/>
      </w:pPr>
      <w:bookmarkStart w:id="330" w:name="_Toc62228911"/>
      <w:r>
        <w:t>Test Procedure</w:t>
      </w:r>
      <w:bookmarkEnd w:id="330"/>
    </w:p>
    <w:p w14:paraId="7A6B22AE" w14:textId="7AFB970C" w:rsidR="00D2378F" w:rsidRPr="00D2378F" w:rsidRDefault="00F40DD2" w:rsidP="00D2378F">
      <w:pPr>
        <w:pStyle w:val="LoRaCertBody"/>
        <w:numPr>
          <w:ilvl w:val="0"/>
          <w:numId w:val="15"/>
        </w:numPr>
        <w:rPr>
          <w:rFonts w:ascii="Arial" w:hAnsi="Arial" w:cs="Arial"/>
          <w:lang w:val="en-CA"/>
        </w:rPr>
      </w:pPr>
      <w:r w:rsidRPr="007F1277">
        <w:rPr>
          <w:rFonts w:ascii="Arial" w:hAnsi="Arial" w:cs="Arial"/>
          <w:lang w:val="en-CA"/>
        </w:rPr>
        <w:t xml:space="preserve">Use Test Set up </w:t>
      </w:r>
      <w:r w:rsidR="00CC4E90">
        <w:rPr>
          <w:rFonts w:ascii="Arial" w:hAnsi="Arial" w:cs="Arial"/>
          <w:lang w:val="en-CA"/>
        </w:rPr>
        <w:t>#1 or #A</w:t>
      </w:r>
      <w:r w:rsidRPr="007F1277">
        <w:rPr>
          <w:rFonts w:ascii="Arial" w:hAnsi="Arial" w:cs="Arial"/>
          <w:lang w:val="en-CA"/>
        </w:rPr>
        <w:t>2.</w:t>
      </w:r>
    </w:p>
    <w:p w14:paraId="7B1E6A0A" w14:textId="19A0F0A0" w:rsidR="00D2378F" w:rsidRPr="00D2378F" w:rsidRDefault="00D2378F" w:rsidP="00D2378F">
      <w:pPr>
        <w:pStyle w:val="LoRaCertBody"/>
        <w:numPr>
          <w:ilvl w:val="0"/>
          <w:numId w:val="15"/>
        </w:numPr>
        <w:rPr>
          <w:rFonts w:ascii="Arial" w:hAnsi="Arial" w:cs="Arial"/>
        </w:rPr>
      </w:pPr>
      <w:r w:rsidRPr="007F1277">
        <w:rPr>
          <w:rFonts w:ascii="Arial" w:hAnsi="Arial" w:cs="Arial"/>
          <w:lang w:val="en-CA"/>
        </w:rPr>
        <w:t xml:space="preserve">Set Gateway to </w:t>
      </w:r>
      <w:r>
        <w:rPr>
          <w:rFonts w:ascii="Arial" w:hAnsi="Arial" w:cs="Arial"/>
          <w:lang w:val="en-CA"/>
        </w:rPr>
        <w:t xml:space="preserve">transmit a continuous (&gt; 98% duty cycle) </w:t>
      </w:r>
      <w:proofErr w:type="spellStart"/>
      <w:r>
        <w:rPr>
          <w:rFonts w:ascii="Arial" w:hAnsi="Arial" w:cs="Arial"/>
          <w:lang w:val="en-CA"/>
        </w:rPr>
        <w:t>LoRa</w:t>
      </w:r>
      <w:proofErr w:type="spellEnd"/>
      <w:r>
        <w:rPr>
          <w:rFonts w:ascii="Arial" w:hAnsi="Arial" w:cs="Arial"/>
          <w:lang w:val="en-CA"/>
        </w:rPr>
        <w:t xml:space="preserve"> waveform </w:t>
      </w:r>
      <w:r w:rsidR="009F3C07">
        <w:rPr>
          <w:rFonts w:ascii="Arial" w:hAnsi="Arial" w:cs="Arial"/>
          <w:lang w:val="en-CA"/>
        </w:rPr>
        <w:t xml:space="preserve">as specified in </w:t>
      </w:r>
      <w:r w:rsidR="009F3C07">
        <w:rPr>
          <w:rFonts w:ascii="Arial" w:hAnsi="Arial" w:cs="Arial"/>
          <w:lang w:val="en-CA"/>
        </w:rPr>
        <w:fldChar w:fldCharType="begin"/>
      </w:r>
      <w:r w:rsidR="009F3C07">
        <w:rPr>
          <w:rFonts w:ascii="Arial" w:hAnsi="Arial" w:cs="Arial"/>
          <w:lang w:val="en-CA"/>
        </w:rPr>
        <w:instrText xml:space="preserve"> REF _Ref8202921 \h </w:instrText>
      </w:r>
      <w:r w:rsidR="009F3C07">
        <w:rPr>
          <w:rFonts w:ascii="Arial" w:hAnsi="Arial" w:cs="Arial"/>
          <w:lang w:val="en-CA"/>
        </w:rPr>
      </w:r>
      <w:r w:rsidR="009F3C07">
        <w:rPr>
          <w:rFonts w:ascii="Arial" w:hAnsi="Arial" w:cs="Arial"/>
          <w:lang w:val="en-CA"/>
        </w:rPr>
        <w:fldChar w:fldCharType="separate"/>
      </w:r>
      <w:r w:rsidR="00EE6949">
        <w:t xml:space="preserve">Table </w:t>
      </w:r>
      <w:r w:rsidR="00EE6949">
        <w:rPr>
          <w:noProof/>
        </w:rPr>
        <w:t>4</w:t>
      </w:r>
      <w:r w:rsidR="00EE6949">
        <w:noBreakHyphen/>
      </w:r>
      <w:r w:rsidR="00EE6949">
        <w:rPr>
          <w:noProof/>
        </w:rPr>
        <w:t>7</w:t>
      </w:r>
      <w:r w:rsidR="009F3C07">
        <w:rPr>
          <w:rFonts w:ascii="Arial" w:hAnsi="Arial" w:cs="Arial"/>
          <w:lang w:val="en-CA"/>
        </w:rPr>
        <w:fldChar w:fldCharType="end"/>
      </w:r>
      <w:r>
        <w:rPr>
          <w:rFonts w:ascii="Arial" w:hAnsi="Arial" w:cs="Arial"/>
          <w:lang w:val="en-CA"/>
        </w:rPr>
        <w:t>.</w:t>
      </w:r>
      <w:r w:rsidRPr="00810707" w:rsidDel="00E67627">
        <w:rPr>
          <w:rFonts w:ascii="Arial" w:hAnsi="Arial" w:cs="Arial"/>
          <w:lang w:val="en-CA"/>
        </w:rPr>
        <w:t xml:space="preserve"> </w:t>
      </w:r>
      <w:r>
        <w:rPr>
          <w:rFonts w:ascii="Arial" w:hAnsi="Arial" w:cs="Arial"/>
          <w:lang w:val="en-CA"/>
        </w:rPr>
        <w:t xml:space="preserve">Continuous transmission can be achieved by using utilities developed by </w:t>
      </w:r>
      <w:proofErr w:type="spellStart"/>
      <w:r>
        <w:rPr>
          <w:rFonts w:ascii="Arial" w:hAnsi="Arial" w:cs="Arial"/>
          <w:lang w:val="en-CA"/>
        </w:rPr>
        <w:t>Semtech</w:t>
      </w:r>
      <w:proofErr w:type="spellEnd"/>
      <w:r>
        <w:rPr>
          <w:rFonts w:ascii="Arial" w:hAnsi="Arial" w:cs="Arial"/>
          <w:lang w:val="en-CA"/>
        </w:rPr>
        <w:t xml:space="preserve">, such as </w:t>
      </w:r>
      <w:proofErr w:type="spellStart"/>
      <w:r>
        <w:rPr>
          <w:rFonts w:ascii="Arial" w:hAnsi="Arial" w:cs="Arial"/>
          <w:lang w:val="en-CA"/>
        </w:rPr>
        <w:t>tx_continuous</w:t>
      </w:r>
      <w:proofErr w:type="spellEnd"/>
      <w:r>
        <w:rPr>
          <w:rFonts w:ascii="Arial" w:hAnsi="Arial" w:cs="Arial"/>
          <w:lang w:val="en-CA"/>
        </w:rPr>
        <w:t xml:space="preserve"> and </w:t>
      </w:r>
      <w:proofErr w:type="spellStart"/>
      <w:r>
        <w:rPr>
          <w:rFonts w:ascii="Arial" w:hAnsi="Arial" w:cs="Arial"/>
          <w:lang w:val="en-CA"/>
        </w:rPr>
        <w:t>send_pkt</w:t>
      </w:r>
      <w:proofErr w:type="spellEnd"/>
      <w:r>
        <w:rPr>
          <w:rFonts w:ascii="Arial" w:hAnsi="Arial" w:cs="Arial"/>
          <w:lang w:val="en-CA"/>
        </w:rPr>
        <w:t xml:space="preserve">. </w:t>
      </w:r>
    </w:p>
    <w:p w14:paraId="58D70A13" w14:textId="581C35F5" w:rsidR="00D2378F" w:rsidRPr="0054074B" w:rsidRDefault="00D2378F" w:rsidP="00D2378F">
      <w:pPr>
        <w:pStyle w:val="LoRaCertBody"/>
        <w:numPr>
          <w:ilvl w:val="0"/>
          <w:numId w:val="15"/>
        </w:numPr>
        <w:rPr>
          <w:rFonts w:ascii="Arial" w:hAnsi="Arial" w:cs="Arial"/>
        </w:rPr>
      </w:pPr>
      <w:r w:rsidRPr="004547A3">
        <w:rPr>
          <w:rFonts w:ascii="Arial" w:hAnsi="Arial" w:cs="Arial"/>
          <w:lang w:val="en-CA"/>
        </w:rPr>
        <w:t xml:space="preserve">Inject </w:t>
      </w:r>
      <w:r w:rsidR="009F3C07">
        <w:rPr>
          <w:rFonts w:ascii="Arial" w:hAnsi="Arial" w:cs="Arial"/>
          <w:lang w:val="en-CA"/>
        </w:rPr>
        <w:t>the</w:t>
      </w:r>
      <w:r w:rsidRPr="004547A3">
        <w:rPr>
          <w:rFonts w:ascii="Arial" w:hAnsi="Arial" w:cs="Arial"/>
          <w:lang w:val="en-CA"/>
        </w:rPr>
        <w:t xml:space="preserve"> CW </w:t>
      </w:r>
      <w:r w:rsidR="009F3C07">
        <w:rPr>
          <w:rFonts w:ascii="Arial" w:hAnsi="Arial" w:cs="Arial"/>
          <w:lang w:val="en-CA"/>
        </w:rPr>
        <w:t xml:space="preserve">interferer </w:t>
      </w:r>
      <w:r w:rsidRPr="004547A3">
        <w:rPr>
          <w:rFonts w:ascii="Arial" w:hAnsi="Arial" w:cs="Arial"/>
          <w:lang w:val="en-CA"/>
        </w:rPr>
        <w:t>signal</w:t>
      </w:r>
      <w:r w:rsidR="009F3C07">
        <w:rPr>
          <w:rFonts w:ascii="Arial" w:hAnsi="Arial" w:cs="Arial"/>
          <w:lang w:val="en-CA"/>
        </w:rPr>
        <w:t xml:space="preserve"> defined in </w:t>
      </w:r>
      <w:r w:rsidR="009F3C07">
        <w:rPr>
          <w:rFonts w:ascii="Arial" w:hAnsi="Arial" w:cs="Arial"/>
          <w:lang w:val="en-CA"/>
        </w:rPr>
        <w:fldChar w:fldCharType="begin"/>
      </w:r>
      <w:r w:rsidR="009F3C07">
        <w:rPr>
          <w:rFonts w:ascii="Arial" w:hAnsi="Arial" w:cs="Arial"/>
          <w:lang w:val="en-CA"/>
        </w:rPr>
        <w:instrText xml:space="preserve"> REF _Ref8202921 \h </w:instrText>
      </w:r>
      <w:r w:rsidR="009F3C07">
        <w:rPr>
          <w:rFonts w:ascii="Arial" w:hAnsi="Arial" w:cs="Arial"/>
          <w:lang w:val="en-CA"/>
        </w:rPr>
      </w:r>
      <w:r w:rsidR="009F3C07">
        <w:rPr>
          <w:rFonts w:ascii="Arial" w:hAnsi="Arial" w:cs="Arial"/>
          <w:lang w:val="en-CA"/>
        </w:rPr>
        <w:fldChar w:fldCharType="separate"/>
      </w:r>
      <w:r w:rsidR="00EE6949">
        <w:t xml:space="preserve">Table </w:t>
      </w:r>
      <w:r w:rsidR="00EE6949">
        <w:rPr>
          <w:noProof/>
        </w:rPr>
        <w:t>4</w:t>
      </w:r>
      <w:r w:rsidR="00EE6949">
        <w:noBreakHyphen/>
      </w:r>
      <w:r w:rsidR="00EE6949">
        <w:rPr>
          <w:noProof/>
        </w:rPr>
        <w:t>7</w:t>
      </w:r>
      <w:r w:rsidR="009F3C07">
        <w:rPr>
          <w:rFonts w:ascii="Arial" w:hAnsi="Arial" w:cs="Arial"/>
          <w:lang w:val="en-CA"/>
        </w:rPr>
        <w:fldChar w:fldCharType="end"/>
      </w:r>
      <w:r>
        <w:rPr>
          <w:rFonts w:ascii="Arial" w:hAnsi="Arial" w:cs="Arial"/>
          <w:lang w:val="en-CA"/>
        </w:rPr>
        <w:t>.</w:t>
      </w:r>
    </w:p>
    <w:p w14:paraId="4CAA7243" w14:textId="41F08CFA" w:rsidR="00D2378F" w:rsidRPr="00810707" w:rsidRDefault="00D2378F" w:rsidP="00D2378F">
      <w:pPr>
        <w:pStyle w:val="LoRaCertBody"/>
        <w:numPr>
          <w:ilvl w:val="0"/>
          <w:numId w:val="15"/>
        </w:numPr>
        <w:rPr>
          <w:rFonts w:ascii="Arial" w:hAnsi="Arial" w:cs="Arial"/>
        </w:rPr>
      </w:pPr>
      <w:r>
        <w:rPr>
          <w:rFonts w:ascii="Arial" w:hAnsi="Arial" w:cs="Arial"/>
          <w:lang w:val="en-CA"/>
        </w:rPr>
        <w:t xml:space="preserve">Select spectrum analyzer settings as per section </w:t>
      </w:r>
      <w:r>
        <w:rPr>
          <w:rFonts w:ascii="Arial" w:hAnsi="Arial" w:cs="Arial"/>
          <w:lang w:val="en-CA"/>
        </w:rPr>
        <w:fldChar w:fldCharType="begin"/>
      </w:r>
      <w:r>
        <w:rPr>
          <w:rFonts w:ascii="Arial" w:hAnsi="Arial" w:cs="Arial"/>
          <w:lang w:val="en-CA"/>
        </w:rPr>
        <w:instrText xml:space="preserve"> REF _Ref8748607 \r \h </w:instrText>
      </w:r>
      <w:r>
        <w:rPr>
          <w:rFonts w:ascii="Arial" w:hAnsi="Arial" w:cs="Arial"/>
          <w:lang w:val="en-CA"/>
        </w:rPr>
      </w:r>
      <w:r>
        <w:rPr>
          <w:rFonts w:ascii="Arial" w:hAnsi="Arial" w:cs="Arial"/>
          <w:lang w:val="en-CA"/>
        </w:rPr>
        <w:fldChar w:fldCharType="separate"/>
      </w:r>
      <w:r w:rsidR="00EE6949">
        <w:rPr>
          <w:rFonts w:ascii="Arial" w:hAnsi="Arial" w:cs="Arial"/>
          <w:lang w:val="en-CA"/>
        </w:rPr>
        <w:t>5.1</w:t>
      </w:r>
      <w:r>
        <w:rPr>
          <w:rFonts w:ascii="Arial" w:hAnsi="Arial" w:cs="Arial"/>
          <w:lang w:val="en-CA"/>
        </w:rPr>
        <w:fldChar w:fldCharType="end"/>
      </w:r>
      <w:r>
        <w:rPr>
          <w:rFonts w:ascii="Arial" w:hAnsi="Arial" w:cs="Arial"/>
          <w:lang w:val="en-CA"/>
        </w:rPr>
        <w:t xml:space="preserve">.  Set the measurement </w:t>
      </w:r>
      <w:r w:rsidR="009F3C07">
        <w:rPr>
          <w:rFonts w:ascii="Arial" w:hAnsi="Arial" w:cs="Arial"/>
          <w:lang w:val="en-CA"/>
        </w:rPr>
        <w:t>marker at the intermodulation tone frequency (see</w:t>
      </w:r>
      <w:r w:rsidR="009F3C07">
        <w:rPr>
          <w:rFonts w:ascii="Arial" w:hAnsi="Arial" w:cs="Arial"/>
          <w:lang w:val="en-CA"/>
        </w:rPr>
        <w:fldChar w:fldCharType="begin"/>
      </w:r>
      <w:r w:rsidR="009F3C07">
        <w:rPr>
          <w:rFonts w:ascii="Arial" w:hAnsi="Arial" w:cs="Arial"/>
          <w:lang w:val="en-CA"/>
        </w:rPr>
        <w:instrText xml:space="preserve"> REF _Ref8202921 \h </w:instrText>
      </w:r>
      <w:r w:rsidR="009F3C07">
        <w:rPr>
          <w:rFonts w:ascii="Arial" w:hAnsi="Arial" w:cs="Arial"/>
          <w:lang w:val="en-CA"/>
        </w:rPr>
      </w:r>
      <w:r w:rsidR="009F3C07">
        <w:rPr>
          <w:rFonts w:ascii="Arial" w:hAnsi="Arial" w:cs="Arial"/>
          <w:lang w:val="en-CA"/>
        </w:rPr>
        <w:fldChar w:fldCharType="separate"/>
      </w:r>
      <w:r w:rsidR="00EE6949">
        <w:t xml:space="preserve">Table </w:t>
      </w:r>
      <w:r w:rsidR="00EE6949">
        <w:rPr>
          <w:noProof/>
        </w:rPr>
        <w:t>4</w:t>
      </w:r>
      <w:r w:rsidR="00EE6949">
        <w:noBreakHyphen/>
      </w:r>
      <w:r w:rsidR="00EE6949">
        <w:rPr>
          <w:noProof/>
        </w:rPr>
        <w:t>7</w:t>
      </w:r>
      <w:r w:rsidR="009F3C07">
        <w:rPr>
          <w:rFonts w:ascii="Arial" w:hAnsi="Arial" w:cs="Arial"/>
          <w:lang w:val="en-CA"/>
        </w:rPr>
        <w:fldChar w:fldCharType="end"/>
      </w:r>
      <w:r w:rsidR="009F3C07">
        <w:rPr>
          <w:rFonts w:ascii="Arial" w:hAnsi="Arial" w:cs="Arial"/>
          <w:lang w:val="en-CA"/>
        </w:rPr>
        <w:t>)</w:t>
      </w:r>
      <w:r>
        <w:rPr>
          <w:rFonts w:ascii="Arial" w:hAnsi="Arial" w:cs="Arial"/>
          <w:lang w:val="en-CA"/>
        </w:rPr>
        <w:t xml:space="preserve">. </w:t>
      </w:r>
    </w:p>
    <w:p w14:paraId="41EE5BBE" w14:textId="0221F6DC" w:rsidR="00D2378F" w:rsidRPr="00810707" w:rsidRDefault="00D2378F" w:rsidP="00D2378F">
      <w:pPr>
        <w:pStyle w:val="LoRaCertBody"/>
        <w:numPr>
          <w:ilvl w:val="0"/>
          <w:numId w:val="15"/>
        </w:numPr>
        <w:rPr>
          <w:rFonts w:ascii="Arial" w:hAnsi="Arial" w:cs="Arial"/>
        </w:rPr>
      </w:pPr>
      <w:r w:rsidRPr="00810707">
        <w:rPr>
          <w:rFonts w:ascii="Arial" w:hAnsi="Arial" w:cs="Arial"/>
          <w:lang w:val="en-CA"/>
        </w:rPr>
        <w:lastRenderedPageBreak/>
        <w:t xml:space="preserve">Measure </w:t>
      </w:r>
      <w:r w:rsidR="009F3C07">
        <w:rPr>
          <w:rFonts w:ascii="Arial" w:hAnsi="Arial" w:cs="Arial"/>
          <w:lang w:val="en-CA"/>
        </w:rPr>
        <w:t xml:space="preserve">the </w:t>
      </w:r>
      <w:r w:rsidRPr="00810707">
        <w:rPr>
          <w:rFonts w:ascii="Arial" w:hAnsi="Arial" w:cs="Arial"/>
          <w:lang w:val="en-CA"/>
        </w:rPr>
        <w:t>Tx</w:t>
      </w:r>
      <w:r w:rsidR="009F3C07">
        <w:rPr>
          <w:rFonts w:ascii="Arial" w:hAnsi="Arial" w:cs="Arial"/>
          <w:lang w:val="en-CA"/>
        </w:rPr>
        <w:t xml:space="preserve"> intermodulation </w:t>
      </w:r>
      <w:r w:rsidR="00161EB0">
        <w:rPr>
          <w:rFonts w:ascii="Arial" w:hAnsi="Arial" w:cs="Arial"/>
          <w:lang w:val="en-CA"/>
        </w:rPr>
        <w:t>level in a 100kHz resolution bandwidth (RBW).</w:t>
      </w:r>
    </w:p>
    <w:p w14:paraId="704254F9" w14:textId="77777777" w:rsidR="005347C5" w:rsidRDefault="005347C5" w:rsidP="005347C5">
      <w:pPr>
        <w:pStyle w:val="Heading3"/>
        <w:rPr>
          <w:lang w:val="en-GB"/>
        </w:rPr>
      </w:pPr>
      <w:bookmarkStart w:id="331" w:name="_Toc22894632"/>
      <w:bookmarkStart w:id="332" w:name="_Toc22894840"/>
      <w:bookmarkStart w:id="333" w:name="_Toc22909992"/>
      <w:bookmarkStart w:id="334" w:name="_Toc22915377"/>
      <w:bookmarkStart w:id="335" w:name="_Toc23252385"/>
      <w:bookmarkStart w:id="336" w:name="_Toc62228912"/>
      <w:bookmarkEnd w:id="331"/>
      <w:bookmarkEnd w:id="332"/>
      <w:bookmarkEnd w:id="333"/>
      <w:bookmarkEnd w:id="334"/>
      <w:bookmarkEnd w:id="335"/>
      <w:r>
        <w:rPr>
          <w:lang w:val="en-GB"/>
        </w:rPr>
        <w:t>Test Results</w:t>
      </w:r>
      <w:bookmarkEnd w:id="336"/>
    </w:p>
    <w:p w14:paraId="562ECBFE" w14:textId="3486037C" w:rsidR="00251ECF" w:rsidRDefault="00251ECF" w:rsidP="00251ECF">
      <w:pPr>
        <w:pStyle w:val="Caption"/>
        <w:keepNext/>
        <w:jc w:val="left"/>
      </w:pPr>
      <w:bookmarkStart w:id="337" w:name="_Toc62228999"/>
      <w:r>
        <w:t xml:space="preserve">Table </w:t>
      </w:r>
      <w:fldSimple w:instr=" STYLEREF 1 \s ">
        <w:r w:rsidR="00EE6949">
          <w:rPr>
            <w:noProof/>
          </w:rPr>
          <w:t>4</w:t>
        </w:r>
      </w:fldSimple>
      <w:r>
        <w:noBreakHyphen/>
      </w:r>
      <w:fldSimple w:instr=" SEQ Table \* ARABIC \s 1 ">
        <w:r w:rsidR="00EE6949">
          <w:rPr>
            <w:noProof/>
          </w:rPr>
          <w:t>8</w:t>
        </w:r>
      </w:fldSimple>
      <w:r>
        <w:t xml:space="preserve"> - Test Results -</w:t>
      </w:r>
      <w:r w:rsidR="004A1355">
        <w:t xml:space="preserve"> </w:t>
      </w:r>
      <w:r w:rsidR="004A1355">
        <w:fldChar w:fldCharType="begin"/>
      </w:r>
      <w:r w:rsidR="004A1355">
        <w:instrText xml:space="preserve"> REF _Ref5183059 \h </w:instrText>
      </w:r>
      <w:r w:rsidR="004A1355">
        <w:fldChar w:fldCharType="separate"/>
      </w:r>
      <w:r w:rsidR="00EE6949">
        <w:t>Tx Intermodulation</w:t>
      </w:r>
      <w:bookmarkEnd w:id="337"/>
      <w:r w:rsidR="004A1355">
        <w:fldChar w:fldCharType="end"/>
      </w:r>
    </w:p>
    <w:tbl>
      <w:tblPr>
        <w:tblStyle w:val="TableGrid"/>
        <w:tblW w:w="9493" w:type="dxa"/>
        <w:tblLayout w:type="fixed"/>
        <w:tblLook w:val="04A0" w:firstRow="1" w:lastRow="0" w:firstColumn="1" w:lastColumn="0" w:noHBand="0" w:noVBand="1"/>
      </w:tblPr>
      <w:tblGrid>
        <w:gridCol w:w="999"/>
        <w:gridCol w:w="2398"/>
        <w:gridCol w:w="1418"/>
        <w:gridCol w:w="1134"/>
        <w:gridCol w:w="1134"/>
        <w:gridCol w:w="1276"/>
        <w:gridCol w:w="1134"/>
      </w:tblGrid>
      <w:tr w:rsidR="00251ECF" w14:paraId="1D6A1975" w14:textId="77777777" w:rsidTr="00251ECF">
        <w:tc>
          <w:tcPr>
            <w:tcW w:w="999" w:type="dxa"/>
          </w:tcPr>
          <w:p w14:paraId="5C54ACA2" w14:textId="77777777" w:rsidR="00251ECF" w:rsidRPr="000F211E" w:rsidRDefault="00251ECF" w:rsidP="000B2FF6">
            <w:pPr>
              <w:autoSpaceDE/>
              <w:autoSpaceDN/>
              <w:adjustRightInd/>
              <w:rPr>
                <w:sz w:val="20"/>
                <w:szCs w:val="20"/>
              </w:rPr>
            </w:pPr>
            <w:r w:rsidRPr="000F211E">
              <w:rPr>
                <w:sz w:val="20"/>
                <w:szCs w:val="20"/>
              </w:rPr>
              <w:t>Test Number</w:t>
            </w:r>
          </w:p>
        </w:tc>
        <w:tc>
          <w:tcPr>
            <w:tcW w:w="2398" w:type="dxa"/>
          </w:tcPr>
          <w:p w14:paraId="376FA921" w14:textId="77777777" w:rsidR="00251ECF" w:rsidRPr="000F211E" w:rsidRDefault="00251ECF" w:rsidP="000B2FF6">
            <w:pPr>
              <w:autoSpaceDE/>
              <w:autoSpaceDN/>
              <w:adjustRightInd/>
              <w:rPr>
                <w:sz w:val="20"/>
                <w:szCs w:val="20"/>
              </w:rPr>
            </w:pPr>
            <w:r w:rsidRPr="000F211E">
              <w:rPr>
                <w:sz w:val="20"/>
                <w:szCs w:val="20"/>
              </w:rPr>
              <w:t>Test Name</w:t>
            </w:r>
          </w:p>
        </w:tc>
        <w:tc>
          <w:tcPr>
            <w:tcW w:w="1418" w:type="dxa"/>
          </w:tcPr>
          <w:p w14:paraId="51B82E81" w14:textId="66830F1D" w:rsidR="00251ECF" w:rsidRPr="000F211E" w:rsidRDefault="00251ECF" w:rsidP="000B2FF6">
            <w:pPr>
              <w:autoSpaceDE/>
              <w:autoSpaceDN/>
              <w:adjustRightInd/>
              <w:rPr>
                <w:sz w:val="20"/>
                <w:szCs w:val="20"/>
              </w:rPr>
            </w:pPr>
            <w:r w:rsidRPr="000F211E">
              <w:rPr>
                <w:sz w:val="20"/>
                <w:szCs w:val="20"/>
              </w:rPr>
              <w:t xml:space="preserve">Temperature </w:t>
            </w:r>
            <w:r w:rsidR="00DD4687">
              <w:rPr>
                <w:sz w:val="20"/>
                <w:szCs w:val="20"/>
              </w:rPr>
              <w:t>Range</w:t>
            </w:r>
          </w:p>
        </w:tc>
        <w:tc>
          <w:tcPr>
            <w:tcW w:w="1134" w:type="dxa"/>
          </w:tcPr>
          <w:p w14:paraId="5E639E4B" w14:textId="77777777" w:rsidR="00251ECF" w:rsidRDefault="00251ECF" w:rsidP="000B2FF6">
            <w:pPr>
              <w:autoSpaceDE/>
              <w:autoSpaceDN/>
              <w:adjustRightInd/>
              <w:rPr>
                <w:sz w:val="20"/>
                <w:szCs w:val="20"/>
              </w:rPr>
            </w:pPr>
            <w:r>
              <w:rPr>
                <w:sz w:val="20"/>
                <w:szCs w:val="20"/>
              </w:rPr>
              <w:t xml:space="preserve">Gateway </w:t>
            </w:r>
          </w:p>
          <w:p w14:paraId="082F474E" w14:textId="7A0614CF" w:rsidR="00251ECF" w:rsidRDefault="00251ECF" w:rsidP="000B2FF6">
            <w:pPr>
              <w:autoSpaceDE/>
              <w:autoSpaceDN/>
              <w:adjustRightInd/>
              <w:rPr>
                <w:sz w:val="20"/>
                <w:szCs w:val="20"/>
              </w:rPr>
            </w:pPr>
            <w:r>
              <w:rPr>
                <w:sz w:val="20"/>
                <w:szCs w:val="20"/>
              </w:rPr>
              <w:t xml:space="preserve">Region </w:t>
            </w:r>
          </w:p>
        </w:tc>
        <w:tc>
          <w:tcPr>
            <w:tcW w:w="1134" w:type="dxa"/>
          </w:tcPr>
          <w:p w14:paraId="6B912EBF" w14:textId="33817341" w:rsidR="00251ECF" w:rsidRDefault="00251ECF" w:rsidP="000B2FF6">
            <w:pPr>
              <w:autoSpaceDE/>
              <w:autoSpaceDN/>
              <w:adjustRightInd/>
              <w:rPr>
                <w:sz w:val="20"/>
                <w:szCs w:val="20"/>
              </w:rPr>
            </w:pPr>
            <w:r>
              <w:rPr>
                <w:sz w:val="20"/>
                <w:szCs w:val="20"/>
              </w:rPr>
              <w:t>IMD Freq. (dBm)</w:t>
            </w:r>
          </w:p>
        </w:tc>
        <w:tc>
          <w:tcPr>
            <w:tcW w:w="1276" w:type="dxa"/>
          </w:tcPr>
          <w:p w14:paraId="21DCEAB3" w14:textId="6098E0B4" w:rsidR="00251ECF" w:rsidRPr="00251ECF" w:rsidRDefault="00251ECF" w:rsidP="000B2FF6">
            <w:pPr>
              <w:autoSpaceDE/>
              <w:autoSpaceDN/>
              <w:adjustRightInd/>
              <w:rPr>
                <w:sz w:val="20"/>
                <w:szCs w:val="20"/>
              </w:rPr>
            </w:pPr>
            <w:r w:rsidRPr="00251ECF">
              <w:rPr>
                <w:sz w:val="20"/>
                <w:szCs w:val="20"/>
              </w:rPr>
              <w:t>IMD Power (dBm)</w:t>
            </w:r>
          </w:p>
        </w:tc>
        <w:tc>
          <w:tcPr>
            <w:tcW w:w="1134" w:type="dxa"/>
          </w:tcPr>
          <w:p w14:paraId="332494B8" w14:textId="77777777" w:rsidR="00251ECF" w:rsidRPr="000F211E" w:rsidRDefault="00251ECF" w:rsidP="000B2FF6">
            <w:pPr>
              <w:autoSpaceDE/>
              <w:autoSpaceDN/>
              <w:adjustRightInd/>
              <w:rPr>
                <w:sz w:val="20"/>
                <w:szCs w:val="20"/>
              </w:rPr>
            </w:pPr>
            <w:r w:rsidRPr="000F211E">
              <w:rPr>
                <w:sz w:val="20"/>
                <w:szCs w:val="20"/>
              </w:rPr>
              <w:t>Comment</w:t>
            </w:r>
          </w:p>
        </w:tc>
      </w:tr>
      <w:tr w:rsidR="00251ECF" w14:paraId="068A4975" w14:textId="77777777" w:rsidTr="00251ECF">
        <w:tc>
          <w:tcPr>
            <w:tcW w:w="999" w:type="dxa"/>
          </w:tcPr>
          <w:p w14:paraId="0A5F6357" w14:textId="1E9C576E" w:rsidR="00251ECF" w:rsidRPr="000F211E" w:rsidRDefault="00251ECF" w:rsidP="000B2FF6">
            <w:pPr>
              <w:autoSpaceDE/>
              <w:autoSpaceDN/>
              <w:adjustRightInd/>
              <w:rPr>
                <w:sz w:val="20"/>
                <w:szCs w:val="20"/>
              </w:rPr>
            </w:pPr>
            <w:r w:rsidRPr="000F211E">
              <w:rPr>
                <w:sz w:val="20"/>
                <w:szCs w:val="20"/>
              </w:rPr>
              <w:t>4.</w:t>
            </w:r>
            <w:r>
              <w:rPr>
                <w:sz w:val="20"/>
                <w:szCs w:val="20"/>
              </w:rPr>
              <w:t>4</w:t>
            </w:r>
            <w:r w:rsidRPr="000F211E">
              <w:rPr>
                <w:sz w:val="20"/>
                <w:szCs w:val="20"/>
              </w:rPr>
              <w:t>.1</w:t>
            </w:r>
          </w:p>
        </w:tc>
        <w:tc>
          <w:tcPr>
            <w:tcW w:w="2398" w:type="dxa"/>
          </w:tcPr>
          <w:p w14:paraId="0872BF2D" w14:textId="6DEF2F07" w:rsidR="00251ECF" w:rsidRPr="000F211E" w:rsidRDefault="00251ECF" w:rsidP="000B2FF6">
            <w:pPr>
              <w:autoSpaceDE/>
              <w:autoSpaceDN/>
              <w:adjustRightInd/>
              <w:rPr>
                <w:sz w:val="20"/>
                <w:szCs w:val="20"/>
              </w:rPr>
            </w:pPr>
            <w:r>
              <w:rPr>
                <w:sz w:val="20"/>
                <w:szCs w:val="20"/>
              </w:rPr>
              <w:t>Tx Intermodulation</w:t>
            </w:r>
          </w:p>
        </w:tc>
        <w:tc>
          <w:tcPr>
            <w:tcW w:w="1418" w:type="dxa"/>
          </w:tcPr>
          <w:p w14:paraId="351CC829" w14:textId="77777777" w:rsidR="00251ECF" w:rsidRPr="000F211E" w:rsidRDefault="00251ECF" w:rsidP="000B2FF6">
            <w:pPr>
              <w:autoSpaceDE/>
              <w:autoSpaceDN/>
              <w:adjustRightInd/>
              <w:rPr>
                <w:sz w:val="20"/>
                <w:szCs w:val="20"/>
              </w:rPr>
            </w:pPr>
            <w:r w:rsidRPr="000F211E">
              <w:rPr>
                <w:sz w:val="20"/>
                <w:szCs w:val="20"/>
              </w:rPr>
              <w:t xml:space="preserve"> Nominal</w:t>
            </w:r>
          </w:p>
        </w:tc>
        <w:tc>
          <w:tcPr>
            <w:tcW w:w="1134" w:type="dxa"/>
          </w:tcPr>
          <w:p w14:paraId="5D4F89BC" w14:textId="77777777" w:rsidR="00251ECF" w:rsidRPr="000F211E" w:rsidRDefault="00251ECF" w:rsidP="000B2FF6">
            <w:pPr>
              <w:autoSpaceDE/>
              <w:autoSpaceDN/>
              <w:adjustRightInd/>
              <w:rPr>
                <w:sz w:val="20"/>
                <w:szCs w:val="20"/>
              </w:rPr>
            </w:pPr>
          </w:p>
        </w:tc>
        <w:tc>
          <w:tcPr>
            <w:tcW w:w="1134" w:type="dxa"/>
          </w:tcPr>
          <w:p w14:paraId="1BD81EBA" w14:textId="18CF21C7" w:rsidR="00251ECF" w:rsidRPr="000F211E" w:rsidRDefault="00251ECF" w:rsidP="000B2FF6">
            <w:pPr>
              <w:autoSpaceDE/>
              <w:autoSpaceDN/>
              <w:adjustRightInd/>
              <w:rPr>
                <w:sz w:val="20"/>
                <w:szCs w:val="20"/>
              </w:rPr>
            </w:pPr>
          </w:p>
        </w:tc>
        <w:tc>
          <w:tcPr>
            <w:tcW w:w="1276" w:type="dxa"/>
          </w:tcPr>
          <w:p w14:paraId="2C37AA2F" w14:textId="3BBB4F25" w:rsidR="00251ECF" w:rsidRPr="00251ECF" w:rsidRDefault="00251ECF" w:rsidP="000B2FF6">
            <w:pPr>
              <w:autoSpaceDE/>
              <w:autoSpaceDN/>
              <w:adjustRightInd/>
              <w:rPr>
                <w:sz w:val="20"/>
                <w:szCs w:val="20"/>
              </w:rPr>
            </w:pPr>
          </w:p>
        </w:tc>
        <w:tc>
          <w:tcPr>
            <w:tcW w:w="1134" w:type="dxa"/>
          </w:tcPr>
          <w:p w14:paraId="6E888604" w14:textId="77777777" w:rsidR="00251ECF" w:rsidRPr="000F211E" w:rsidRDefault="00251ECF" w:rsidP="000B2FF6">
            <w:pPr>
              <w:autoSpaceDE/>
              <w:autoSpaceDN/>
              <w:adjustRightInd/>
              <w:rPr>
                <w:sz w:val="20"/>
                <w:szCs w:val="20"/>
              </w:rPr>
            </w:pPr>
          </w:p>
        </w:tc>
      </w:tr>
    </w:tbl>
    <w:p w14:paraId="3BC2C334" w14:textId="77777777" w:rsidR="00F40DD2" w:rsidRDefault="00F40DD2" w:rsidP="00C030F4">
      <w:pPr>
        <w:rPr>
          <w:rFonts w:cs="Helvetica-Bold"/>
          <w:b/>
          <w:bCs/>
          <w:sz w:val="26"/>
          <w:szCs w:val="26"/>
        </w:rPr>
      </w:pPr>
      <w:r>
        <w:br w:type="page"/>
      </w:r>
    </w:p>
    <w:p w14:paraId="39C7675A" w14:textId="77777777" w:rsidR="0090182A" w:rsidRDefault="00EC6818" w:rsidP="00041DAE">
      <w:pPr>
        <w:pStyle w:val="Heading2"/>
      </w:pPr>
      <w:bookmarkStart w:id="338" w:name="_Toc22894845"/>
      <w:bookmarkStart w:id="339" w:name="_Toc22909997"/>
      <w:bookmarkStart w:id="340" w:name="_Toc22915382"/>
      <w:bookmarkStart w:id="341" w:name="_Toc23252390"/>
      <w:bookmarkStart w:id="342" w:name="_Toc8202790"/>
      <w:bookmarkStart w:id="343" w:name="_Toc8203988"/>
      <w:bookmarkStart w:id="344" w:name="_Toc8205809"/>
      <w:bookmarkStart w:id="345" w:name="_Toc8214366"/>
      <w:bookmarkStart w:id="346" w:name="_Toc8216080"/>
      <w:bookmarkStart w:id="347" w:name="_Toc8220528"/>
      <w:bookmarkStart w:id="348" w:name="_Toc8221209"/>
      <w:bookmarkStart w:id="349" w:name="_Toc8221877"/>
      <w:bookmarkStart w:id="350" w:name="_Toc8222080"/>
      <w:bookmarkStart w:id="351" w:name="_Toc8228059"/>
      <w:bookmarkStart w:id="352" w:name="_Toc8228727"/>
      <w:bookmarkStart w:id="353" w:name="_Toc22894846"/>
      <w:bookmarkStart w:id="354" w:name="_Toc22909998"/>
      <w:bookmarkStart w:id="355" w:name="_Toc22915383"/>
      <w:bookmarkStart w:id="356" w:name="_Toc23252391"/>
      <w:bookmarkStart w:id="357" w:name="_Toc22894847"/>
      <w:bookmarkStart w:id="358" w:name="_Toc22909999"/>
      <w:bookmarkStart w:id="359" w:name="_Toc22915384"/>
      <w:bookmarkStart w:id="360" w:name="_Toc23252392"/>
      <w:bookmarkStart w:id="361" w:name="_Toc22894848"/>
      <w:bookmarkStart w:id="362" w:name="_Toc22910000"/>
      <w:bookmarkStart w:id="363" w:name="_Toc22915385"/>
      <w:bookmarkStart w:id="364" w:name="_Toc23252393"/>
      <w:bookmarkStart w:id="365" w:name="_Toc22894849"/>
      <w:bookmarkStart w:id="366" w:name="_Toc22910001"/>
      <w:bookmarkStart w:id="367" w:name="_Toc22915386"/>
      <w:bookmarkStart w:id="368" w:name="_Toc23252394"/>
      <w:bookmarkStart w:id="369" w:name="_Toc22894856"/>
      <w:bookmarkStart w:id="370" w:name="_Toc22910008"/>
      <w:bookmarkStart w:id="371" w:name="_Toc22915393"/>
      <w:bookmarkStart w:id="372" w:name="_Toc23252401"/>
      <w:bookmarkStart w:id="373" w:name="_Toc22894858"/>
      <w:bookmarkStart w:id="374" w:name="_Toc22910010"/>
      <w:bookmarkStart w:id="375" w:name="_Toc22915395"/>
      <w:bookmarkStart w:id="376" w:name="_Toc23252403"/>
      <w:bookmarkStart w:id="377" w:name="_Toc22894859"/>
      <w:bookmarkStart w:id="378" w:name="_Toc22910011"/>
      <w:bookmarkStart w:id="379" w:name="_Toc22915396"/>
      <w:bookmarkStart w:id="380" w:name="_Toc23252404"/>
      <w:bookmarkStart w:id="381" w:name="_Toc22894860"/>
      <w:bookmarkStart w:id="382" w:name="_Toc22910012"/>
      <w:bookmarkStart w:id="383" w:name="_Toc22915397"/>
      <w:bookmarkStart w:id="384" w:name="_Toc23252405"/>
      <w:bookmarkStart w:id="385" w:name="_Toc22894862"/>
      <w:bookmarkStart w:id="386" w:name="_Toc22910014"/>
      <w:bookmarkStart w:id="387" w:name="_Toc22915399"/>
      <w:bookmarkStart w:id="388" w:name="_Toc23252407"/>
      <w:bookmarkStart w:id="389" w:name="_Toc22894863"/>
      <w:bookmarkStart w:id="390" w:name="_Toc22910015"/>
      <w:bookmarkStart w:id="391" w:name="_Toc22915400"/>
      <w:bookmarkStart w:id="392" w:name="_Toc23252408"/>
      <w:bookmarkStart w:id="393" w:name="_Toc22894864"/>
      <w:bookmarkStart w:id="394" w:name="_Toc22910016"/>
      <w:bookmarkStart w:id="395" w:name="_Toc22915401"/>
      <w:bookmarkStart w:id="396" w:name="_Toc23252409"/>
      <w:bookmarkStart w:id="397" w:name="_Toc22894865"/>
      <w:bookmarkStart w:id="398" w:name="_Toc22910017"/>
      <w:bookmarkStart w:id="399" w:name="_Toc22915402"/>
      <w:bookmarkStart w:id="400" w:name="_Toc23252410"/>
      <w:bookmarkStart w:id="401" w:name="_Toc22894866"/>
      <w:bookmarkStart w:id="402" w:name="_Toc22910018"/>
      <w:bookmarkStart w:id="403" w:name="_Toc22915403"/>
      <w:bookmarkStart w:id="404" w:name="_Toc23252411"/>
      <w:bookmarkStart w:id="405" w:name="_Toc22894867"/>
      <w:bookmarkStart w:id="406" w:name="_Toc22910019"/>
      <w:bookmarkStart w:id="407" w:name="_Toc22915404"/>
      <w:bookmarkStart w:id="408" w:name="_Toc23252412"/>
      <w:bookmarkStart w:id="409" w:name="_Toc22894868"/>
      <w:bookmarkStart w:id="410" w:name="_Toc22910020"/>
      <w:bookmarkStart w:id="411" w:name="_Toc22915405"/>
      <w:bookmarkStart w:id="412" w:name="_Toc23252413"/>
      <w:bookmarkStart w:id="413" w:name="_Toc22894869"/>
      <w:bookmarkStart w:id="414" w:name="_Toc22910021"/>
      <w:bookmarkStart w:id="415" w:name="_Toc22915406"/>
      <w:bookmarkStart w:id="416" w:name="_Toc23252414"/>
      <w:bookmarkStart w:id="417" w:name="_Toc8202797"/>
      <w:bookmarkStart w:id="418" w:name="_Toc8203995"/>
      <w:bookmarkStart w:id="419" w:name="_Toc8205816"/>
      <w:bookmarkStart w:id="420" w:name="_Toc8214373"/>
      <w:bookmarkStart w:id="421" w:name="_Toc8216087"/>
      <w:bookmarkStart w:id="422" w:name="_Toc8220535"/>
      <w:bookmarkStart w:id="423" w:name="_Toc8221216"/>
      <w:bookmarkStart w:id="424" w:name="_Ref5182090"/>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r>
        <w:lastRenderedPageBreak/>
        <w:t xml:space="preserve"> </w:t>
      </w:r>
      <w:bookmarkStart w:id="425" w:name="_Ref5185248"/>
      <w:bookmarkStart w:id="426" w:name="_Toc62228913"/>
      <w:r w:rsidR="0090182A">
        <w:t>Tx Frequency Error</w:t>
      </w:r>
      <w:bookmarkEnd w:id="424"/>
      <w:bookmarkEnd w:id="425"/>
      <w:bookmarkEnd w:id="426"/>
    </w:p>
    <w:p w14:paraId="31D4A9C9" w14:textId="77777777" w:rsidR="0090182A" w:rsidRDefault="0090182A" w:rsidP="0090182A">
      <w:pPr>
        <w:pStyle w:val="Heading3"/>
        <w:keepLines/>
        <w:tabs>
          <w:tab w:val="clear" w:pos="796"/>
          <w:tab w:val="clear" w:pos="851"/>
        </w:tabs>
        <w:autoSpaceDE/>
        <w:autoSpaceDN/>
        <w:adjustRightInd/>
        <w:spacing w:before="200" w:line="276" w:lineRule="auto"/>
        <w:ind w:left="86" w:firstLine="0"/>
        <w:jc w:val="both"/>
      </w:pPr>
      <w:bookmarkStart w:id="427" w:name="_Toc62228914"/>
      <w:r>
        <w:t>Applicability</w:t>
      </w:r>
      <w:bookmarkEnd w:id="427"/>
      <w:r>
        <w:t xml:space="preserve"> </w:t>
      </w:r>
    </w:p>
    <w:p w14:paraId="46823F70" w14:textId="75E791B7" w:rsidR="00AC7718" w:rsidRDefault="00AC7718" w:rsidP="00AC7718">
      <w:r>
        <w:t xml:space="preserve">Please refer to </w:t>
      </w:r>
      <w:r>
        <w:fldChar w:fldCharType="begin"/>
      </w:r>
      <w:r>
        <w:instrText xml:space="preserve"> REF _Ref6413609 \h </w:instrText>
      </w:r>
      <w:r>
        <w:fldChar w:fldCharType="separate"/>
      </w:r>
      <w:r w:rsidR="00EE6949">
        <w:t xml:space="preserve">Table </w:t>
      </w:r>
      <w:r w:rsidR="00EE6949">
        <w:rPr>
          <w:noProof/>
        </w:rPr>
        <w:t>2</w:t>
      </w:r>
      <w:r w:rsidR="00EE6949">
        <w:noBreakHyphen/>
      </w:r>
      <w:r w:rsidR="00EE6949">
        <w:rPr>
          <w:noProof/>
        </w:rPr>
        <w:t>2</w:t>
      </w:r>
      <w:r>
        <w:fldChar w:fldCharType="end"/>
      </w:r>
      <w:r>
        <w:t>.</w:t>
      </w:r>
    </w:p>
    <w:p w14:paraId="0DC8871A" w14:textId="77777777" w:rsidR="00AC7718" w:rsidRPr="00AC7718" w:rsidRDefault="00AC7718" w:rsidP="00AC7718"/>
    <w:p w14:paraId="60F3BAFF" w14:textId="77777777" w:rsidR="0090182A" w:rsidRPr="006800FA" w:rsidRDefault="00AF061B" w:rsidP="0090182A">
      <w:pPr>
        <w:pStyle w:val="Heading3"/>
        <w:keepLines/>
        <w:tabs>
          <w:tab w:val="clear" w:pos="796"/>
          <w:tab w:val="clear" w:pos="851"/>
        </w:tabs>
        <w:autoSpaceDE/>
        <w:autoSpaceDN/>
        <w:adjustRightInd/>
        <w:spacing w:before="200" w:line="276" w:lineRule="auto"/>
        <w:ind w:left="86" w:firstLine="0"/>
        <w:jc w:val="both"/>
      </w:pPr>
      <w:r w:rsidRPr="00AF061B">
        <w:t xml:space="preserve"> </w:t>
      </w:r>
      <w:bookmarkStart w:id="428" w:name="_Toc8202804"/>
      <w:bookmarkStart w:id="429" w:name="_Toc8204002"/>
      <w:bookmarkStart w:id="430" w:name="_Toc8205823"/>
      <w:bookmarkStart w:id="431" w:name="_Toc8214380"/>
      <w:bookmarkStart w:id="432" w:name="_Toc8216094"/>
      <w:bookmarkStart w:id="433" w:name="_Toc8220542"/>
      <w:bookmarkStart w:id="434" w:name="_Toc8221223"/>
      <w:bookmarkStart w:id="435" w:name="_Toc8221884"/>
      <w:bookmarkStart w:id="436" w:name="_Toc8222087"/>
      <w:bookmarkStart w:id="437" w:name="_Toc8228066"/>
      <w:bookmarkStart w:id="438" w:name="_Toc8228734"/>
      <w:bookmarkStart w:id="439" w:name="_Toc62228915"/>
      <w:bookmarkEnd w:id="428"/>
      <w:bookmarkEnd w:id="429"/>
      <w:bookmarkEnd w:id="430"/>
      <w:bookmarkEnd w:id="431"/>
      <w:bookmarkEnd w:id="432"/>
      <w:bookmarkEnd w:id="433"/>
      <w:bookmarkEnd w:id="434"/>
      <w:bookmarkEnd w:id="435"/>
      <w:bookmarkEnd w:id="436"/>
      <w:bookmarkEnd w:id="437"/>
      <w:bookmarkEnd w:id="438"/>
      <w:r w:rsidR="0090182A">
        <w:t>Description</w:t>
      </w:r>
      <w:bookmarkEnd w:id="439"/>
    </w:p>
    <w:p w14:paraId="0159BE94" w14:textId="289A9302" w:rsidR="0090182A" w:rsidRPr="00860C15" w:rsidRDefault="00163666" w:rsidP="00163666">
      <w:pPr>
        <w:pStyle w:val="LoRaCertBody"/>
        <w:rPr>
          <w:rFonts w:ascii="Arial" w:hAnsi="Arial" w:cs="Arial"/>
          <w:lang w:val="en-US"/>
        </w:rPr>
      </w:pPr>
      <w:r w:rsidRPr="00860C15">
        <w:rPr>
          <w:rFonts w:ascii="Arial" w:hAnsi="Arial" w:cs="Arial"/>
          <w:lang w:val="en-CA"/>
        </w:rPr>
        <w:t xml:space="preserve">To </w:t>
      </w:r>
      <w:r w:rsidR="00D3484C">
        <w:rPr>
          <w:rFonts w:ascii="Arial" w:hAnsi="Arial" w:cs="Arial"/>
          <w:lang w:val="en-CA"/>
        </w:rPr>
        <w:t xml:space="preserve">purpose of this test is to measure the error in the center frequency of the transmit waveform. </w:t>
      </w:r>
      <w:r w:rsidR="004357FD">
        <w:rPr>
          <w:rFonts w:ascii="Arial" w:hAnsi="Arial" w:cs="Arial"/>
          <w:lang w:val="en-CA"/>
        </w:rPr>
        <w:t xml:space="preserve">For correct </w:t>
      </w:r>
      <w:proofErr w:type="spellStart"/>
      <w:r w:rsidR="004357FD">
        <w:rPr>
          <w:rFonts w:ascii="Arial" w:hAnsi="Arial" w:cs="Arial"/>
          <w:lang w:val="en-CA"/>
        </w:rPr>
        <w:t>LoRaWAN</w:t>
      </w:r>
      <w:proofErr w:type="spellEnd"/>
      <w:r w:rsidR="004357FD">
        <w:rPr>
          <w:rFonts w:ascii="Arial" w:hAnsi="Arial" w:cs="Arial"/>
          <w:lang w:val="en-CA"/>
        </w:rPr>
        <w:t xml:space="preserve"> network functionality, an overall system frequency error budget has to be maintained.  The performance guidelines below are based on </w:t>
      </w:r>
      <w:r w:rsidR="00CC4A73">
        <w:rPr>
          <w:rFonts w:ascii="Arial" w:hAnsi="Arial" w:cs="Arial"/>
          <w:lang w:val="en-CA"/>
        </w:rPr>
        <w:t>assigning the majority of the budgeted frequency variation to end devices.</w:t>
      </w:r>
      <w:r w:rsidR="004357FD">
        <w:rPr>
          <w:rFonts w:ascii="Arial" w:hAnsi="Arial" w:cs="Arial"/>
          <w:lang w:val="en-CA"/>
        </w:rPr>
        <w:t xml:space="preserve"> </w:t>
      </w:r>
      <w:r w:rsidR="00D3484C">
        <w:rPr>
          <w:rFonts w:ascii="Arial" w:hAnsi="Arial" w:cs="Arial"/>
          <w:lang w:val="en-CA"/>
        </w:rPr>
        <w:t xml:space="preserve"> </w:t>
      </w:r>
    </w:p>
    <w:p w14:paraId="6AF0E37E" w14:textId="77777777" w:rsidR="0090182A" w:rsidRDefault="004C0F4B" w:rsidP="0090182A">
      <w:pPr>
        <w:pStyle w:val="Heading3"/>
      </w:pPr>
      <w:bookmarkStart w:id="440" w:name="_Toc62228916"/>
      <w:r>
        <w:t>Performance Guidelines</w:t>
      </w:r>
      <w:bookmarkEnd w:id="440"/>
    </w:p>
    <w:p w14:paraId="36544DAA" w14:textId="4E66D489" w:rsidR="00163666" w:rsidRDefault="00163666" w:rsidP="00A152D2">
      <w:pPr>
        <w:pStyle w:val="Caption"/>
        <w:keepNext/>
        <w:jc w:val="left"/>
      </w:pPr>
      <w:bookmarkStart w:id="441" w:name="_Toc62229000"/>
      <w:r>
        <w:t xml:space="preserve">Table </w:t>
      </w:r>
      <w:fldSimple w:instr=" STYLEREF 1 \s ">
        <w:r w:rsidR="00EE6949">
          <w:rPr>
            <w:noProof/>
          </w:rPr>
          <w:t>4</w:t>
        </w:r>
      </w:fldSimple>
      <w:r w:rsidR="00A360B0">
        <w:noBreakHyphen/>
      </w:r>
      <w:fldSimple w:instr=" SEQ Table \* ARABIC \s 1 ">
        <w:r w:rsidR="00EE6949">
          <w:rPr>
            <w:noProof/>
          </w:rPr>
          <w:t>9</w:t>
        </w:r>
      </w:fldSimple>
      <w:r>
        <w:t xml:space="preserve"> Tx Frequency Error </w:t>
      </w:r>
      <w:r w:rsidR="004C0F4B">
        <w:t>Performance Guidelines</w:t>
      </w:r>
      <w:bookmarkEnd w:id="441"/>
    </w:p>
    <w:tbl>
      <w:tblPr>
        <w:tblStyle w:val="TableGrid"/>
        <w:tblW w:w="6300" w:type="dxa"/>
        <w:tblLook w:val="0420" w:firstRow="1" w:lastRow="0" w:firstColumn="0" w:lastColumn="0" w:noHBand="0" w:noVBand="1"/>
      </w:tblPr>
      <w:tblGrid>
        <w:gridCol w:w="3120"/>
        <w:gridCol w:w="3180"/>
      </w:tblGrid>
      <w:tr w:rsidR="00163666" w:rsidRPr="00163666" w14:paraId="3DBCAD07" w14:textId="77777777" w:rsidTr="00CA610B">
        <w:trPr>
          <w:trHeight w:val="584"/>
        </w:trPr>
        <w:tc>
          <w:tcPr>
            <w:tcW w:w="3120" w:type="dxa"/>
            <w:hideMark/>
          </w:tcPr>
          <w:p w14:paraId="5B343F8F" w14:textId="74C33846" w:rsidR="00163666" w:rsidRPr="00365E3D" w:rsidRDefault="00163666" w:rsidP="00163666">
            <w:pPr>
              <w:autoSpaceDE/>
              <w:autoSpaceDN/>
              <w:adjustRightInd/>
              <w:rPr>
                <w:rFonts w:cs="Arial"/>
                <w:b/>
                <w:color w:val="000000" w:themeColor="text1"/>
              </w:rPr>
            </w:pPr>
            <w:r w:rsidRPr="00365E3D">
              <w:rPr>
                <w:rFonts w:cs="Arial"/>
                <w:b/>
                <w:color w:val="000000" w:themeColor="text1"/>
                <w:kern w:val="24"/>
                <w:lang w:val="en-CA"/>
              </w:rPr>
              <w:t>Gateway</w:t>
            </w:r>
            <w:r w:rsidR="00EA5010">
              <w:rPr>
                <w:rFonts w:cs="Arial"/>
                <w:b/>
                <w:color w:val="000000" w:themeColor="text1"/>
                <w:kern w:val="24"/>
                <w:lang w:val="en-CA"/>
              </w:rPr>
              <w:t xml:space="preserve"> without GPS </w:t>
            </w:r>
            <w:r w:rsidR="00396C75">
              <w:rPr>
                <w:rFonts w:cs="Arial"/>
                <w:b/>
                <w:color w:val="000000" w:themeColor="text1"/>
                <w:kern w:val="24"/>
                <w:lang w:val="en-CA"/>
              </w:rPr>
              <w:t>Synchronization</w:t>
            </w:r>
            <w:r w:rsidR="00703745">
              <w:rPr>
                <w:rFonts w:cs="Arial"/>
                <w:b/>
                <w:color w:val="000000" w:themeColor="text1"/>
                <w:kern w:val="24"/>
                <w:lang w:val="en-CA"/>
              </w:rPr>
              <w:t>:</w:t>
            </w:r>
            <w:r w:rsidR="00EA5010">
              <w:rPr>
                <w:rFonts w:cs="Arial"/>
                <w:b/>
                <w:color w:val="000000" w:themeColor="text1"/>
                <w:kern w:val="24"/>
                <w:lang w:val="en-CA"/>
              </w:rPr>
              <w:t xml:space="preserve"> </w:t>
            </w:r>
            <w:r w:rsidRPr="00365E3D">
              <w:rPr>
                <w:rFonts w:cs="Arial"/>
                <w:b/>
                <w:color w:val="000000" w:themeColor="text1"/>
                <w:kern w:val="24"/>
                <w:lang w:val="en-CA"/>
              </w:rPr>
              <w:t xml:space="preserve"> </w:t>
            </w:r>
            <w:r w:rsidR="004C0F4B">
              <w:rPr>
                <w:rFonts w:cs="Arial"/>
                <w:b/>
                <w:color w:val="000000" w:themeColor="text1"/>
                <w:kern w:val="24"/>
                <w:lang w:val="en-CA"/>
              </w:rPr>
              <w:t>Performance Guidelines</w:t>
            </w:r>
          </w:p>
        </w:tc>
        <w:tc>
          <w:tcPr>
            <w:tcW w:w="3180" w:type="dxa"/>
            <w:hideMark/>
          </w:tcPr>
          <w:p w14:paraId="7E7731C1" w14:textId="64085D82" w:rsidR="00163666" w:rsidRPr="00365E3D" w:rsidRDefault="00163666" w:rsidP="00163666">
            <w:pPr>
              <w:autoSpaceDE/>
              <w:autoSpaceDN/>
              <w:adjustRightInd/>
              <w:rPr>
                <w:rFonts w:cs="Arial"/>
                <w:b/>
                <w:color w:val="000000" w:themeColor="text1"/>
              </w:rPr>
            </w:pPr>
            <w:r w:rsidRPr="00365E3D">
              <w:rPr>
                <w:rFonts w:cs="Arial"/>
                <w:b/>
                <w:color w:val="000000" w:themeColor="text1"/>
                <w:kern w:val="24"/>
                <w:lang w:val="en-CA"/>
              </w:rPr>
              <w:t>Gateway</w:t>
            </w:r>
            <w:r w:rsidR="00EA5010">
              <w:rPr>
                <w:rFonts w:cs="Arial"/>
                <w:b/>
                <w:color w:val="000000" w:themeColor="text1"/>
                <w:kern w:val="24"/>
                <w:lang w:val="en-CA"/>
              </w:rPr>
              <w:t xml:space="preserve"> with GPS Synchronization</w:t>
            </w:r>
            <w:r w:rsidR="00703745">
              <w:rPr>
                <w:rFonts w:cs="Arial"/>
                <w:b/>
                <w:color w:val="000000" w:themeColor="text1"/>
                <w:kern w:val="24"/>
                <w:lang w:val="en-CA"/>
              </w:rPr>
              <w:t>:</w:t>
            </w:r>
            <w:r w:rsidRPr="00365E3D">
              <w:rPr>
                <w:rFonts w:cs="Arial"/>
                <w:b/>
                <w:color w:val="000000" w:themeColor="text1"/>
                <w:kern w:val="24"/>
                <w:lang w:val="en-CA"/>
              </w:rPr>
              <w:t xml:space="preserve"> </w:t>
            </w:r>
            <w:r w:rsidR="004C0F4B">
              <w:rPr>
                <w:rFonts w:cs="Arial"/>
                <w:b/>
                <w:color w:val="000000" w:themeColor="text1"/>
                <w:kern w:val="24"/>
                <w:lang w:val="en-CA"/>
              </w:rPr>
              <w:t>Performance Guidelines</w:t>
            </w:r>
          </w:p>
        </w:tc>
      </w:tr>
      <w:tr w:rsidR="00163666" w:rsidRPr="00163666" w14:paraId="56CA2AD1" w14:textId="77777777" w:rsidTr="00CA610B">
        <w:trPr>
          <w:trHeight w:val="584"/>
        </w:trPr>
        <w:tc>
          <w:tcPr>
            <w:tcW w:w="3120" w:type="dxa"/>
            <w:hideMark/>
          </w:tcPr>
          <w:p w14:paraId="0A46BF63" w14:textId="33199AB1" w:rsidR="00163666" w:rsidRPr="00CA610B" w:rsidRDefault="00163666" w:rsidP="00163666">
            <w:pPr>
              <w:autoSpaceDE/>
              <w:autoSpaceDN/>
              <w:adjustRightInd/>
              <w:rPr>
                <w:rFonts w:cs="Arial"/>
                <w:color w:val="000000" w:themeColor="text1"/>
                <w:sz w:val="36"/>
                <w:szCs w:val="36"/>
              </w:rPr>
            </w:pPr>
            <w:r w:rsidRPr="00CA610B">
              <w:rPr>
                <w:rFonts w:cs="Arial"/>
                <w:color w:val="000000" w:themeColor="text1"/>
                <w:kern w:val="24"/>
                <w:lang w:val="en-CA"/>
              </w:rPr>
              <w:t xml:space="preserve">Frequency Error </w:t>
            </w:r>
            <w:r w:rsidR="00A77568">
              <w:rPr>
                <w:rFonts w:cs="Arial"/>
                <w:color w:val="000000" w:themeColor="text1"/>
                <w:kern w:val="24"/>
                <w:lang w:val="en-CA"/>
              </w:rPr>
              <w:t xml:space="preserve">for a new gateway </w:t>
            </w:r>
            <w:r w:rsidRPr="00CA610B">
              <w:rPr>
                <w:rFonts w:cs="Arial"/>
                <w:color w:val="000000" w:themeColor="text1"/>
                <w:kern w:val="24"/>
                <w:lang w:val="en-CA"/>
              </w:rPr>
              <w:t xml:space="preserve">should not exceed 5 x </w:t>
            </w:r>
            <m:oMath>
              <m:sSup>
                <m:sSupPr>
                  <m:ctrlPr>
                    <w:rPr>
                      <w:rFonts w:ascii="Cambria Math" w:hAnsi="Cambria Math" w:cs="Arial"/>
                      <w:i/>
                      <w:iCs/>
                      <w:color w:val="000000" w:themeColor="text1"/>
                      <w:kern w:val="24"/>
                      <w:sz w:val="24"/>
                      <w:szCs w:val="24"/>
                      <w:lang w:val="en-CA"/>
                    </w:rPr>
                  </m:ctrlPr>
                </m:sSupPr>
                <m:e>
                  <m:r>
                    <w:rPr>
                      <w:rFonts w:ascii="Cambria Math" w:hAnsi="Cambria Math" w:cs="Arial"/>
                      <w:color w:val="000000" w:themeColor="text1"/>
                      <w:kern w:val="24"/>
                      <w:sz w:val="24"/>
                      <w:szCs w:val="24"/>
                      <w:lang w:val="en-CA"/>
                    </w:rPr>
                    <m:t>10</m:t>
                  </m:r>
                </m:e>
                <m:sup>
                  <m:r>
                    <w:rPr>
                      <w:rFonts w:ascii="Cambria Math" w:hAnsi="Cambria Math" w:cs="Arial"/>
                      <w:color w:val="000000" w:themeColor="text1"/>
                      <w:kern w:val="24"/>
                      <w:sz w:val="24"/>
                      <w:szCs w:val="24"/>
                      <w:lang w:val="en-CA"/>
                    </w:rPr>
                    <m:t>-6</m:t>
                  </m:r>
                </m:sup>
              </m:sSup>
            </m:oMath>
            <w:r w:rsidRPr="00CA610B">
              <w:rPr>
                <w:rFonts w:cs="Arial"/>
                <w:color w:val="000000" w:themeColor="text1"/>
                <w:kern w:val="24"/>
                <w:lang w:val="en-CA"/>
              </w:rPr>
              <w:t xml:space="preserve">  x Tx Frequency </w:t>
            </w:r>
          </w:p>
        </w:tc>
        <w:tc>
          <w:tcPr>
            <w:tcW w:w="3180" w:type="dxa"/>
            <w:hideMark/>
          </w:tcPr>
          <w:p w14:paraId="5728E446" w14:textId="21140383" w:rsidR="00163666" w:rsidRPr="00CA610B" w:rsidRDefault="0041098F" w:rsidP="00163666">
            <w:pPr>
              <w:autoSpaceDE/>
              <w:autoSpaceDN/>
              <w:adjustRightInd/>
              <w:rPr>
                <w:rFonts w:cs="Arial"/>
                <w:color w:val="000000" w:themeColor="text1"/>
                <w:sz w:val="36"/>
                <w:szCs w:val="36"/>
              </w:rPr>
            </w:pPr>
            <w:r w:rsidRPr="00CA610B">
              <w:rPr>
                <w:rFonts w:cs="Arial"/>
                <w:color w:val="000000" w:themeColor="text1"/>
                <w:kern w:val="24"/>
                <w:lang w:val="en-CA"/>
              </w:rPr>
              <w:t xml:space="preserve">Frequency Error </w:t>
            </w:r>
            <w:r>
              <w:rPr>
                <w:rFonts w:cs="Arial"/>
                <w:color w:val="000000" w:themeColor="text1"/>
                <w:kern w:val="24"/>
                <w:lang w:val="en-CA"/>
              </w:rPr>
              <w:t xml:space="preserve">for a new gateway </w:t>
            </w:r>
            <w:r w:rsidRPr="00CA610B">
              <w:rPr>
                <w:rFonts w:cs="Arial"/>
                <w:color w:val="000000" w:themeColor="text1"/>
                <w:kern w:val="24"/>
                <w:lang w:val="en-CA"/>
              </w:rPr>
              <w:t xml:space="preserve">should not exceed </w:t>
            </w:r>
            <w:r w:rsidR="00EA5010">
              <w:rPr>
                <w:rFonts w:cs="Arial"/>
                <w:color w:val="000000" w:themeColor="text1"/>
                <w:kern w:val="24"/>
                <w:lang w:val="en-CA"/>
              </w:rPr>
              <w:t>0.1</w:t>
            </w:r>
            <w:r w:rsidRPr="00CA610B">
              <w:rPr>
                <w:rFonts w:cs="Arial"/>
                <w:color w:val="000000" w:themeColor="text1"/>
                <w:kern w:val="24"/>
                <w:lang w:val="en-CA"/>
              </w:rPr>
              <w:t xml:space="preserve"> x </w:t>
            </w:r>
            <m:oMath>
              <m:sSup>
                <m:sSupPr>
                  <m:ctrlPr>
                    <w:rPr>
                      <w:rFonts w:ascii="Cambria Math" w:hAnsi="Cambria Math" w:cs="Arial"/>
                      <w:i/>
                      <w:iCs/>
                      <w:color w:val="000000" w:themeColor="text1"/>
                      <w:kern w:val="24"/>
                      <w:sz w:val="24"/>
                      <w:szCs w:val="24"/>
                      <w:lang w:val="en-CA"/>
                    </w:rPr>
                  </m:ctrlPr>
                </m:sSupPr>
                <m:e>
                  <m:r>
                    <w:rPr>
                      <w:rFonts w:ascii="Cambria Math" w:hAnsi="Cambria Math" w:cs="Arial"/>
                      <w:color w:val="000000" w:themeColor="text1"/>
                      <w:kern w:val="24"/>
                      <w:sz w:val="24"/>
                      <w:szCs w:val="24"/>
                      <w:lang w:val="en-CA"/>
                    </w:rPr>
                    <m:t>10</m:t>
                  </m:r>
                </m:e>
                <m:sup>
                  <m:r>
                    <w:rPr>
                      <w:rFonts w:ascii="Cambria Math" w:hAnsi="Cambria Math" w:cs="Arial"/>
                      <w:color w:val="000000" w:themeColor="text1"/>
                      <w:kern w:val="24"/>
                      <w:sz w:val="24"/>
                      <w:szCs w:val="24"/>
                      <w:lang w:val="en-CA"/>
                    </w:rPr>
                    <m:t>-6</m:t>
                  </m:r>
                </m:sup>
              </m:sSup>
            </m:oMath>
            <w:r w:rsidRPr="00CA610B">
              <w:rPr>
                <w:rFonts w:cs="Arial"/>
                <w:color w:val="000000" w:themeColor="text1"/>
                <w:kern w:val="24"/>
                <w:lang w:val="en-CA"/>
              </w:rPr>
              <w:t xml:space="preserve">  x Tx Frequency</w:t>
            </w:r>
          </w:p>
        </w:tc>
      </w:tr>
    </w:tbl>
    <w:p w14:paraId="24D98884" w14:textId="77777777" w:rsidR="0090182A" w:rsidRDefault="0090182A" w:rsidP="0090182A">
      <w:pPr>
        <w:pStyle w:val="LoRaCertBody"/>
      </w:pPr>
    </w:p>
    <w:p w14:paraId="4856FBB5" w14:textId="77777777" w:rsidR="0090182A" w:rsidRDefault="0090182A" w:rsidP="0090182A">
      <w:pPr>
        <w:pStyle w:val="Heading3"/>
        <w:keepLines/>
        <w:tabs>
          <w:tab w:val="clear" w:pos="796"/>
          <w:tab w:val="clear" w:pos="851"/>
        </w:tabs>
        <w:autoSpaceDE/>
        <w:autoSpaceDN/>
        <w:adjustRightInd/>
        <w:spacing w:before="200" w:line="276" w:lineRule="auto"/>
        <w:ind w:left="86" w:firstLine="0"/>
        <w:jc w:val="both"/>
      </w:pPr>
      <w:bookmarkStart w:id="442" w:name="_Ref8223936"/>
      <w:bookmarkStart w:id="443" w:name="_Toc62228917"/>
      <w:r>
        <w:t>Test Conditions</w:t>
      </w:r>
      <w:bookmarkEnd w:id="442"/>
      <w:bookmarkEnd w:id="443"/>
    </w:p>
    <w:p w14:paraId="4C031ABB" w14:textId="62D55A48" w:rsidR="0090182A" w:rsidRPr="00860C15" w:rsidRDefault="00882183" w:rsidP="0090182A">
      <w:pPr>
        <w:pStyle w:val="LoRaCertBody"/>
        <w:spacing w:after="0"/>
        <w:rPr>
          <w:rFonts w:ascii="Arial" w:hAnsi="Arial" w:cs="Arial"/>
        </w:rPr>
      </w:pPr>
      <w:r>
        <w:rPr>
          <w:rFonts w:ascii="Arial" w:hAnsi="Arial" w:cs="Arial"/>
        </w:rPr>
        <w:t>Operating frequencies and modulation</w:t>
      </w:r>
      <w:r w:rsidR="00163666" w:rsidRPr="00860C15">
        <w:rPr>
          <w:rFonts w:ascii="Arial" w:hAnsi="Arial" w:cs="Arial"/>
        </w:rPr>
        <w:t xml:space="preserve">: </w:t>
      </w:r>
      <w:r w:rsidR="001072A2">
        <w:rPr>
          <w:rFonts w:ascii="Arial" w:hAnsi="Arial" w:cs="Arial"/>
        </w:rPr>
        <w:t xml:space="preserve">Please refer to </w:t>
      </w:r>
      <w:r w:rsidR="001072A2">
        <w:rPr>
          <w:rFonts w:ascii="Arial" w:hAnsi="Arial" w:cs="Arial"/>
        </w:rPr>
        <w:fldChar w:fldCharType="begin"/>
      </w:r>
      <w:r w:rsidR="001072A2">
        <w:rPr>
          <w:rFonts w:ascii="Arial" w:hAnsi="Arial" w:cs="Arial"/>
        </w:rPr>
        <w:instrText xml:space="preserve"> REF _Ref6414302 \h </w:instrText>
      </w:r>
      <w:r w:rsidR="001072A2">
        <w:rPr>
          <w:rFonts w:ascii="Arial" w:hAnsi="Arial" w:cs="Arial"/>
        </w:rPr>
      </w:r>
      <w:r w:rsidR="001072A2">
        <w:rPr>
          <w:rFonts w:ascii="Arial" w:hAnsi="Arial" w:cs="Arial"/>
        </w:rPr>
        <w:fldChar w:fldCharType="separate"/>
      </w:r>
      <w:r w:rsidR="00EE6949">
        <w:t xml:space="preserve">Table </w:t>
      </w:r>
      <w:r w:rsidR="00EE6949">
        <w:rPr>
          <w:noProof/>
        </w:rPr>
        <w:t>2</w:t>
      </w:r>
      <w:r w:rsidR="00EE6949">
        <w:noBreakHyphen/>
      </w:r>
      <w:r w:rsidR="00EE6949">
        <w:rPr>
          <w:noProof/>
        </w:rPr>
        <w:t>3</w:t>
      </w:r>
      <w:r w:rsidR="001072A2">
        <w:rPr>
          <w:rFonts w:ascii="Arial" w:hAnsi="Arial" w:cs="Arial"/>
        </w:rPr>
        <w:fldChar w:fldCharType="end"/>
      </w:r>
      <w:r w:rsidR="00EC0E5B">
        <w:rPr>
          <w:rFonts w:ascii="Arial" w:hAnsi="Arial" w:cs="Arial"/>
        </w:rPr>
        <w:t xml:space="preserve"> for definition of TxF1 for the specific gateway under test.</w:t>
      </w:r>
      <w:r w:rsidR="00163666" w:rsidRPr="00860C15">
        <w:rPr>
          <w:rFonts w:ascii="Arial" w:hAnsi="Arial" w:cs="Arial"/>
        </w:rPr>
        <w:tab/>
      </w:r>
    </w:p>
    <w:p w14:paraId="2E2558D1" w14:textId="5D81BD3A" w:rsidR="0090182A" w:rsidRPr="00860C15" w:rsidRDefault="0090182A" w:rsidP="0090182A">
      <w:pPr>
        <w:pStyle w:val="LoRaCertBody"/>
        <w:spacing w:after="0"/>
        <w:rPr>
          <w:rFonts w:ascii="Arial" w:hAnsi="Arial" w:cs="Arial"/>
        </w:rPr>
      </w:pPr>
      <w:r w:rsidRPr="00860C15">
        <w:rPr>
          <w:rFonts w:ascii="Arial" w:hAnsi="Arial" w:cs="Arial"/>
        </w:rPr>
        <w:t>RF power levels</w:t>
      </w:r>
      <w:r w:rsidR="00163666" w:rsidRPr="00860C15">
        <w:rPr>
          <w:rFonts w:ascii="Arial" w:hAnsi="Arial" w:cs="Arial"/>
        </w:rPr>
        <w:t xml:space="preserve">: Tx Power </w:t>
      </w:r>
      <w:r w:rsidR="00B74BDD">
        <w:rPr>
          <w:rFonts w:ascii="Arial" w:hAnsi="Arial" w:cs="Arial"/>
        </w:rPr>
        <w:t>M</w:t>
      </w:r>
      <w:r w:rsidR="00163666" w:rsidRPr="00860C15">
        <w:rPr>
          <w:rFonts w:ascii="Arial" w:hAnsi="Arial" w:cs="Arial"/>
        </w:rPr>
        <w:t>ax</w:t>
      </w:r>
    </w:p>
    <w:p w14:paraId="69CD1E71" w14:textId="46D07B50" w:rsidR="0090182A" w:rsidRPr="00860C15" w:rsidRDefault="00906391" w:rsidP="0090182A">
      <w:pPr>
        <w:pStyle w:val="LoRaCertBody"/>
        <w:spacing w:after="0"/>
        <w:rPr>
          <w:rFonts w:ascii="Arial" w:hAnsi="Arial" w:cs="Arial"/>
        </w:rPr>
      </w:pPr>
      <w:r w:rsidRPr="001622D1">
        <w:rPr>
          <w:rFonts w:ascii="Arial" w:hAnsi="Arial" w:cs="Arial"/>
        </w:rPr>
        <w:t xml:space="preserve">Environmental </w:t>
      </w:r>
      <w:r>
        <w:rPr>
          <w:rFonts w:ascii="Arial" w:hAnsi="Arial" w:cs="Arial"/>
        </w:rPr>
        <w:t xml:space="preserve">and input voltage </w:t>
      </w:r>
      <w:r w:rsidRPr="001622D1">
        <w:rPr>
          <w:rFonts w:ascii="Arial" w:hAnsi="Arial" w:cs="Arial"/>
        </w:rPr>
        <w:t xml:space="preserve">conditions: </w:t>
      </w:r>
      <w:r w:rsidR="006B59AD" w:rsidRPr="00F40106">
        <w:rPr>
          <w:rFonts w:ascii="Arial" w:hAnsi="Arial" w:cs="Arial"/>
        </w:rPr>
        <w:t xml:space="preserve">Tested </w:t>
      </w:r>
      <w:r w:rsidR="006B59AD">
        <w:rPr>
          <w:rFonts w:ascii="Arial" w:hAnsi="Arial" w:cs="Arial"/>
        </w:rPr>
        <w:t xml:space="preserve">at nominal relative humidity, </w:t>
      </w:r>
      <w:r w:rsidR="006B59AD" w:rsidRPr="00F40106">
        <w:rPr>
          <w:rFonts w:ascii="Arial" w:hAnsi="Arial" w:cs="Arial"/>
        </w:rPr>
        <w:t>over the operating temperature range defined by the gateway vendor</w:t>
      </w:r>
      <w:r w:rsidR="006B59AD">
        <w:rPr>
          <w:rFonts w:ascii="Arial" w:hAnsi="Arial" w:cs="Arial"/>
        </w:rPr>
        <w:t>.</w:t>
      </w:r>
    </w:p>
    <w:p w14:paraId="7D15D10E" w14:textId="77777777" w:rsidR="0090182A" w:rsidRDefault="0090182A" w:rsidP="0090182A">
      <w:pPr>
        <w:pStyle w:val="Heading3"/>
        <w:keepLines/>
        <w:tabs>
          <w:tab w:val="clear" w:pos="796"/>
          <w:tab w:val="clear" w:pos="851"/>
        </w:tabs>
        <w:autoSpaceDE/>
        <w:autoSpaceDN/>
        <w:adjustRightInd/>
        <w:spacing w:before="200" w:line="276" w:lineRule="auto"/>
        <w:ind w:left="86" w:firstLine="0"/>
        <w:jc w:val="both"/>
      </w:pPr>
      <w:bookmarkStart w:id="444" w:name="_Toc62228918"/>
      <w:r>
        <w:t>Test Procedure</w:t>
      </w:r>
      <w:bookmarkEnd w:id="444"/>
    </w:p>
    <w:p w14:paraId="4901F787" w14:textId="47178BBF" w:rsidR="006209BB" w:rsidRDefault="006209BB" w:rsidP="006209BB">
      <w:pPr>
        <w:pStyle w:val="LoRaCertBody"/>
        <w:numPr>
          <w:ilvl w:val="0"/>
          <w:numId w:val="20"/>
        </w:numPr>
        <w:rPr>
          <w:rFonts w:ascii="Arial" w:hAnsi="Arial" w:cs="Arial"/>
          <w:lang w:val="en-CA"/>
        </w:rPr>
      </w:pPr>
      <w:r w:rsidRPr="00860C15">
        <w:rPr>
          <w:rFonts w:ascii="Arial" w:hAnsi="Arial" w:cs="Arial"/>
          <w:lang w:val="en-CA"/>
        </w:rPr>
        <w:t xml:space="preserve">Use Test Set up </w:t>
      </w:r>
      <w:r w:rsidR="00CC4E90">
        <w:rPr>
          <w:rFonts w:ascii="Arial" w:hAnsi="Arial" w:cs="Arial"/>
          <w:lang w:val="en-CA"/>
        </w:rPr>
        <w:t>#1 or #A</w:t>
      </w:r>
      <w:r w:rsidR="00DE485A">
        <w:rPr>
          <w:rFonts w:ascii="Arial" w:hAnsi="Arial" w:cs="Arial"/>
          <w:lang w:val="en-CA"/>
        </w:rPr>
        <w:t>1 (ensure spectrum analyzer has vector signal analyzer functionality)</w:t>
      </w:r>
    </w:p>
    <w:p w14:paraId="6B81D02E" w14:textId="6D58F680" w:rsidR="00AD2AA2" w:rsidRPr="00AD2AA2" w:rsidRDefault="006B59AD" w:rsidP="00AD2AA2">
      <w:pPr>
        <w:pStyle w:val="LoRaCertBody"/>
        <w:numPr>
          <w:ilvl w:val="0"/>
          <w:numId w:val="20"/>
        </w:numPr>
        <w:rPr>
          <w:rFonts w:ascii="Arial" w:hAnsi="Arial" w:cs="Arial"/>
          <w:lang w:val="en-US"/>
        </w:rPr>
      </w:pPr>
      <w:r>
        <w:rPr>
          <w:rFonts w:ascii="Arial" w:hAnsi="Arial" w:cs="Arial"/>
          <w:lang w:val="en-US"/>
        </w:rPr>
        <w:t>Set test environment to lower bound of operational temperature range defined by gateway vendor.  Note and record the relative humidity.</w:t>
      </w:r>
      <w:r w:rsidR="00AD2AA2">
        <w:rPr>
          <w:rFonts w:ascii="Arial" w:hAnsi="Arial" w:cs="Arial"/>
          <w:lang w:val="en-US"/>
        </w:rPr>
        <w:t xml:space="preserve"> </w:t>
      </w:r>
    </w:p>
    <w:p w14:paraId="6E1C6241" w14:textId="58B895BE" w:rsidR="00914D56" w:rsidRPr="007F1277" w:rsidRDefault="00914D56" w:rsidP="00914D56">
      <w:pPr>
        <w:pStyle w:val="LoRaCertBody"/>
        <w:numPr>
          <w:ilvl w:val="0"/>
          <w:numId w:val="20"/>
        </w:numPr>
        <w:rPr>
          <w:rFonts w:ascii="Arial" w:hAnsi="Arial" w:cs="Arial"/>
        </w:rPr>
      </w:pPr>
      <w:r w:rsidRPr="007F1277">
        <w:rPr>
          <w:rFonts w:ascii="Arial" w:hAnsi="Arial" w:cs="Arial"/>
          <w:lang w:val="en-CA"/>
        </w:rPr>
        <w:t xml:space="preserve">Set Gateway to </w:t>
      </w:r>
      <w:r>
        <w:rPr>
          <w:rFonts w:ascii="Arial" w:hAnsi="Arial" w:cs="Arial"/>
          <w:lang w:val="en-CA"/>
        </w:rPr>
        <w:t xml:space="preserve">transmit at </w:t>
      </w:r>
      <w:r w:rsidRPr="007F1277">
        <w:rPr>
          <w:rFonts w:ascii="Arial" w:hAnsi="Arial" w:cs="Arial"/>
          <w:lang w:val="en-CA"/>
        </w:rPr>
        <w:t xml:space="preserve">Tx Max power </w:t>
      </w:r>
      <w:r w:rsidR="00F073A6">
        <w:rPr>
          <w:rFonts w:ascii="Arial" w:hAnsi="Arial" w:cs="Arial"/>
          <w:lang w:val="en-CA"/>
        </w:rPr>
        <w:t>at operating frequency</w:t>
      </w:r>
      <w:r w:rsidR="00882183">
        <w:rPr>
          <w:rFonts w:ascii="Arial" w:hAnsi="Arial" w:cs="Arial"/>
          <w:lang w:val="en-CA"/>
        </w:rPr>
        <w:t xml:space="preserve"> and modulation</w:t>
      </w:r>
      <w:r w:rsidR="00F073A6">
        <w:rPr>
          <w:rFonts w:ascii="Arial" w:hAnsi="Arial" w:cs="Arial"/>
          <w:lang w:val="en-CA"/>
        </w:rPr>
        <w:t xml:space="preserve"> TxF1.</w:t>
      </w:r>
    </w:p>
    <w:p w14:paraId="51F24708" w14:textId="77777777" w:rsidR="00013DC0" w:rsidRPr="00F073A6" w:rsidRDefault="006209BB" w:rsidP="006209BB">
      <w:pPr>
        <w:pStyle w:val="LoRaCertBody"/>
        <w:numPr>
          <w:ilvl w:val="0"/>
          <w:numId w:val="20"/>
        </w:numPr>
        <w:rPr>
          <w:rFonts w:ascii="Arial" w:hAnsi="Arial" w:cs="Arial"/>
        </w:rPr>
      </w:pPr>
      <w:r w:rsidRPr="00860C15">
        <w:rPr>
          <w:rFonts w:ascii="Arial" w:hAnsi="Arial" w:cs="Arial"/>
          <w:lang w:val="en-CA"/>
        </w:rPr>
        <w:t>Read the Vector Signal Analyzer Frequency Errors over 30 seconds and record the Max and Min values.</w:t>
      </w:r>
    </w:p>
    <w:p w14:paraId="34460556" w14:textId="08F57DB8" w:rsidR="00F073A6" w:rsidRPr="00860C15" w:rsidRDefault="006B59AD" w:rsidP="006209BB">
      <w:pPr>
        <w:pStyle w:val="LoRaCertBody"/>
        <w:numPr>
          <w:ilvl w:val="0"/>
          <w:numId w:val="20"/>
        </w:numPr>
        <w:rPr>
          <w:rFonts w:ascii="Arial" w:hAnsi="Arial" w:cs="Arial"/>
        </w:rPr>
      </w:pPr>
      <w:r>
        <w:rPr>
          <w:rFonts w:ascii="Arial" w:hAnsi="Arial" w:cs="Arial"/>
          <w:lang w:val="en-US"/>
        </w:rPr>
        <w:t>Set test environment to the upper bound of operational temperature range defined by gateway vendor</w:t>
      </w:r>
      <w:r w:rsidR="00F073A6">
        <w:rPr>
          <w:rFonts w:ascii="Arial" w:hAnsi="Arial" w:cs="Arial"/>
          <w:lang w:val="en-CA"/>
        </w:rPr>
        <w:t>.</w:t>
      </w:r>
    </w:p>
    <w:p w14:paraId="7D477726" w14:textId="6D5D9841" w:rsidR="006209BB" w:rsidRPr="00860C15" w:rsidRDefault="00013DC0" w:rsidP="00013DC0">
      <w:pPr>
        <w:pStyle w:val="LoRaCertBody"/>
        <w:numPr>
          <w:ilvl w:val="0"/>
          <w:numId w:val="20"/>
        </w:numPr>
        <w:rPr>
          <w:rFonts w:ascii="Arial" w:hAnsi="Arial" w:cs="Arial"/>
        </w:rPr>
      </w:pPr>
      <w:r>
        <w:rPr>
          <w:rFonts w:ascii="Arial" w:hAnsi="Arial" w:cs="Arial"/>
          <w:lang w:val="en-CA"/>
        </w:rPr>
        <w:t xml:space="preserve">Repeat </w:t>
      </w:r>
      <w:r w:rsidR="00F073A6">
        <w:rPr>
          <w:rFonts w:ascii="Arial" w:hAnsi="Arial" w:cs="Arial"/>
          <w:lang w:val="en-CA"/>
        </w:rPr>
        <w:t xml:space="preserve">steps 3 through </w:t>
      </w:r>
      <w:r w:rsidR="00E91CEA">
        <w:rPr>
          <w:rFonts w:ascii="Arial" w:hAnsi="Arial" w:cs="Arial"/>
          <w:lang w:val="en-CA"/>
        </w:rPr>
        <w:t>4</w:t>
      </w:r>
      <w:r w:rsidR="00F073A6">
        <w:rPr>
          <w:rFonts w:ascii="Arial" w:hAnsi="Arial" w:cs="Arial"/>
          <w:lang w:val="en-CA"/>
        </w:rPr>
        <w:t xml:space="preserve">. </w:t>
      </w:r>
    </w:p>
    <w:p w14:paraId="216909D2" w14:textId="77777777" w:rsidR="00786420" w:rsidRDefault="00786420" w:rsidP="00786420">
      <w:pPr>
        <w:pStyle w:val="Heading3"/>
        <w:rPr>
          <w:lang w:val="en-GB"/>
        </w:rPr>
      </w:pPr>
      <w:bookmarkStart w:id="445" w:name="_Toc41994771"/>
      <w:bookmarkStart w:id="446" w:name="_Toc54509467"/>
      <w:bookmarkStart w:id="447" w:name="_Toc54510917"/>
      <w:bookmarkStart w:id="448" w:name="_Toc54513121"/>
      <w:bookmarkStart w:id="449" w:name="_Toc54513585"/>
      <w:bookmarkStart w:id="450" w:name="_Toc62228919"/>
      <w:bookmarkEnd w:id="445"/>
      <w:bookmarkEnd w:id="446"/>
      <w:bookmarkEnd w:id="447"/>
      <w:bookmarkEnd w:id="448"/>
      <w:bookmarkEnd w:id="449"/>
      <w:r>
        <w:rPr>
          <w:lang w:val="en-GB"/>
        </w:rPr>
        <w:t>Test Results</w:t>
      </w:r>
      <w:bookmarkEnd w:id="450"/>
    </w:p>
    <w:p w14:paraId="0A4DDC26" w14:textId="77777777" w:rsidR="004A1355" w:rsidRDefault="004A1355">
      <w:pPr>
        <w:autoSpaceDE/>
        <w:autoSpaceDN/>
        <w:adjustRightInd/>
        <w:rPr>
          <w:lang w:val="en-GB"/>
        </w:rPr>
      </w:pPr>
    </w:p>
    <w:p w14:paraId="0F484BB6" w14:textId="0080B7C0" w:rsidR="004A1355" w:rsidRDefault="004A1355" w:rsidP="004A1355">
      <w:pPr>
        <w:pStyle w:val="Caption"/>
        <w:keepNext/>
        <w:jc w:val="left"/>
      </w:pPr>
      <w:bookmarkStart w:id="451" w:name="_Toc62229001"/>
      <w:r>
        <w:lastRenderedPageBreak/>
        <w:t xml:space="preserve">Table </w:t>
      </w:r>
      <w:fldSimple w:instr=" STYLEREF 1 \s ">
        <w:r w:rsidR="00EE6949">
          <w:rPr>
            <w:noProof/>
          </w:rPr>
          <w:t>4</w:t>
        </w:r>
      </w:fldSimple>
      <w:r>
        <w:noBreakHyphen/>
      </w:r>
      <w:fldSimple w:instr=" SEQ Table \* ARABIC \s 1 ">
        <w:r w:rsidR="00EE6949">
          <w:rPr>
            <w:noProof/>
          </w:rPr>
          <w:t>10</w:t>
        </w:r>
      </w:fldSimple>
      <w:r>
        <w:t xml:space="preserve"> - Test Results - </w:t>
      </w:r>
      <w:r w:rsidR="000B2FF6">
        <w:fldChar w:fldCharType="begin"/>
      </w:r>
      <w:r w:rsidR="000B2FF6">
        <w:instrText xml:space="preserve"> REF _Ref5185248 \h </w:instrText>
      </w:r>
      <w:r w:rsidR="000B2FF6">
        <w:fldChar w:fldCharType="separate"/>
      </w:r>
      <w:r w:rsidR="00EE6949">
        <w:t>Tx Frequency Error</w:t>
      </w:r>
      <w:bookmarkEnd w:id="451"/>
      <w:r w:rsidR="000B2FF6">
        <w:fldChar w:fldCharType="end"/>
      </w:r>
    </w:p>
    <w:tbl>
      <w:tblPr>
        <w:tblStyle w:val="TableGrid"/>
        <w:tblW w:w="0" w:type="auto"/>
        <w:tblLayout w:type="fixed"/>
        <w:tblLook w:val="04A0" w:firstRow="1" w:lastRow="0" w:firstColumn="1" w:lastColumn="0" w:noHBand="0" w:noVBand="1"/>
      </w:tblPr>
      <w:tblGrid>
        <w:gridCol w:w="999"/>
        <w:gridCol w:w="3816"/>
        <w:gridCol w:w="1559"/>
        <w:gridCol w:w="851"/>
        <w:gridCol w:w="1785"/>
      </w:tblGrid>
      <w:tr w:rsidR="004A1355" w14:paraId="04C87969" w14:textId="77777777" w:rsidTr="000B2FF6">
        <w:tc>
          <w:tcPr>
            <w:tcW w:w="999" w:type="dxa"/>
          </w:tcPr>
          <w:p w14:paraId="638D3A3D" w14:textId="77777777" w:rsidR="004A1355" w:rsidRDefault="004A1355" w:rsidP="000B2FF6">
            <w:pPr>
              <w:autoSpaceDE/>
              <w:autoSpaceDN/>
              <w:adjustRightInd/>
            </w:pPr>
            <w:r>
              <w:t>Test Number</w:t>
            </w:r>
          </w:p>
        </w:tc>
        <w:tc>
          <w:tcPr>
            <w:tcW w:w="3816" w:type="dxa"/>
          </w:tcPr>
          <w:p w14:paraId="3C002E0C" w14:textId="77777777" w:rsidR="004A1355" w:rsidRDefault="004A1355" w:rsidP="000B2FF6">
            <w:pPr>
              <w:autoSpaceDE/>
              <w:autoSpaceDN/>
              <w:adjustRightInd/>
            </w:pPr>
            <w:r>
              <w:t>Test Name</w:t>
            </w:r>
          </w:p>
        </w:tc>
        <w:tc>
          <w:tcPr>
            <w:tcW w:w="1559" w:type="dxa"/>
          </w:tcPr>
          <w:p w14:paraId="6DF34DCF" w14:textId="599D9342" w:rsidR="004A1355" w:rsidRDefault="004A1355" w:rsidP="000B2FF6">
            <w:pPr>
              <w:autoSpaceDE/>
              <w:autoSpaceDN/>
              <w:adjustRightInd/>
            </w:pPr>
            <w:r>
              <w:t>T</w:t>
            </w:r>
            <w:r w:rsidRPr="002A7669">
              <w:t>emperature</w:t>
            </w:r>
            <w:r w:rsidR="00CC7A9E">
              <w:t xml:space="preserve"> Range</w:t>
            </w:r>
            <w:r w:rsidRPr="002A7669">
              <w:t xml:space="preserve"> </w:t>
            </w:r>
          </w:p>
        </w:tc>
        <w:tc>
          <w:tcPr>
            <w:tcW w:w="851" w:type="dxa"/>
          </w:tcPr>
          <w:p w14:paraId="29FCFB08" w14:textId="29967217" w:rsidR="004A1355" w:rsidRDefault="004A1355" w:rsidP="000B2FF6">
            <w:pPr>
              <w:autoSpaceDE/>
              <w:autoSpaceDN/>
              <w:adjustRightInd/>
            </w:pPr>
            <w:r>
              <w:t>Result (</w:t>
            </w:r>
            <w:r w:rsidR="003D467D">
              <w:t>Pass/Fail)</w:t>
            </w:r>
          </w:p>
        </w:tc>
        <w:tc>
          <w:tcPr>
            <w:tcW w:w="1785" w:type="dxa"/>
          </w:tcPr>
          <w:p w14:paraId="69372D0F" w14:textId="77777777" w:rsidR="004A1355" w:rsidRDefault="004A1355" w:rsidP="000B2FF6">
            <w:pPr>
              <w:autoSpaceDE/>
              <w:autoSpaceDN/>
              <w:adjustRightInd/>
            </w:pPr>
            <w:r>
              <w:t>Comment</w:t>
            </w:r>
          </w:p>
        </w:tc>
      </w:tr>
      <w:tr w:rsidR="00273DB9" w14:paraId="056D5FE5" w14:textId="77777777" w:rsidTr="000B2FF6">
        <w:tc>
          <w:tcPr>
            <w:tcW w:w="999" w:type="dxa"/>
          </w:tcPr>
          <w:p w14:paraId="19E66645" w14:textId="49FB3C2C" w:rsidR="00273DB9" w:rsidRDefault="00273DB9" w:rsidP="000B2FF6">
            <w:pPr>
              <w:autoSpaceDE/>
              <w:autoSpaceDN/>
              <w:adjustRightInd/>
            </w:pPr>
            <w:r>
              <w:t>4.5.1</w:t>
            </w:r>
          </w:p>
        </w:tc>
        <w:tc>
          <w:tcPr>
            <w:tcW w:w="3816" w:type="dxa"/>
          </w:tcPr>
          <w:p w14:paraId="36EE3697" w14:textId="6ED7FA9F" w:rsidR="00273DB9" w:rsidRDefault="00273DB9" w:rsidP="000B2FF6">
            <w:pPr>
              <w:autoSpaceDE/>
              <w:autoSpaceDN/>
              <w:adjustRightInd/>
            </w:pPr>
            <w:r>
              <w:t>Tx Frequency Error – TxF1</w:t>
            </w:r>
          </w:p>
        </w:tc>
        <w:tc>
          <w:tcPr>
            <w:tcW w:w="1559" w:type="dxa"/>
          </w:tcPr>
          <w:p w14:paraId="6BB10A4E" w14:textId="3E7F8959" w:rsidR="00273DB9" w:rsidRDefault="00273DB9" w:rsidP="000B2FF6">
            <w:pPr>
              <w:autoSpaceDE/>
              <w:autoSpaceDN/>
              <w:adjustRightInd/>
            </w:pPr>
            <w:r>
              <w:t xml:space="preserve"> Low</w:t>
            </w:r>
          </w:p>
        </w:tc>
        <w:tc>
          <w:tcPr>
            <w:tcW w:w="851" w:type="dxa"/>
          </w:tcPr>
          <w:p w14:paraId="01E54F2C" w14:textId="77777777" w:rsidR="00273DB9" w:rsidRDefault="00273DB9" w:rsidP="000B2FF6">
            <w:pPr>
              <w:autoSpaceDE/>
              <w:autoSpaceDN/>
              <w:adjustRightInd/>
            </w:pPr>
          </w:p>
        </w:tc>
        <w:tc>
          <w:tcPr>
            <w:tcW w:w="1785" w:type="dxa"/>
            <w:vMerge w:val="restart"/>
          </w:tcPr>
          <w:p w14:paraId="551AEFC6" w14:textId="5A7DAA4D" w:rsidR="00273DB9" w:rsidRDefault="00273DB9" w:rsidP="000B2FF6">
            <w:pPr>
              <w:autoSpaceDE/>
              <w:autoSpaceDN/>
              <w:adjustRightInd/>
            </w:pPr>
            <w:r>
              <w:t>Mandatory for class 1 gateways, optional for class 2 gateways</w:t>
            </w:r>
          </w:p>
        </w:tc>
      </w:tr>
      <w:tr w:rsidR="00273DB9" w14:paraId="254F4E70" w14:textId="77777777" w:rsidTr="000B2FF6">
        <w:tc>
          <w:tcPr>
            <w:tcW w:w="999" w:type="dxa"/>
          </w:tcPr>
          <w:p w14:paraId="500479F4" w14:textId="46404C5C" w:rsidR="00273DB9" w:rsidRDefault="00273DB9" w:rsidP="000B2FF6">
            <w:pPr>
              <w:autoSpaceDE/>
              <w:autoSpaceDN/>
              <w:adjustRightInd/>
            </w:pPr>
            <w:r>
              <w:t>4.5.2</w:t>
            </w:r>
          </w:p>
        </w:tc>
        <w:tc>
          <w:tcPr>
            <w:tcW w:w="3816" w:type="dxa"/>
          </w:tcPr>
          <w:p w14:paraId="56C77475" w14:textId="3E770800" w:rsidR="00273DB9" w:rsidRDefault="00273DB9" w:rsidP="000B2FF6">
            <w:pPr>
              <w:autoSpaceDE/>
              <w:autoSpaceDN/>
              <w:adjustRightInd/>
            </w:pPr>
            <w:r>
              <w:t>Tx Frequency Error – TxF1</w:t>
            </w:r>
          </w:p>
        </w:tc>
        <w:tc>
          <w:tcPr>
            <w:tcW w:w="1559" w:type="dxa"/>
          </w:tcPr>
          <w:p w14:paraId="3CCB9F25" w14:textId="335C4782" w:rsidR="00273DB9" w:rsidRDefault="00273DB9" w:rsidP="000B2FF6">
            <w:pPr>
              <w:autoSpaceDE/>
              <w:autoSpaceDN/>
              <w:adjustRightInd/>
            </w:pPr>
            <w:r>
              <w:t xml:space="preserve"> High</w:t>
            </w:r>
          </w:p>
        </w:tc>
        <w:tc>
          <w:tcPr>
            <w:tcW w:w="851" w:type="dxa"/>
          </w:tcPr>
          <w:p w14:paraId="6AA524D5" w14:textId="77777777" w:rsidR="00273DB9" w:rsidRDefault="00273DB9" w:rsidP="000B2FF6">
            <w:pPr>
              <w:autoSpaceDE/>
              <w:autoSpaceDN/>
              <w:adjustRightInd/>
            </w:pPr>
          </w:p>
        </w:tc>
        <w:tc>
          <w:tcPr>
            <w:tcW w:w="1785" w:type="dxa"/>
            <w:vMerge/>
          </w:tcPr>
          <w:p w14:paraId="5C82E9C7" w14:textId="6701713E" w:rsidR="00273DB9" w:rsidRDefault="00273DB9" w:rsidP="000B2FF6">
            <w:pPr>
              <w:autoSpaceDE/>
              <w:autoSpaceDN/>
              <w:adjustRightInd/>
            </w:pPr>
          </w:p>
        </w:tc>
      </w:tr>
      <w:tr w:rsidR="000B2FF6" w14:paraId="3588DF49" w14:textId="77777777" w:rsidTr="000B2FF6">
        <w:tc>
          <w:tcPr>
            <w:tcW w:w="999" w:type="dxa"/>
          </w:tcPr>
          <w:p w14:paraId="6E80DBAD" w14:textId="2BBE403D" w:rsidR="000B2FF6" w:rsidRDefault="000B2FF6" w:rsidP="000B2FF6">
            <w:pPr>
              <w:autoSpaceDE/>
              <w:autoSpaceDN/>
              <w:adjustRightInd/>
            </w:pPr>
            <w:r>
              <w:t>4.5.3</w:t>
            </w:r>
          </w:p>
        </w:tc>
        <w:tc>
          <w:tcPr>
            <w:tcW w:w="3816" w:type="dxa"/>
          </w:tcPr>
          <w:p w14:paraId="60787681" w14:textId="3F85458F" w:rsidR="000B2FF6" w:rsidRDefault="000B2FF6" w:rsidP="000B2FF6">
            <w:pPr>
              <w:autoSpaceDE/>
              <w:autoSpaceDN/>
              <w:adjustRightInd/>
            </w:pPr>
            <w:r>
              <w:t>Tx Frequency Error – TxF1</w:t>
            </w:r>
          </w:p>
        </w:tc>
        <w:tc>
          <w:tcPr>
            <w:tcW w:w="1559" w:type="dxa"/>
          </w:tcPr>
          <w:p w14:paraId="08671A0B" w14:textId="2C34816A" w:rsidR="000B2FF6" w:rsidRDefault="000B2FF6" w:rsidP="000B2FF6">
            <w:pPr>
              <w:autoSpaceDE/>
              <w:autoSpaceDN/>
              <w:adjustRightInd/>
            </w:pPr>
            <w:r>
              <w:t xml:space="preserve"> Nominal</w:t>
            </w:r>
          </w:p>
        </w:tc>
        <w:tc>
          <w:tcPr>
            <w:tcW w:w="851" w:type="dxa"/>
          </w:tcPr>
          <w:p w14:paraId="765ED00A" w14:textId="77777777" w:rsidR="000B2FF6" w:rsidRDefault="000B2FF6" w:rsidP="000B2FF6">
            <w:pPr>
              <w:autoSpaceDE/>
              <w:autoSpaceDN/>
              <w:adjustRightInd/>
            </w:pPr>
          </w:p>
        </w:tc>
        <w:tc>
          <w:tcPr>
            <w:tcW w:w="1785" w:type="dxa"/>
          </w:tcPr>
          <w:p w14:paraId="2E600ABE" w14:textId="6DE6A5C6" w:rsidR="000B2FF6" w:rsidRDefault="00273DB9" w:rsidP="000B2FF6">
            <w:pPr>
              <w:autoSpaceDE/>
              <w:autoSpaceDN/>
              <w:adjustRightInd/>
            </w:pPr>
            <w:r>
              <w:t>N/A for class 1 gateways, mandatory for class 2 gateways</w:t>
            </w:r>
          </w:p>
        </w:tc>
      </w:tr>
    </w:tbl>
    <w:p w14:paraId="55AA8BF6" w14:textId="64256984" w:rsidR="00BA391D" w:rsidRDefault="00BA391D">
      <w:pPr>
        <w:autoSpaceDE/>
        <w:autoSpaceDN/>
        <w:adjustRightInd/>
        <w:rPr>
          <w:lang w:val="en-GB"/>
        </w:rPr>
      </w:pPr>
      <w:r>
        <w:rPr>
          <w:lang w:val="en-GB"/>
        </w:rPr>
        <w:br w:type="page"/>
      </w:r>
    </w:p>
    <w:p w14:paraId="210C9DA4" w14:textId="77777777" w:rsidR="00115411" w:rsidRDefault="00115411" w:rsidP="00115411">
      <w:pPr>
        <w:pStyle w:val="Heading2"/>
      </w:pPr>
      <w:bookmarkStart w:id="452" w:name="_Toc23252423"/>
      <w:bookmarkStart w:id="453" w:name="_Toc22894650"/>
      <w:bookmarkStart w:id="454" w:name="_Toc22894880"/>
      <w:bookmarkStart w:id="455" w:name="_Toc22910032"/>
      <w:bookmarkStart w:id="456" w:name="_Toc22915417"/>
      <w:bookmarkStart w:id="457" w:name="_Toc23252426"/>
      <w:bookmarkStart w:id="458" w:name="_Toc8202811"/>
      <w:bookmarkStart w:id="459" w:name="_Toc8204009"/>
      <w:bookmarkStart w:id="460" w:name="_Toc8205830"/>
      <w:bookmarkStart w:id="461" w:name="_Toc8214387"/>
      <w:bookmarkStart w:id="462" w:name="_Toc8216101"/>
      <w:bookmarkStart w:id="463" w:name="_Toc8220549"/>
      <w:bookmarkStart w:id="464" w:name="_Toc8221230"/>
      <w:bookmarkStart w:id="465" w:name="_Toc8221891"/>
      <w:bookmarkStart w:id="466" w:name="_Toc8222094"/>
      <w:bookmarkStart w:id="467" w:name="_Toc8228073"/>
      <w:bookmarkStart w:id="468" w:name="_Toc8228741"/>
      <w:bookmarkStart w:id="469" w:name="_Toc22894651"/>
      <w:bookmarkStart w:id="470" w:name="_Toc22894881"/>
      <w:bookmarkStart w:id="471" w:name="_Toc22910033"/>
      <w:bookmarkStart w:id="472" w:name="_Toc22915418"/>
      <w:bookmarkStart w:id="473" w:name="_Toc23252427"/>
      <w:bookmarkStart w:id="474" w:name="_Toc22894652"/>
      <w:bookmarkStart w:id="475" w:name="_Toc22894882"/>
      <w:bookmarkStart w:id="476" w:name="_Toc22910034"/>
      <w:bookmarkStart w:id="477" w:name="_Toc22915419"/>
      <w:bookmarkStart w:id="478" w:name="_Toc23252428"/>
      <w:bookmarkStart w:id="479" w:name="_Toc22894653"/>
      <w:bookmarkStart w:id="480" w:name="_Toc22894883"/>
      <w:bookmarkStart w:id="481" w:name="_Toc22910035"/>
      <w:bookmarkStart w:id="482" w:name="_Toc22915420"/>
      <w:bookmarkStart w:id="483" w:name="_Toc23252429"/>
      <w:bookmarkStart w:id="484" w:name="_Toc22894654"/>
      <w:bookmarkStart w:id="485" w:name="_Toc22894884"/>
      <w:bookmarkStart w:id="486" w:name="_Toc22910036"/>
      <w:bookmarkStart w:id="487" w:name="_Toc22915421"/>
      <w:bookmarkStart w:id="488" w:name="_Toc23252430"/>
      <w:bookmarkStart w:id="489" w:name="_Toc22894673"/>
      <w:bookmarkStart w:id="490" w:name="_Toc22894903"/>
      <w:bookmarkStart w:id="491" w:name="_Toc22910055"/>
      <w:bookmarkStart w:id="492" w:name="_Toc22915440"/>
      <w:bookmarkStart w:id="493" w:name="_Toc23252449"/>
      <w:bookmarkStart w:id="494" w:name="_Toc22894675"/>
      <w:bookmarkStart w:id="495" w:name="_Toc22894905"/>
      <w:bookmarkStart w:id="496" w:name="_Toc22910057"/>
      <w:bookmarkStart w:id="497" w:name="_Toc22915442"/>
      <w:bookmarkStart w:id="498" w:name="_Toc23252451"/>
      <w:bookmarkStart w:id="499" w:name="_Toc22894676"/>
      <w:bookmarkStart w:id="500" w:name="_Toc22894906"/>
      <w:bookmarkStart w:id="501" w:name="_Toc22910058"/>
      <w:bookmarkStart w:id="502" w:name="_Toc22915443"/>
      <w:bookmarkStart w:id="503" w:name="_Toc23252452"/>
      <w:bookmarkStart w:id="504" w:name="_Toc22894677"/>
      <w:bookmarkStart w:id="505" w:name="_Toc22894907"/>
      <w:bookmarkStart w:id="506" w:name="_Toc22910059"/>
      <w:bookmarkStart w:id="507" w:name="_Toc22915444"/>
      <w:bookmarkStart w:id="508" w:name="_Toc23252453"/>
      <w:bookmarkStart w:id="509" w:name="_Toc22894679"/>
      <w:bookmarkStart w:id="510" w:name="_Toc22894909"/>
      <w:bookmarkStart w:id="511" w:name="_Toc22910061"/>
      <w:bookmarkStart w:id="512" w:name="_Toc22915446"/>
      <w:bookmarkStart w:id="513" w:name="_Toc23252455"/>
      <w:bookmarkStart w:id="514" w:name="_Toc22894680"/>
      <w:bookmarkStart w:id="515" w:name="_Toc22894910"/>
      <w:bookmarkStart w:id="516" w:name="_Toc22910062"/>
      <w:bookmarkStart w:id="517" w:name="_Toc22915447"/>
      <w:bookmarkStart w:id="518" w:name="_Toc23252456"/>
      <w:bookmarkStart w:id="519" w:name="_Toc22894681"/>
      <w:bookmarkStart w:id="520" w:name="_Toc22894911"/>
      <w:bookmarkStart w:id="521" w:name="_Toc22910063"/>
      <w:bookmarkStart w:id="522" w:name="_Toc22915448"/>
      <w:bookmarkStart w:id="523" w:name="_Toc23252457"/>
      <w:bookmarkStart w:id="524" w:name="_Toc22894682"/>
      <w:bookmarkStart w:id="525" w:name="_Toc22894912"/>
      <w:bookmarkStart w:id="526" w:name="_Toc22910064"/>
      <w:bookmarkStart w:id="527" w:name="_Toc22915449"/>
      <w:bookmarkStart w:id="528" w:name="_Toc23252458"/>
      <w:bookmarkStart w:id="529" w:name="_Toc22894683"/>
      <w:bookmarkStart w:id="530" w:name="_Toc22894913"/>
      <w:bookmarkStart w:id="531" w:name="_Toc22910065"/>
      <w:bookmarkStart w:id="532" w:name="_Toc22915450"/>
      <w:bookmarkStart w:id="533" w:name="_Toc23252459"/>
      <w:bookmarkStart w:id="534" w:name="_Toc22894684"/>
      <w:bookmarkStart w:id="535" w:name="_Toc22894914"/>
      <w:bookmarkStart w:id="536" w:name="_Toc22910066"/>
      <w:bookmarkStart w:id="537" w:name="_Toc22915451"/>
      <w:bookmarkStart w:id="538" w:name="_Toc23252460"/>
      <w:bookmarkStart w:id="539" w:name="_Toc22894685"/>
      <w:bookmarkStart w:id="540" w:name="_Toc22894915"/>
      <w:bookmarkStart w:id="541" w:name="_Toc22910067"/>
      <w:bookmarkStart w:id="542" w:name="_Toc22915452"/>
      <w:bookmarkStart w:id="543" w:name="_Toc23252461"/>
      <w:bookmarkStart w:id="544" w:name="_Toc8202818"/>
      <w:bookmarkStart w:id="545" w:name="_Toc8204016"/>
      <w:bookmarkStart w:id="546" w:name="_Toc8205837"/>
      <w:bookmarkStart w:id="547" w:name="_Toc8214394"/>
      <w:bookmarkStart w:id="548" w:name="_Toc8216108"/>
      <w:bookmarkStart w:id="549" w:name="_Toc8220556"/>
      <w:bookmarkStart w:id="550" w:name="_Toc8221237"/>
      <w:bookmarkStart w:id="551" w:name="_Toc8221898"/>
      <w:bookmarkStart w:id="552" w:name="_Toc8222101"/>
      <w:bookmarkStart w:id="553" w:name="_Toc8228080"/>
      <w:bookmarkStart w:id="554" w:name="_Toc8228748"/>
      <w:bookmarkStart w:id="555" w:name="_Ref9419189"/>
      <w:bookmarkStart w:id="556" w:name="_Toc62228920"/>
      <w:bookmarkStart w:id="557" w:name="_Ref51892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r>
        <w:lastRenderedPageBreak/>
        <w:t>Rx Sensitivity</w:t>
      </w:r>
      <w:bookmarkEnd w:id="555"/>
      <w:bookmarkEnd w:id="556"/>
    </w:p>
    <w:p w14:paraId="7C086A47" w14:textId="77777777" w:rsidR="00115411" w:rsidRDefault="00115411" w:rsidP="00115411">
      <w:pPr>
        <w:pStyle w:val="Heading3"/>
        <w:keepLines/>
        <w:tabs>
          <w:tab w:val="clear" w:pos="796"/>
          <w:tab w:val="clear" w:pos="851"/>
        </w:tabs>
        <w:autoSpaceDE/>
        <w:autoSpaceDN/>
        <w:adjustRightInd/>
        <w:spacing w:before="200" w:line="276" w:lineRule="auto"/>
        <w:ind w:left="86" w:firstLine="0"/>
        <w:jc w:val="both"/>
      </w:pPr>
      <w:bookmarkStart w:id="558" w:name="_Toc62228921"/>
      <w:r>
        <w:t>Applicability</w:t>
      </w:r>
      <w:bookmarkEnd w:id="558"/>
      <w:r>
        <w:t xml:space="preserve"> </w:t>
      </w:r>
    </w:p>
    <w:p w14:paraId="69E20D7E" w14:textId="71D2B618" w:rsidR="00115411" w:rsidRDefault="00115411" w:rsidP="00115411">
      <w:r>
        <w:t xml:space="preserve">Please refer to </w:t>
      </w:r>
      <w:r>
        <w:fldChar w:fldCharType="begin"/>
      </w:r>
      <w:r>
        <w:instrText xml:space="preserve"> REF _Ref6413609 \h </w:instrText>
      </w:r>
      <w:r>
        <w:fldChar w:fldCharType="separate"/>
      </w:r>
      <w:r w:rsidR="00EE6949">
        <w:t xml:space="preserve">Table </w:t>
      </w:r>
      <w:r w:rsidR="00EE6949">
        <w:rPr>
          <w:noProof/>
        </w:rPr>
        <w:t>2</w:t>
      </w:r>
      <w:r w:rsidR="00EE6949">
        <w:noBreakHyphen/>
      </w:r>
      <w:r w:rsidR="00EE6949">
        <w:rPr>
          <w:noProof/>
        </w:rPr>
        <w:t>2</w:t>
      </w:r>
      <w:r>
        <w:fldChar w:fldCharType="end"/>
      </w:r>
      <w:r>
        <w:t>.</w:t>
      </w:r>
    </w:p>
    <w:p w14:paraId="202C839A" w14:textId="77777777" w:rsidR="00115411" w:rsidRPr="00AC7718" w:rsidRDefault="00115411" w:rsidP="00115411"/>
    <w:p w14:paraId="66C162D7" w14:textId="77777777" w:rsidR="00115411" w:rsidRPr="006800FA" w:rsidRDefault="00115411" w:rsidP="00115411">
      <w:pPr>
        <w:pStyle w:val="Heading3"/>
        <w:keepLines/>
        <w:tabs>
          <w:tab w:val="clear" w:pos="796"/>
          <w:tab w:val="clear" w:pos="851"/>
        </w:tabs>
        <w:autoSpaceDE/>
        <w:autoSpaceDN/>
        <w:adjustRightInd/>
        <w:spacing w:before="200" w:line="276" w:lineRule="auto"/>
        <w:ind w:left="86" w:firstLine="0"/>
        <w:jc w:val="both"/>
      </w:pPr>
      <w:r w:rsidRPr="00AF061B">
        <w:t xml:space="preserve"> </w:t>
      </w:r>
      <w:bookmarkStart w:id="559" w:name="_Toc62228922"/>
      <w:r>
        <w:t>Description</w:t>
      </w:r>
      <w:bookmarkEnd w:id="559"/>
    </w:p>
    <w:p w14:paraId="23F9BF47" w14:textId="77777777" w:rsidR="00115411" w:rsidRPr="00D34CD9" w:rsidRDefault="00115411" w:rsidP="00115411">
      <w:pPr>
        <w:pStyle w:val="LoRaCertBody"/>
        <w:rPr>
          <w:rFonts w:ascii="Arial" w:hAnsi="Arial" w:cs="Arial"/>
          <w:lang w:val="en-US"/>
        </w:rPr>
      </w:pPr>
      <w:r w:rsidRPr="00D34CD9">
        <w:rPr>
          <w:rFonts w:ascii="Arial" w:hAnsi="Arial" w:cs="Arial"/>
          <w:lang w:val="en-CA"/>
        </w:rPr>
        <w:t>Ensure Gateway supports a sufficient uplink range</w:t>
      </w:r>
      <w:r>
        <w:rPr>
          <w:rFonts w:ascii="Arial" w:hAnsi="Arial" w:cs="Arial"/>
          <w:lang w:val="en-CA"/>
        </w:rPr>
        <w:t xml:space="preserve"> for its intended deployment environment.</w:t>
      </w:r>
    </w:p>
    <w:p w14:paraId="3F2BD338" w14:textId="77777777" w:rsidR="00115411" w:rsidRDefault="00115411" w:rsidP="00115411">
      <w:pPr>
        <w:pStyle w:val="Heading3"/>
      </w:pPr>
      <w:bookmarkStart w:id="560" w:name="_Toc62228923"/>
      <w:r>
        <w:t>Performance Guidelines</w:t>
      </w:r>
      <w:bookmarkEnd w:id="560"/>
    </w:p>
    <w:p w14:paraId="0F52EFAD" w14:textId="07ED5AB4" w:rsidR="00115411" w:rsidRDefault="00115411" w:rsidP="00115411">
      <w:pPr>
        <w:pStyle w:val="Caption"/>
        <w:keepNext/>
        <w:jc w:val="left"/>
      </w:pPr>
      <w:bookmarkStart w:id="561" w:name="_Ref60395960"/>
      <w:bookmarkStart w:id="562" w:name="_Toc62229002"/>
      <w:r>
        <w:t xml:space="preserve">Table </w:t>
      </w:r>
      <w:fldSimple w:instr=" STYLEREF 1 \s ">
        <w:r w:rsidR="00EE6949">
          <w:rPr>
            <w:noProof/>
          </w:rPr>
          <w:t>4</w:t>
        </w:r>
      </w:fldSimple>
      <w:r w:rsidR="00A360B0">
        <w:noBreakHyphen/>
      </w:r>
      <w:fldSimple w:instr=" SEQ Table \* ARABIC \s 1 ">
        <w:r w:rsidR="00EE6949">
          <w:rPr>
            <w:noProof/>
          </w:rPr>
          <w:t>11</w:t>
        </w:r>
      </w:fldSimple>
      <w:bookmarkEnd w:id="561"/>
      <w:r>
        <w:t xml:space="preserve"> Rx Sensitivity Performance Guidelines</w:t>
      </w:r>
      <w:bookmarkEnd w:id="562"/>
    </w:p>
    <w:tbl>
      <w:tblPr>
        <w:tblStyle w:val="TableGrid"/>
        <w:tblW w:w="3180" w:type="dxa"/>
        <w:tblLook w:val="0420" w:firstRow="1" w:lastRow="0" w:firstColumn="0" w:lastColumn="0" w:noHBand="0" w:noVBand="1"/>
      </w:tblPr>
      <w:tblGrid>
        <w:gridCol w:w="3180"/>
      </w:tblGrid>
      <w:tr w:rsidR="00115411" w:rsidRPr="00A27445" w14:paraId="48B11A78" w14:textId="77777777" w:rsidTr="009C3F42">
        <w:trPr>
          <w:trHeight w:val="584"/>
        </w:trPr>
        <w:tc>
          <w:tcPr>
            <w:tcW w:w="3180" w:type="dxa"/>
            <w:hideMark/>
          </w:tcPr>
          <w:p w14:paraId="7BC17BA3" w14:textId="77777777" w:rsidR="00115411" w:rsidRPr="00365E3D" w:rsidRDefault="00115411" w:rsidP="009C3F42">
            <w:pPr>
              <w:autoSpaceDE/>
              <w:autoSpaceDN/>
              <w:adjustRightInd/>
              <w:rPr>
                <w:rFonts w:cs="Arial"/>
                <w:b/>
                <w:color w:val="000000" w:themeColor="text1"/>
              </w:rPr>
            </w:pPr>
            <w:r>
              <w:rPr>
                <w:rFonts w:cs="Arial"/>
                <w:b/>
                <w:color w:val="000000" w:themeColor="text1"/>
                <w:kern w:val="24"/>
                <w:lang w:val="en-CA"/>
              </w:rPr>
              <w:t xml:space="preserve">Rx </w:t>
            </w:r>
            <w:proofErr w:type="gramStart"/>
            <w:r>
              <w:rPr>
                <w:rFonts w:cs="Arial"/>
                <w:b/>
                <w:color w:val="000000" w:themeColor="text1"/>
                <w:kern w:val="24"/>
                <w:lang w:val="en-CA"/>
              </w:rPr>
              <w:t>Sensitivity</w:t>
            </w:r>
            <w:r w:rsidRPr="00365E3D">
              <w:rPr>
                <w:rFonts w:cs="Arial"/>
                <w:b/>
                <w:color w:val="000000" w:themeColor="text1"/>
                <w:kern w:val="24"/>
                <w:lang w:val="en-CA"/>
              </w:rPr>
              <w:t xml:space="preserve"> </w:t>
            </w:r>
            <w:r>
              <w:rPr>
                <w:rFonts w:cs="Arial"/>
                <w:b/>
                <w:color w:val="000000" w:themeColor="text1"/>
                <w:kern w:val="24"/>
                <w:lang w:val="en-CA"/>
              </w:rPr>
              <w:t xml:space="preserve"> Guidelines</w:t>
            </w:r>
            <w:proofErr w:type="gramEnd"/>
          </w:p>
        </w:tc>
      </w:tr>
      <w:tr w:rsidR="00115411" w:rsidRPr="00A27445" w14:paraId="428FFA99" w14:textId="77777777" w:rsidTr="009C3F42">
        <w:trPr>
          <w:trHeight w:val="584"/>
        </w:trPr>
        <w:tc>
          <w:tcPr>
            <w:tcW w:w="3180" w:type="dxa"/>
            <w:hideMark/>
          </w:tcPr>
          <w:p w14:paraId="4D5149FB" w14:textId="77777777" w:rsidR="00115411" w:rsidRPr="00365E3D" w:rsidRDefault="00115411" w:rsidP="009C3F42">
            <w:pPr>
              <w:autoSpaceDE/>
              <w:autoSpaceDN/>
              <w:adjustRightInd/>
              <w:rPr>
                <w:rFonts w:cs="Arial"/>
                <w:color w:val="000000" w:themeColor="text1"/>
              </w:rPr>
            </w:pPr>
            <w:r w:rsidRPr="00365E3D">
              <w:rPr>
                <w:rFonts w:cs="Arial"/>
                <w:color w:val="000000" w:themeColor="text1"/>
                <w:kern w:val="24"/>
                <w:lang w:val="en-CA"/>
              </w:rPr>
              <w:t>125kHz SF7: -126 dBm</w:t>
            </w:r>
          </w:p>
        </w:tc>
      </w:tr>
      <w:tr w:rsidR="00115411" w:rsidRPr="00A27445" w14:paraId="5D31FFA9" w14:textId="77777777" w:rsidTr="009C3F42">
        <w:trPr>
          <w:trHeight w:val="584"/>
        </w:trPr>
        <w:tc>
          <w:tcPr>
            <w:tcW w:w="3180" w:type="dxa"/>
            <w:hideMark/>
          </w:tcPr>
          <w:p w14:paraId="288DA64F" w14:textId="437E26FB" w:rsidR="00115411" w:rsidRPr="00365E3D" w:rsidRDefault="00115411" w:rsidP="009C3F42">
            <w:pPr>
              <w:autoSpaceDE/>
              <w:autoSpaceDN/>
              <w:adjustRightInd/>
              <w:rPr>
                <w:rFonts w:cs="Arial"/>
                <w:color w:val="000000" w:themeColor="text1"/>
              </w:rPr>
            </w:pPr>
            <w:r w:rsidRPr="00365E3D">
              <w:rPr>
                <w:rFonts w:cs="Arial"/>
                <w:color w:val="000000" w:themeColor="text1"/>
                <w:kern w:val="24"/>
                <w:lang w:val="en-CA"/>
              </w:rPr>
              <w:t>125kHz SF10: -13</w:t>
            </w:r>
            <w:r w:rsidR="00AA368C">
              <w:rPr>
                <w:rFonts w:cs="Arial"/>
                <w:color w:val="000000" w:themeColor="text1"/>
                <w:kern w:val="24"/>
                <w:lang w:val="en-CA"/>
              </w:rPr>
              <w:t>4</w:t>
            </w:r>
            <w:r w:rsidRPr="00365E3D">
              <w:rPr>
                <w:rFonts w:cs="Arial"/>
                <w:color w:val="000000" w:themeColor="text1"/>
                <w:kern w:val="24"/>
                <w:lang w:val="en-CA"/>
              </w:rPr>
              <w:t xml:space="preserve"> dBm</w:t>
            </w:r>
          </w:p>
        </w:tc>
      </w:tr>
      <w:tr w:rsidR="00115411" w:rsidRPr="00A27445" w14:paraId="7C177D95" w14:textId="77777777" w:rsidTr="009C3F42">
        <w:trPr>
          <w:trHeight w:val="584"/>
        </w:trPr>
        <w:tc>
          <w:tcPr>
            <w:tcW w:w="3180" w:type="dxa"/>
            <w:hideMark/>
          </w:tcPr>
          <w:p w14:paraId="6229E3DD" w14:textId="59AA36A3" w:rsidR="00115411" w:rsidRPr="00365E3D" w:rsidRDefault="00115411" w:rsidP="009C3F42">
            <w:pPr>
              <w:autoSpaceDE/>
              <w:autoSpaceDN/>
              <w:adjustRightInd/>
              <w:rPr>
                <w:rFonts w:cs="Arial"/>
                <w:color w:val="000000" w:themeColor="text1"/>
              </w:rPr>
            </w:pPr>
            <w:r w:rsidRPr="00365E3D">
              <w:rPr>
                <w:rFonts w:cs="Arial"/>
                <w:color w:val="000000" w:themeColor="text1"/>
                <w:kern w:val="24"/>
                <w:lang w:val="en-CA"/>
              </w:rPr>
              <w:t xml:space="preserve">125kHz SF12: -139 dBm </w:t>
            </w:r>
          </w:p>
        </w:tc>
      </w:tr>
      <w:tr w:rsidR="00115411" w:rsidRPr="00A27445" w14:paraId="3D3B41F9" w14:textId="77777777" w:rsidTr="009C3F42">
        <w:trPr>
          <w:trHeight w:val="584"/>
        </w:trPr>
        <w:tc>
          <w:tcPr>
            <w:tcW w:w="3180" w:type="dxa"/>
            <w:hideMark/>
          </w:tcPr>
          <w:p w14:paraId="2C39B757" w14:textId="71FEE1AE" w:rsidR="00115411" w:rsidRPr="00365E3D" w:rsidRDefault="00115411" w:rsidP="009C3F42">
            <w:pPr>
              <w:autoSpaceDE/>
              <w:autoSpaceDN/>
              <w:adjustRightInd/>
              <w:rPr>
                <w:rFonts w:cs="Arial"/>
                <w:color w:val="000000" w:themeColor="text1"/>
              </w:rPr>
            </w:pPr>
            <w:r w:rsidRPr="00365E3D">
              <w:rPr>
                <w:rFonts w:cs="Arial"/>
                <w:color w:val="000000" w:themeColor="text1"/>
                <w:kern w:val="24"/>
                <w:lang w:val="en-CA"/>
              </w:rPr>
              <w:t>500kHz SF8: -12</w:t>
            </w:r>
            <w:r w:rsidR="00AA368C">
              <w:rPr>
                <w:rFonts w:cs="Arial"/>
                <w:color w:val="000000" w:themeColor="text1"/>
                <w:kern w:val="24"/>
                <w:lang w:val="en-CA"/>
              </w:rPr>
              <w:t>4</w:t>
            </w:r>
            <w:r w:rsidRPr="00365E3D">
              <w:rPr>
                <w:rFonts w:cs="Arial"/>
                <w:color w:val="000000" w:themeColor="text1"/>
                <w:kern w:val="24"/>
                <w:lang w:val="en-CA"/>
              </w:rPr>
              <w:t>dBm</w:t>
            </w:r>
          </w:p>
        </w:tc>
      </w:tr>
    </w:tbl>
    <w:p w14:paraId="255EBE3B" w14:textId="102865C8" w:rsidR="00115411" w:rsidRPr="00AA368C" w:rsidRDefault="00AA368C" w:rsidP="00AA368C">
      <w:pPr>
        <w:pStyle w:val="LoRaCertBody"/>
        <w:ind w:left="0"/>
        <w:rPr>
          <w:rFonts w:ascii="Arial" w:hAnsi="Arial" w:cs="Arial"/>
        </w:rPr>
      </w:pPr>
      <w:r>
        <w:rPr>
          <w:rFonts w:ascii="Arial" w:hAnsi="Arial" w:cs="Arial"/>
        </w:rPr>
        <w:t xml:space="preserve">The sensitivity values provided in </w:t>
      </w:r>
      <w:r>
        <w:rPr>
          <w:rFonts w:ascii="Arial" w:hAnsi="Arial" w:cs="Arial"/>
        </w:rPr>
        <w:fldChar w:fldCharType="begin"/>
      </w:r>
      <w:r>
        <w:rPr>
          <w:rFonts w:ascii="Arial" w:hAnsi="Arial" w:cs="Arial"/>
        </w:rPr>
        <w:instrText xml:space="preserve"> REF _Ref60395960 \h </w:instrText>
      </w:r>
      <w:r>
        <w:rPr>
          <w:rFonts w:ascii="Arial" w:hAnsi="Arial" w:cs="Arial"/>
        </w:rPr>
      </w:r>
      <w:r>
        <w:rPr>
          <w:rFonts w:ascii="Arial" w:hAnsi="Arial" w:cs="Arial"/>
        </w:rPr>
        <w:fldChar w:fldCharType="separate"/>
      </w:r>
      <w:r w:rsidR="00EE6949">
        <w:t xml:space="preserve">Table </w:t>
      </w:r>
      <w:r w:rsidR="00EE6949">
        <w:rPr>
          <w:noProof/>
        </w:rPr>
        <w:t>4</w:t>
      </w:r>
      <w:r w:rsidR="00EE6949">
        <w:noBreakHyphen/>
      </w:r>
      <w:r w:rsidR="00EE6949">
        <w:rPr>
          <w:noProof/>
        </w:rPr>
        <w:t>11</w:t>
      </w:r>
      <w:r>
        <w:rPr>
          <w:rFonts w:ascii="Arial" w:hAnsi="Arial" w:cs="Arial"/>
        </w:rPr>
        <w:fldChar w:fldCharType="end"/>
      </w:r>
      <w:r>
        <w:rPr>
          <w:rFonts w:ascii="Arial" w:hAnsi="Arial" w:cs="Arial"/>
        </w:rPr>
        <w:t xml:space="preserve"> are guidelines only and are based on gateway receiver incorporating a cavity filter with an insertion loss of approximately 2dB.  For regions with stringent colocation requirements, gateways may have cavity filter insertion losses approaching 4dB – when testing these gateways, the sensitivity guidelines in the table should be adjusted accordingly.  </w:t>
      </w:r>
    </w:p>
    <w:p w14:paraId="3EB4AFEE" w14:textId="77777777" w:rsidR="00115411" w:rsidRDefault="00115411" w:rsidP="00115411">
      <w:pPr>
        <w:pStyle w:val="Heading3"/>
        <w:keepLines/>
        <w:tabs>
          <w:tab w:val="clear" w:pos="796"/>
          <w:tab w:val="clear" w:pos="851"/>
        </w:tabs>
        <w:autoSpaceDE/>
        <w:autoSpaceDN/>
        <w:adjustRightInd/>
        <w:spacing w:before="200" w:line="276" w:lineRule="auto"/>
        <w:ind w:left="86" w:firstLine="0"/>
        <w:jc w:val="both"/>
      </w:pPr>
      <w:bookmarkStart w:id="563" w:name="_Toc62228924"/>
      <w:r>
        <w:t>Test Conditions</w:t>
      </w:r>
      <w:bookmarkEnd w:id="563"/>
    </w:p>
    <w:p w14:paraId="34CE16C7" w14:textId="59FBB2F2" w:rsidR="00115411" w:rsidRPr="00D34CD9" w:rsidRDefault="00115411" w:rsidP="00115411">
      <w:pPr>
        <w:pStyle w:val="LoRaCertBody"/>
        <w:spacing w:after="0"/>
        <w:rPr>
          <w:rFonts w:ascii="Arial" w:hAnsi="Arial" w:cs="Arial"/>
        </w:rPr>
      </w:pPr>
      <w:r w:rsidRPr="00D34CD9">
        <w:rPr>
          <w:rFonts w:ascii="Arial" w:hAnsi="Arial" w:cs="Arial"/>
        </w:rPr>
        <w:t xml:space="preserve">Operating frequencies: </w:t>
      </w:r>
      <w:r>
        <w:rPr>
          <w:rFonts w:ascii="Arial" w:hAnsi="Arial" w:cs="Arial"/>
        </w:rPr>
        <w:t xml:space="preserve">Please refer to </w:t>
      </w:r>
      <w:r>
        <w:rPr>
          <w:rFonts w:ascii="Arial" w:hAnsi="Arial" w:cs="Arial"/>
        </w:rPr>
        <w:fldChar w:fldCharType="begin"/>
      </w:r>
      <w:r>
        <w:rPr>
          <w:rFonts w:ascii="Arial" w:hAnsi="Arial" w:cs="Arial"/>
        </w:rPr>
        <w:instrText xml:space="preserve"> REF _Ref6414302 \h </w:instrText>
      </w:r>
      <w:r>
        <w:rPr>
          <w:rFonts w:ascii="Arial" w:hAnsi="Arial" w:cs="Arial"/>
        </w:rPr>
      </w:r>
      <w:r>
        <w:rPr>
          <w:rFonts w:ascii="Arial" w:hAnsi="Arial" w:cs="Arial"/>
        </w:rPr>
        <w:fldChar w:fldCharType="separate"/>
      </w:r>
      <w:r w:rsidR="00EE6949">
        <w:t xml:space="preserve">Table </w:t>
      </w:r>
      <w:r w:rsidR="00EE6949">
        <w:rPr>
          <w:noProof/>
        </w:rPr>
        <w:t>2</w:t>
      </w:r>
      <w:r w:rsidR="00EE6949">
        <w:noBreakHyphen/>
      </w:r>
      <w:r w:rsidR="00EE6949">
        <w:rPr>
          <w:noProof/>
        </w:rPr>
        <w:t>3</w:t>
      </w:r>
      <w:r>
        <w:rPr>
          <w:rFonts w:ascii="Arial" w:hAnsi="Arial" w:cs="Arial"/>
        </w:rPr>
        <w:fldChar w:fldCharType="end"/>
      </w:r>
      <w:r w:rsidR="00F073A6">
        <w:rPr>
          <w:rFonts w:ascii="Arial" w:hAnsi="Arial" w:cs="Arial"/>
        </w:rPr>
        <w:t xml:space="preserve"> for definition of RxF1 and R</w:t>
      </w:r>
      <w:r w:rsidR="00EC0E5B">
        <w:rPr>
          <w:rFonts w:ascii="Arial" w:hAnsi="Arial" w:cs="Arial"/>
        </w:rPr>
        <w:t>xF2 for the specific gateway under test.</w:t>
      </w:r>
    </w:p>
    <w:p w14:paraId="614C978C" w14:textId="77777777" w:rsidR="00115411" w:rsidRPr="00D34CD9" w:rsidRDefault="00115411" w:rsidP="00115411">
      <w:pPr>
        <w:pStyle w:val="LoRaCertBody"/>
        <w:spacing w:after="0"/>
        <w:rPr>
          <w:rFonts w:ascii="Arial" w:hAnsi="Arial" w:cs="Arial"/>
        </w:rPr>
      </w:pPr>
      <w:r w:rsidRPr="00D34CD9">
        <w:rPr>
          <w:rFonts w:ascii="Arial" w:hAnsi="Arial" w:cs="Arial"/>
        </w:rPr>
        <w:t>RF power levels: as per test procedure</w:t>
      </w:r>
    </w:p>
    <w:p w14:paraId="525ECC18" w14:textId="628CA821" w:rsidR="00115411" w:rsidRPr="00D34CD9" w:rsidRDefault="00906391" w:rsidP="00115411">
      <w:pPr>
        <w:pStyle w:val="LoRaCertBody"/>
        <w:spacing w:after="0"/>
        <w:rPr>
          <w:rFonts w:ascii="Arial" w:hAnsi="Arial" w:cs="Arial"/>
        </w:rPr>
      </w:pPr>
      <w:r w:rsidRPr="001622D1">
        <w:rPr>
          <w:rFonts w:ascii="Arial" w:hAnsi="Arial" w:cs="Arial"/>
        </w:rPr>
        <w:t xml:space="preserve">Environmental </w:t>
      </w:r>
      <w:r>
        <w:rPr>
          <w:rFonts w:ascii="Arial" w:hAnsi="Arial" w:cs="Arial"/>
        </w:rPr>
        <w:t xml:space="preserve">and input voltage </w:t>
      </w:r>
      <w:r w:rsidRPr="001622D1">
        <w:rPr>
          <w:rFonts w:ascii="Arial" w:hAnsi="Arial" w:cs="Arial"/>
        </w:rPr>
        <w:t xml:space="preserve">conditions: </w:t>
      </w:r>
      <w:r w:rsidR="006B59AD" w:rsidRPr="00F40106">
        <w:rPr>
          <w:rFonts w:ascii="Arial" w:hAnsi="Arial" w:cs="Arial"/>
        </w:rPr>
        <w:t xml:space="preserve">Tested </w:t>
      </w:r>
      <w:r w:rsidR="006B59AD">
        <w:rPr>
          <w:rFonts w:ascii="Arial" w:hAnsi="Arial" w:cs="Arial"/>
        </w:rPr>
        <w:t xml:space="preserve">at nominal relative humidity, </w:t>
      </w:r>
      <w:r w:rsidR="006B59AD" w:rsidRPr="00F40106">
        <w:rPr>
          <w:rFonts w:ascii="Arial" w:hAnsi="Arial" w:cs="Arial"/>
        </w:rPr>
        <w:t>over the operating temperature range defined by the gateway vendor</w:t>
      </w:r>
      <w:r w:rsidR="006B59AD">
        <w:rPr>
          <w:rFonts w:ascii="Arial" w:hAnsi="Arial" w:cs="Arial"/>
        </w:rPr>
        <w:t>.</w:t>
      </w:r>
    </w:p>
    <w:p w14:paraId="19C8A6B0" w14:textId="77777777" w:rsidR="00115411" w:rsidRDefault="00115411" w:rsidP="00115411">
      <w:pPr>
        <w:pStyle w:val="Heading3"/>
        <w:keepLines/>
        <w:tabs>
          <w:tab w:val="clear" w:pos="796"/>
          <w:tab w:val="clear" w:pos="851"/>
        </w:tabs>
        <w:autoSpaceDE/>
        <w:autoSpaceDN/>
        <w:adjustRightInd/>
        <w:spacing w:before="200" w:line="276" w:lineRule="auto"/>
        <w:ind w:left="86" w:firstLine="0"/>
        <w:jc w:val="both"/>
      </w:pPr>
      <w:bookmarkStart w:id="564" w:name="_Toc62228925"/>
      <w:r>
        <w:t>Test Procedure</w:t>
      </w:r>
      <w:bookmarkEnd w:id="564"/>
    </w:p>
    <w:p w14:paraId="41AF6BFA" w14:textId="6246246B" w:rsidR="00115411" w:rsidRDefault="00115411" w:rsidP="00115411">
      <w:pPr>
        <w:pStyle w:val="LoRaCertBody"/>
        <w:numPr>
          <w:ilvl w:val="0"/>
          <w:numId w:val="27"/>
        </w:numPr>
        <w:rPr>
          <w:rFonts w:ascii="Arial" w:hAnsi="Arial" w:cs="Arial"/>
          <w:lang w:val="en-CA"/>
        </w:rPr>
      </w:pPr>
      <w:r w:rsidRPr="00D34CD9">
        <w:rPr>
          <w:rFonts w:ascii="Arial" w:hAnsi="Arial" w:cs="Arial"/>
          <w:lang w:val="en-CA"/>
        </w:rPr>
        <w:t xml:space="preserve">Use Test Set Up </w:t>
      </w:r>
      <w:r w:rsidR="00CC4E90">
        <w:rPr>
          <w:rFonts w:ascii="Arial" w:hAnsi="Arial" w:cs="Arial"/>
          <w:lang w:val="en-CA"/>
        </w:rPr>
        <w:t>#1 or #A</w:t>
      </w:r>
      <w:r>
        <w:rPr>
          <w:rFonts w:ascii="Arial" w:hAnsi="Arial" w:cs="Arial"/>
          <w:lang w:val="en-CA"/>
        </w:rPr>
        <w:t>3</w:t>
      </w:r>
      <w:r w:rsidR="005035F8">
        <w:rPr>
          <w:rFonts w:ascii="Arial" w:hAnsi="Arial" w:cs="Arial"/>
          <w:lang w:val="en-CA"/>
        </w:rPr>
        <w:t>.</w:t>
      </w:r>
      <w:r w:rsidR="006D7B18">
        <w:rPr>
          <w:rFonts w:ascii="Arial" w:hAnsi="Arial" w:cs="Arial"/>
          <w:lang w:val="en-CA"/>
        </w:rPr>
        <w:t xml:space="preserve">  For test set up #1 follow the steps in the 1-box </w:t>
      </w:r>
      <w:proofErr w:type="spellStart"/>
      <w:r w:rsidR="006D7B18">
        <w:rPr>
          <w:rFonts w:ascii="Arial" w:hAnsi="Arial" w:cs="Arial"/>
          <w:lang w:val="en-CA"/>
        </w:rPr>
        <w:t>LoRaWAN</w:t>
      </w:r>
      <w:proofErr w:type="spellEnd"/>
      <w:r w:rsidR="006D7B18">
        <w:rPr>
          <w:rFonts w:ascii="Arial" w:hAnsi="Arial" w:cs="Arial"/>
          <w:lang w:val="en-CA"/>
        </w:rPr>
        <w:t xml:space="preserve"> test solution software, then skip to step 8 in the procedure below.  For the alternative test set up #A3, follow steps </w:t>
      </w:r>
      <w:r w:rsidR="006001D2">
        <w:rPr>
          <w:rFonts w:ascii="Arial" w:hAnsi="Arial" w:cs="Arial"/>
          <w:lang w:val="en-CA"/>
        </w:rPr>
        <w:t>3</w:t>
      </w:r>
      <w:r w:rsidR="006D7B18">
        <w:rPr>
          <w:rFonts w:ascii="Arial" w:hAnsi="Arial" w:cs="Arial"/>
          <w:lang w:val="en-CA"/>
        </w:rPr>
        <w:t xml:space="preserve"> through 7 in the procedure below.  </w:t>
      </w:r>
    </w:p>
    <w:p w14:paraId="01CE3EF3" w14:textId="261A93BB" w:rsidR="005035F8" w:rsidRPr="005035F8" w:rsidRDefault="006B59AD" w:rsidP="005035F8">
      <w:pPr>
        <w:pStyle w:val="LoRaCertBody"/>
        <w:numPr>
          <w:ilvl w:val="0"/>
          <w:numId w:val="27"/>
        </w:numPr>
        <w:rPr>
          <w:rFonts w:ascii="Arial" w:hAnsi="Arial" w:cs="Arial"/>
          <w:lang w:val="en-US"/>
        </w:rPr>
      </w:pPr>
      <w:r>
        <w:rPr>
          <w:rFonts w:ascii="Arial" w:hAnsi="Arial" w:cs="Arial"/>
          <w:lang w:val="en-US"/>
        </w:rPr>
        <w:t>Set test environment to lower bound of operational temperature range defined by gateway vendor.  Note and record the relative humidity.</w:t>
      </w:r>
      <w:r w:rsidR="005035F8">
        <w:rPr>
          <w:rFonts w:ascii="Arial" w:hAnsi="Arial" w:cs="Arial"/>
          <w:lang w:val="en-US"/>
        </w:rPr>
        <w:t xml:space="preserve"> </w:t>
      </w:r>
    </w:p>
    <w:p w14:paraId="60519DAF" w14:textId="50E8FA92" w:rsidR="00115411" w:rsidRPr="00D34CD9" w:rsidRDefault="001806F1" w:rsidP="00115411">
      <w:pPr>
        <w:pStyle w:val="LoRaCertBody"/>
        <w:numPr>
          <w:ilvl w:val="0"/>
          <w:numId w:val="27"/>
        </w:numPr>
        <w:rPr>
          <w:rFonts w:ascii="Arial" w:hAnsi="Arial" w:cs="Arial"/>
        </w:rPr>
      </w:pPr>
      <w:r>
        <w:rPr>
          <w:rFonts w:ascii="Arial" w:hAnsi="Arial" w:cs="Arial"/>
          <w:lang w:val="en-CA"/>
        </w:rPr>
        <w:t xml:space="preserve">Using </w:t>
      </w:r>
      <w:proofErr w:type="spellStart"/>
      <w:r w:rsidR="000D1693">
        <w:rPr>
          <w:rFonts w:ascii="Arial" w:hAnsi="Arial" w:cs="Arial"/>
          <w:lang w:val="en-CA"/>
        </w:rPr>
        <w:t>LoRaWAN</w:t>
      </w:r>
      <w:proofErr w:type="spellEnd"/>
      <w:r w:rsidR="000D1693">
        <w:rPr>
          <w:rFonts w:ascii="Arial" w:hAnsi="Arial" w:cs="Arial"/>
          <w:lang w:val="en-CA"/>
        </w:rPr>
        <w:t xml:space="preserve"> </w:t>
      </w:r>
      <w:r>
        <w:rPr>
          <w:rFonts w:ascii="Arial" w:hAnsi="Arial" w:cs="Arial"/>
          <w:lang w:val="en-CA"/>
        </w:rPr>
        <w:t>reference waveforms, s</w:t>
      </w:r>
      <w:r w:rsidR="00115411" w:rsidRPr="00D34CD9">
        <w:rPr>
          <w:rFonts w:ascii="Arial" w:hAnsi="Arial" w:cs="Arial"/>
          <w:lang w:val="en-CA"/>
        </w:rPr>
        <w:t>et up the test so that 300 packets are transmitted by the vector signal generator</w:t>
      </w:r>
      <w:r>
        <w:rPr>
          <w:rFonts w:ascii="Arial" w:hAnsi="Arial" w:cs="Arial"/>
          <w:lang w:val="en-CA"/>
        </w:rPr>
        <w:t>.</w:t>
      </w:r>
    </w:p>
    <w:p w14:paraId="361B1F44" w14:textId="77777777" w:rsidR="00115411" w:rsidRPr="00D34CD9" w:rsidRDefault="00115411" w:rsidP="00115411">
      <w:pPr>
        <w:pStyle w:val="LoRaCertBody"/>
        <w:numPr>
          <w:ilvl w:val="0"/>
          <w:numId w:val="27"/>
        </w:numPr>
        <w:rPr>
          <w:rFonts w:ascii="Arial" w:hAnsi="Arial" w:cs="Arial"/>
        </w:rPr>
      </w:pPr>
      <w:r w:rsidRPr="00D34CD9">
        <w:rPr>
          <w:rFonts w:ascii="Arial" w:hAnsi="Arial" w:cs="Arial"/>
          <w:lang w:val="en-CA"/>
        </w:rPr>
        <w:t xml:space="preserve">Enable a packet logger utility on the gateway to count receive packets </w:t>
      </w:r>
    </w:p>
    <w:p w14:paraId="498B3245" w14:textId="77777777" w:rsidR="00115411" w:rsidRPr="00D34CD9" w:rsidRDefault="00115411" w:rsidP="00115411">
      <w:pPr>
        <w:pStyle w:val="LoRaCertBody"/>
        <w:numPr>
          <w:ilvl w:val="0"/>
          <w:numId w:val="27"/>
        </w:numPr>
        <w:rPr>
          <w:rFonts w:ascii="Arial" w:hAnsi="Arial" w:cs="Arial"/>
        </w:rPr>
      </w:pPr>
      <w:r w:rsidRPr="00D34CD9">
        <w:rPr>
          <w:rFonts w:ascii="Arial" w:hAnsi="Arial" w:cs="Arial"/>
          <w:lang w:val="en-CA"/>
        </w:rPr>
        <w:lastRenderedPageBreak/>
        <w:t>Turn on the signal generator</w:t>
      </w:r>
      <w:r w:rsidR="00F073A6">
        <w:rPr>
          <w:rFonts w:ascii="Arial" w:hAnsi="Arial" w:cs="Arial"/>
          <w:lang w:val="en-CA"/>
        </w:rPr>
        <w:t xml:space="preserve"> at frequency RxF1</w:t>
      </w:r>
      <w:r w:rsidRPr="00D34CD9">
        <w:rPr>
          <w:rFonts w:ascii="Arial" w:hAnsi="Arial" w:cs="Arial"/>
          <w:lang w:val="en-CA"/>
        </w:rPr>
        <w:t xml:space="preserve"> at a level of -1</w:t>
      </w:r>
      <w:r>
        <w:rPr>
          <w:rFonts w:ascii="Arial" w:hAnsi="Arial" w:cs="Arial"/>
          <w:lang w:val="en-CA"/>
        </w:rPr>
        <w:t>0</w:t>
      </w:r>
      <w:r w:rsidRPr="00D34CD9">
        <w:rPr>
          <w:rFonts w:ascii="Arial" w:hAnsi="Arial" w:cs="Arial"/>
          <w:lang w:val="en-CA"/>
        </w:rPr>
        <w:t>0dBm and record the number of packets received with proper CRC.  Calculate the PER.</w:t>
      </w:r>
      <w:r>
        <w:rPr>
          <w:rFonts w:ascii="Arial" w:hAnsi="Arial" w:cs="Arial"/>
          <w:lang w:val="en-CA"/>
        </w:rPr>
        <w:t xml:space="preserve"> Also record the reported RSSI and SNR values. </w:t>
      </w:r>
    </w:p>
    <w:p w14:paraId="7C144E3D" w14:textId="77777777" w:rsidR="00115411" w:rsidRPr="007417AA" w:rsidRDefault="00115411" w:rsidP="00115411">
      <w:pPr>
        <w:pStyle w:val="LoRaCertBody"/>
        <w:numPr>
          <w:ilvl w:val="0"/>
          <w:numId w:val="27"/>
        </w:numPr>
        <w:rPr>
          <w:rFonts w:ascii="Arial" w:hAnsi="Arial" w:cs="Arial"/>
        </w:rPr>
      </w:pPr>
      <w:r w:rsidRPr="00D34CD9">
        <w:rPr>
          <w:rFonts w:ascii="Arial" w:hAnsi="Arial" w:cs="Arial"/>
          <w:lang w:val="en-CA"/>
        </w:rPr>
        <w:t xml:space="preserve">Decrease the input Rx desired signal by 1dB and repeat step 4 until the PER is 100%.  </w:t>
      </w:r>
    </w:p>
    <w:p w14:paraId="320A7DCF" w14:textId="3480C985" w:rsidR="0003390D" w:rsidRDefault="00115411" w:rsidP="00115411">
      <w:pPr>
        <w:pStyle w:val="LoRaCertBody"/>
        <w:numPr>
          <w:ilvl w:val="0"/>
          <w:numId w:val="27"/>
        </w:numPr>
        <w:rPr>
          <w:rFonts w:ascii="Arial" w:hAnsi="Arial" w:cs="Arial"/>
        </w:rPr>
      </w:pPr>
      <w:r w:rsidRPr="00115411">
        <w:rPr>
          <w:rFonts w:ascii="Arial" w:hAnsi="Arial" w:cs="Arial"/>
        </w:rPr>
        <w:t xml:space="preserve">Note RF power level at 10% PER.  Based on a 95% confidence interval, the maximum number of packet errors allowed in a set of 300 packets is 19 to ensure that a packet error rate of 10% is not exceeded.  Please refer to Table 11.2 in </w:t>
      </w:r>
      <w:sdt>
        <w:sdtPr>
          <w:rPr>
            <w:rFonts w:ascii="Arial" w:hAnsi="Arial" w:cs="Arial"/>
          </w:rPr>
          <w:id w:val="1411886040"/>
          <w:citation/>
        </w:sdtPr>
        <w:sdtContent>
          <w:r w:rsidRPr="00115411">
            <w:rPr>
              <w:rFonts w:ascii="Arial" w:hAnsi="Arial" w:cs="Arial"/>
            </w:rPr>
            <w:fldChar w:fldCharType="begin"/>
          </w:r>
          <w:r w:rsidRPr="00115411">
            <w:rPr>
              <w:rFonts w:ascii="Arial" w:hAnsi="Arial" w:cs="Arial"/>
            </w:rPr>
            <w:instrText xml:space="preserve"> CITATION Jer00 \l 4105 </w:instrText>
          </w:r>
          <w:r w:rsidRPr="00115411">
            <w:rPr>
              <w:rFonts w:ascii="Arial" w:hAnsi="Arial" w:cs="Arial"/>
            </w:rPr>
            <w:fldChar w:fldCharType="separate"/>
          </w:r>
          <w:r w:rsidR="001F133E" w:rsidRPr="001F133E">
            <w:rPr>
              <w:rFonts w:ascii="Arial" w:hAnsi="Arial" w:cs="Arial"/>
              <w:noProof/>
            </w:rPr>
            <w:t>[2]</w:t>
          </w:r>
          <w:r w:rsidRPr="00115411">
            <w:rPr>
              <w:rFonts w:ascii="Arial" w:hAnsi="Arial" w:cs="Arial"/>
            </w:rPr>
            <w:fldChar w:fldCharType="end"/>
          </w:r>
        </w:sdtContent>
      </w:sdt>
      <w:r w:rsidRPr="00115411">
        <w:rPr>
          <w:rFonts w:ascii="Arial" w:hAnsi="Arial" w:cs="Arial"/>
        </w:rPr>
        <w:t xml:space="preserve"> for more details on Monte Carlo method and Poisson approximations to binomial distributions</w:t>
      </w:r>
    </w:p>
    <w:p w14:paraId="57894D95" w14:textId="2360DC95" w:rsidR="00F073A6" w:rsidRPr="00F073A6" w:rsidRDefault="00F073A6" w:rsidP="00115411">
      <w:pPr>
        <w:pStyle w:val="LoRaCertBody"/>
        <w:numPr>
          <w:ilvl w:val="0"/>
          <w:numId w:val="27"/>
        </w:numPr>
        <w:rPr>
          <w:rFonts w:ascii="Arial" w:hAnsi="Arial" w:cs="Arial"/>
        </w:rPr>
      </w:pPr>
      <w:r>
        <w:rPr>
          <w:rFonts w:ascii="Arial" w:hAnsi="Arial" w:cs="Arial"/>
          <w:lang w:val="en-CA"/>
        </w:rPr>
        <w:t xml:space="preserve">Repeat steps 3 through 7 for operating frequency </w:t>
      </w:r>
      <w:r w:rsidR="003A1987">
        <w:rPr>
          <w:rFonts w:ascii="Arial" w:hAnsi="Arial" w:cs="Arial"/>
          <w:lang w:val="en-CA"/>
        </w:rPr>
        <w:t>R</w:t>
      </w:r>
      <w:r>
        <w:rPr>
          <w:rFonts w:ascii="Arial" w:hAnsi="Arial" w:cs="Arial"/>
          <w:lang w:val="en-CA"/>
        </w:rPr>
        <w:t>xF2, if applicable for the gateway region under test.</w:t>
      </w:r>
    </w:p>
    <w:p w14:paraId="49722FBC" w14:textId="64A23BE8" w:rsidR="00F073A6" w:rsidRPr="00F073A6" w:rsidRDefault="006B59AD" w:rsidP="00115411">
      <w:pPr>
        <w:pStyle w:val="LoRaCertBody"/>
        <w:numPr>
          <w:ilvl w:val="0"/>
          <w:numId w:val="27"/>
        </w:numPr>
        <w:rPr>
          <w:rFonts w:ascii="Arial" w:hAnsi="Arial" w:cs="Arial"/>
        </w:rPr>
      </w:pPr>
      <w:r>
        <w:rPr>
          <w:rFonts w:ascii="Arial" w:hAnsi="Arial" w:cs="Arial"/>
          <w:lang w:val="en-US"/>
        </w:rPr>
        <w:t>Set test environment to the upper bound of operational temperature range defined by gateway vendor</w:t>
      </w:r>
      <w:r w:rsidR="00F073A6">
        <w:rPr>
          <w:rFonts w:ascii="Arial" w:hAnsi="Arial" w:cs="Arial"/>
          <w:lang w:val="en-CA"/>
        </w:rPr>
        <w:t>.</w:t>
      </w:r>
    </w:p>
    <w:p w14:paraId="3C9E1AA3" w14:textId="28459B30" w:rsidR="00F073A6" w:rsidRPr="003C2270" w:rsidRDefault="00F073A6" w:rsidP="00115411">
      <w:pPr>
        <w:pStyle w:val="LoRaCertBody"/>
        <w:numPr>
          <w:ilvl w:val="0"/>
          <w:numId w:val="27"/>
        </w:numPr>
        <w:rPr>
          <w:rFonts w:ascii="Arial" w:hAnsi="Arial" w:cs="Arial"/>
        </w:rPr>
      </w:pPr>
      <w:r>
        <w:rPr>
          <w:rFonts w:ascii="Arial" w:hAnsi="Arial" w:cs="Arial"/>
          <w:lang w:val="en-CA"/>
        </w:rPr>
        <w:t xml:space="preserve">Repeat steps 3 through 8. </w:t>
      </w:r>
    </w:p>
    <w:p w14:paraId="115F430D" w14:textId="2F801774" w:rsidR="003C2270" w:rsidRDefault="003C2270" w:rsidP="003C2270">
      <w:pPr>
        <w:pStyle w:val="LoRaCertBody"/>
        <w:rPr>
          <w:rFonts w:ascii="Arial" w:hAnsi="Arial" w:cs="Arial"/>
          <w:lang w:val="en-CA"/>
        </w:rPr>
      </w:pPr>
    </w:p>
    <w:p w14:paraId="6010910F" w14:textId="12161AE4" w:rsidR="003C2270" w:rsidRDefault="003C2270" w:rsidP="003C2270">
      <w:pPr>
        <w:pStyle w:val="LoRaCertBody"/>
        <w:rPr>
          <w:rFonts w:ascii="Arial" w:hAnsi="Arial" w:cs="Arial"/>
          <w:lang w:val="en-CA"/>
        </w:rPr>
      </w:pPr>
    </w:p>
    <w:p w14:paraId="75125E16" w14:textId="077B89DE" w:rsidR="003C2270" w:rsidRDefault="003C2270" w:rsidP="003C2270">
      <w:pPr>
        <w:pStyle w:val="LoRaCertBody"/>
        <w:rPr>
          <w:rFonts w:ascii="Arial" w:hAnsi="Arial" w:cs="Arial"/>
          <w:lang w:val="en-CA"/>
        </w:rPr>
      </w:pPr>
    </w:p>
    <w:p w14:paraId="2964BDCD" w14:textId="02485E19" w:rsidR="003C2270" w:rsidRDefault="003C2270" w:rsidP="003C2270">
      <w:pPr>
        <w:pStyle w:val="LoRaCertBody"/>
        <w:rPr>
          <w:rFonts w:ascii="Arial" w:hAnsi="Arial" w:cs="Arial"/>
          <w:lang w:val="en-CA"/>
        </w:rPr>
      </w:pPr>
    </w:p>
    <w:p w14:paraId="2D4E84B4" w14:textId="7DD80BCB" w:rsidR="003C2270" w:rsidRDefault="003C2270" w:rsidP="003C2270">
      <w:pPr>
        <w:pStyle w:val="LoRaCertBody"/>
        <w:rPr>
          <w:rFonts w:ascii="Arial" w:hAnsi="Arial" w:cs="Arial"/>
          <w:lang w:val="en-CA"/>
        </w:rPr>
      </w:pPr>
    </w:p>
    <w:p w14:paraId="644955E4" w14:textId="526C37DE" w:rsidR="003C2270" w:rsidRDefault="003C2270" w:rsidP="003C2270">
      <w:pPr>
        <w:pStyle w:val="LoRaCertBody"/>
        <w:rPr>
          <w:rFonts w:ascii="Arial" w:hAnsi="Arial" w:cs="Arial"/>
          <w:lang w:val="en-CA"/>
        </w:rPr>
      </w:pPr>
    </w:p>
    <w:p w14:paraId="1CA82BD9" w14:textId="4057AE9D" w:rsidR="003C2270" w:rsidRDefault="003C2270" w:rsidP="003C2270">
      <w:pPr>
        <w:pStyle w:val="LoRaCertBody"/>
        <w:rPr>
          <w:rFonts w:ascii="Arial" w:hAnsi="Arial" w:cs="Arial"/>
          <w:lang w:val="en-CA"/>
        </w:rPr>
      </w:pPr>
    </w:p>
    <w:p w14:paraId="7ED284AA" w14:textId="28E8E2F1" w:rsidR="003C2270" w:rsidRDefault="003C2270" w:rsidP="003C2270">
      <w:pPr>
        <w:pStyle w:val="LoRaCertBody"/>
        <w:rPr>
          <w:rFonts w:ascii="Arial" w:hAnsi="Arial" w:cs="Arial"/>
          <w:lang w:val="en-CA"/>
        </w:rPr>
      </w:pPr>
    </w:p>
    <w:p w14:paraId="095703E8" w14:textId="19933C0C" w:rsidR="003C2270" w:rsidRDefault="003C2270" w:rsidP="003C2270">
      <w:pPr>
        <w:pStyle w:val="LoRaCertBody"/>
        <w:rPr>
          <w:rFonts w:ascii="Arial" w:hAnsi="Arial" w:cs="Arial"/>
          <w:lang w:val="en-CA"/>
        </w:rPr>
      </w:pPr>
    </w:p>
    <w:p w14:paraId="40735221" w14:textId="4E3A02A6" w:rsidR="003C2270" w:rsidRDefault="003C2270" w:rsidP="003C2270">
      <w:pPr>
        <w:pStyle w:val="LoRaCertBody"/>
        <w:rPr>
          <w:rFonts w:ascii="Arial" w:hAnsi="Arial" w:cs="Arial"/>
          <w:lang w:val="en-CA"/>
        </w:rPr>
      </w:pPr>
    </w:p>
    <w:p w14:paraId="22846B87" w14:textId="23DDB96C" w:rsidR="003C2270" w:rsidRDefault="003C2270" w:rsidP="003C2270">
      <w:pPr>
        <w:pStyle w:val="LoRaCertBody"/>
        <w:rPr>
          <w:rFonts w:ascii="Arial" w:hAnsi="Arial" w:cs="Arial"/>
          <w:lang w:val="en-CA"/>
        </w:rPr>
      </w:pPr>
    </w:p>
    <w:p w14:paraId="0C1F3862" w14:textId="4727E10F" w:rsidR="003C2270" w:rsidRDefault="003C2270" w:rsidP="003C2270">
      <w:pPr>
        <w:pStyle w:val="LoRaCertBody"/>
        <w:rPr>
          <w:rFonts w:ascii="Arial" w:hAnsi="Arial" w:cs="Arial"/>
          <w:lang w:val="en-CA"/>
        </w:rPr>
      </w:pPr>
    </w:p>
    <w:p w14:paraId="5FF1DD41" w14:textId="77777777" w:rsidR="003C2270" w:rsidRPr="00115411" w:rsidRDefault="003C2270" w:rsidP="003C2270">
      <w:pPr>
        <w:pStyle w:val="LoRaCertBody"/>
        <w:rPr>
          <w:rFonts w:ascii="Arial" w:hAnsi="Arial" w:cs="Arial"/>
        </w:rPr>
      </w:pPr>
    </w:p>
    <w:p w14:paraId="403C7207" w14:textId="77777777" w:rsidR="003C2270" w:rsidRDefault="003C2270">
      <w:pPr>
        <w:autoSpaceDE/>
        <w:autoSpaceDN/>
        <w:adjustRightInd/>
        <w:rPr>
          <w:rFonts w:cs="Helvetica-Bold"/>
          <w:b/>
          <w:bCs/>
          <w:sz w:val="24"/>
          <w:szCs w:val="24"/>
          <w:lang w:val="en-GB"/>
        </w:rPr>
      </w:pPr>
      <w:r>
        <w:rPr>
          <w:lang w:val="en-GB"/>
        </w:rPr>
        <w:br w:type="page"/>
      </w:r>
    </w:p>
    <w:p w14:paraId="1870A2CE" w14:textId="0202CB43" w:rsidR="0048220E" w:rsidRDefault="0048220E" w:rsidP="0048220E">
      <w:pPr>
        <w:pStyle w:val="Heading3"/>
        <w:rPr>
          <w:lang w:val="en-GB"/>
        </w:rPr>
      </w:pPr>
      <w:bookmarkStart w:id="565" w:name="_Toc62228926"/>
      <w:r>
        <w:rPr>
          <w:lang w:val="en-GB"/>
        </w:rPr>
        <w:lastRenderedPageBreak/>
        <w:t>Test Results</w:t>
      </w:r>
      <w:bookmarkEnd w:id="565"/>
    </w:p>
    <w:p w14:paraId="3422662B" w14:textId="77777777" w:rsidR="0048220E" w:rsidRDefault="0048220E">
      <w:pPr>
        <w:autoSpaceDE/>
        <w:autoSpaceDN/>
        <w:adjustRightInd/>
      </w:pPr>
    </w:p>
    <w:p w14:paraId="1143EA9F" w14:textId="772DBBAF" w:rsidR="003A1987" w:rsidRDefault="003A1987" w:rsidP="003A1987">
      <w:pPr>
        <w:pStyle w:val="Caption"/>
        <w:keepNext/>
        <w:jc w:val="left"/>
      </w:pPr>
      <w:bookmarkStart w:id="566" w:name="_Toc62229003"/>
      <w:r>
        <w:t xml:space="preserve">Table </w:t>
      </w:r>
      <w:fldSimple w:instr=" STYLEREF 1 \s ">
        <w:r w:rsidR="00EE6949">
          <w:rPr>
            <w:noProof/>
          </w:rPr>
          <w:t>4</w:t>
        </w:r>
      </w:fldSimple>
      <w:r>
        <w:noBreakHyphen/>
      </w:r>
      <w:fldSimple w:instr=" SEQ Table \* ARABIC \s 1 ">
        <w:r w:rsidR="00EE6949">
          <w:rPr>
            <w:noProof/>
          </w:rPr>
          <w:t>12</w:t>
        </w:r>
      </w:fldSimple>
      <w:r>
        <w:t xml:space="preserve"> - Test Results - </w:t>
      </w:r>
      <w:r>
        <w:fldChar w:fldCharType="begin"/>
      </w:r>
      <w:r>
        <w:instrText xml:space="preserve"> REF _Ref9419189 \h </w:instrText>
      </w:r>
      <w:r>
        <w:fldChar w:fldCharType="separate"/>
      </w:r>
      <w:r w:rsidR="00EE6949">
        <w:t>Rx Sensitivity</w:t>
      </w:r>
      <w:bookmarkEnd w:id="566"/>
      <w:r>
        <w:fldChar w:fldCharType="end"/>
      </w:r>
    </w:p>
    <w:tbl>
      <w:tblPr>
        <w:tblStyle w:val="TableGrid"/>
        <w:tblW w:w="0" w:type="auto"/>
        <w:tblLayout w:type="fixed"/>
        <w:tblLook w:val="04A0" w:firstRow="1" w:lastRow="0" w:firstColumn="1" w:lastColumn="0" w:noHBand="0" w:noVBand="1"/>
      </w:tblPr>
      <w:tblGrid>
        <w:gridCol w:w="999"/>
        <w:gridCol w:w="3816"/>
        <w:gridCol w:w="850"/>
        <w:gridCol w:w="850"/>
        <w:gridCol w:w="851"/>
        <w:gridCol w:w="1559"/>
      </w:tblGrid>
      <w:tr w:rsidR="003C2270" w14:paraId="72DBFE06" w14:textId="77777777" w:rsidTr="006124AD">
        <w:tc>
          <w:tcPr>
            <w:tcW w:w="999" w:type="dxa"/>
          </w:tcPr>
          <w:p w14:paraId="758C9DD7" w14:textId="77777777" w:rsidR="003C2270" w:rsidRPr="006C4C3F" w:rsidRDefault="003C2270" w:rsidP="006124AD">
            <w:pPr>
              <w:autoSpaceDE/>
              <w:autoSpaceDN/>
              <w:adjustRightInd/>
            </w:pPr>
            <w:r w:rsidRPr="006C4C3F">
              <w:t>Test Number</w:t>
            </w:r>
          </w:p>
        </w:tc>
        <w:tc>
          <w:tcPr>
            <w:tcW w:w="3816" w:type="dxa"/>
          </w:tcPr>
          <w:p w14:paraId="2E903745" w14:textId="77777777" w:rsidR="003C2270" w:rsidRPr="006C4C3F" w:rsidRDefault="003C2270" w:rsidP="006124AD">
            <w:pPr>
              <w:autoSpaceDE/>
              <w:autoSpaceDN/>
              <w:adjustRightInd/>
            </w:pPr>
            <w:r w:rsidRPr="006C4C3F">
              <w:t>Test Name</w:t>
            </w:r>
          </w:p>
        </w:tc>
        <w:tc>
          <w:tcPr>
            <w:tcW w:w="850" w:type="dxa"/>
          </w:tcPr>
          <w:p w14:paraId="7AF617A3" w14:textId="5058FB87" w:rsidR="003C2270" w:rsidRPr="006C4C3F" w:rsidRDefault="003C2270" w:rsidP="006124AD">
            <w:pPr>
              <w:autoSpaceDE/>
              <w:autoSpaceDN/>
              <w:adjustRightInd/>
            </w:pPr>
            <w:r>
              <w:t xml:space="preserve">Rx Freq. </w:t>
            </w:r>
          </w:p>
        </w:tc>
        <w:tc>
          <w:tcPr>
            <w:tcW w:w="850" w:type="dxa"/>
          </w:tcPr>
          <w:p w14:paraId="6DA516C6" w14:textId="412D1E74" w:rsidR="003C2270" w:rsidRPr="006C4C3F" w:rsidRDefault="003C2270" w:rsidP="006124AD">
            <w:pPr>
              <w:autoSpaceDE/>
              <w:autoSpaceDN/>
              <w:adjustRightInd/>
            </w:pPr>
            <w:r w:rsidRPr="006C4C3F">
              <w:t xml:space="preserve">Temp </w:t>
            </w:r>
          </w:p>
        </w:tc>
        <w:tc>
          <w:tcPr>
            <w:tcW w:w="851" w:type="dxa"/>
          </w:tcPr>
          <w:p w14:paraId="7167996C" w14:textId="77777777" w:rsidR="003C2270" w:rsidRPr="006C4C3F" w:rsidRDefault="003C2270" w:rsidP="006124AD">
            <w:pPr>
              <w:autoSpaceDE/>
              <w:autoSpaceDN/>
              <w:adjustRightInd/>
            </w:pPr>
            <w:r w:rsidRPr="006C4C3F">
              <w:t>Result (dBm)</w:t>
            </w:r>
          </w:p>
        </w:tc>
        <w:tc>
          <w:tcPr>
            <w:tcW w:w="1559" w:type="dxa"/>
          </w:tcPr>
          <w:p w14:paraId="2E75A8DD" w14:textId="77777777" w:rsidR="003C2270" w:rsidRPr="006C4C3F" w:rsidRDefault="003C2270" w:rsidP="006124AD">
            <w:pPr>
              <w:autoSpaceDE/>
              <w:autoSpaceDN/>
              <w:adjustRightInd/>
            </w:pPr>
            <w:r w:rsidRPr="006C4C3F">
              <w:t>Comment</w:t>
            </w:r>
          </w:p>
        </w:tc>
      </w:tr>
      <w:tr w:rsidR="003C2270" w14:paraId="4E5205FC" w14:textId="77777777" w:rsidTr="003C2270">
        <w:tc>
          <w:tcPr>
            <w:tcW w:w="999" w:type="dxa"/>
          </w:tcPr>
          <w:p w14:paraId="7CAD20EA" w14:textId="51BD82F5" w:rsidR="003C2270" w:rsidRPr="006C4C3F" w:rsidRDefault="003C2270" w:rsidP="006C4C3F">
            <w:pPr>
              <w:autoSpaceDE/>
              <w:autoSpaceDN/>
              <w:adjustRightInd/>
            </w:pPr>
            <w:r w:rsidRPr="006C4C3F">
              <w:t>4.6.1</w:t>
            </w:r>
          </w:p>
        </w:tc>
        <w:tc>
          <w:tcPr>
            <w:tcW w:w="3816" w:type="dxa"/>
          </w:tcPr>
          <w:p w14:paraId="18D4B136" w14:textId="22089419" w:rsidR="003C2270" w:rsidRPr="006C4C3F" w:rsidRDefault="003C2270" w:rsidP="006C4C3F">
            <w:pPr>
              <w:autoSpaceDE/>
              <w:autoSpaceDN/>
              <w:adjustRightInd/>
            </w:pPr>
            <w:r w:rsidRPr="006C4C3F">
              <w:t>Rx Sensitivity</w:t>
            </w:r>
            <w:r>
              <w:t xml:space="preserve"> – 125kHz SF7</w:t>
            </w:r>
          </w:p>
        </w:tc>
        <w:tc>
          <w:tcPr>
            <w:tcW w:w="850" w:type="dxa"/>
            <w:vMerge w:val="restart"/>
            <w:vAlign w:val="center"/>
          </w:tcPr>
          <w:p w14:paraId="677B7509" w14:textId="694C5692" w:rsidR="003C2270" w:rsidRPr="006C4C3F" w:rsidRDefault="003C2270" w:rsidP="003C2270">
            <w:pPr>
              <w:autoSpaceDE/>
              <w:autoSpaceDN/>
              <w:adjustRightInd/>
            </w:pPr>
            <w:r>
              <w:t>RxF1</w:t>
            </w:r>
          </w:p>
        </w:tc>
        <w:tc>
          <w:tcPr>
            <w:tcW w:w="850" w:type="dxa"/>
          </w:tcPr>
          <w:p w14:paraId="329F365D" w14:textId="4DF5BDB4" w:rsidR="003C2270" w:rsidRPr="006C4C3F" w:rsidRDefault="003C2270" w:rsidP="006C4C3F">
            <w:pPr>
              <w:autoSpaceDE/>
              <w:autoSpaceDN/>
              <w:adjustRightInd/>
            </w:pPr>
            <w:r w:rsidRPr="006C4C3F">
              <w:t>Low</w:t>
            </w:r>
          </w:p>
        </w:tc>
        <w:tc>
          <w:tcPr>
            <w:tcW w:w="851" w:type="dxa"/>
          </w:tcPr>
          <w:p w14:paraId="20F56E25" w14:textId="77777777" w:rsidR="003C2270" w:rsidRPr="006C4C3F" w:rsidRDefault="003C2270" w:rsidP="006C4C3F">
            <w:pPr>
              <w:autoSpaceDE/>
              <w:autoSpaceDN/>
              <w:adjustRightInd/>
            </w:pPr>
          </w:p>
        </w:tc>
        <w:tc>
          <w:tcPr>
            <w:tcW w:w="1559" w:type="dxa"/>
            <w:vMerge w:val="restart"/>
          </w:tcPr>
          <w:p w14:paraId="028F4B8D" w14:textId="4C5008A3" w:rsidR="003C2270" w:rsidRPr="006C4C3F" w:rsidRDefault="003C2270" w:rsidP="006C4C3F">
            <w:pPr>
              <w:autoSpaceDE/>
              <w:autoSpaceDN/>
              <w:adjustRightInd/>
            </w:pPr>
            <w:r w:rsidRPr="006C4C3F">
              <w:t>Mandatory for class 1 gateways, optional for class 2 gateways</w:t>
            </w:r>
          </w:p>
        </w:tc>
      </w:tr>
      <w:tr w:rsidR="003C2270" w14:paraId="58E44EBE" w14:textId="77777777" w:rsidTr="006124AD">
        <w:tc>
          <w:tcPr>
            <w:tcW w:w="999" w:type="dxa"/>
          </w:tcPr>
          <w:p w14:paraId="3BBC835E" w14:textId="60BB1B75" w:rsidR="003C2270" w:rsidRPr="006C4C3F" w:rsidRDefault="003C2270" w:rsidP="009E2341">
            <w:pPr>
              <w:autoSpaceDE/>
              <w:autoSpaceDN/>
              <w:adjustRightInd/>
            </w:pPr>
            <w:r w:rsidRPr="006C4C3F">
              <w:t>4.6.2</w:t>
            </w:r>
          </w:p>
        </w:tc>
        <w:tc>
          <w:tcPr>
            <w:tcW w:w="3816" w:type="dxa"/>
          </w:tcPr>
          <w:p w14:paraId="4A08906E" w14:textId="5592D9D7" w:rsidR="003C2270" w:rsidRPr="009E2341" w:rsidRDefault="003C2270" w:rsidP="009E2341">
            <w:pPr>
              <w:autoSpaceDE/>
              <w:autoSpaceDN/>
              <w:adjustRightInd/>
              <w:rPr>
                <w:lang w:val="en-CA"/>
              </w:rPr>
            </w:pPr>
            <w:r w:rsidRPr="009E2341">
              <w:rPr>
                <w:lang w:val="en-CA"/>
              </w:rPr>
              <w:t>Rx Sensitivity – 125kHz</w:t>
            </w:r>
            <w:r>
              <w:rPr>
                <w:lang w:val="en-CA"/>
              </w:rPr>
              <w:t>,</w:t>
            </w:r>
            <w:r w:rsidRPr="009E2341">
              <w:rPr>
                <w:lang w:val="en-CA"/>
              </w:rPr>
              <w:t xml:space="preserve"> SF10 (N</w:t>
            </w:r>
            <w:r>
              <w:rPr>
                <w:lang w:val="en-CA"/>
              </w:rPr>
              <w:t>A Region) or SF12 (EU Region)</w:t>
            </w:r>
          </w:p>
        </w:tc>
        <w:tc>
          <w:tcPr>
            <w:tcW w:w="850" w:type="dxa"/>
            <w:vMerge/>
          </w:tcPr>
          <w:p w14:paraId="3D1DF0B2" w14:textId="77777777" w:rsidR="003C2270" w:rsidRPr="006C4C3F" w:rsidRDefault="003C2270" w:rsidP="009E2341">
            <w:pPr>
              <w:autoSpaceDE/>
              <w:autoSpaceDN/>
              <w:adjustRightInd/>
            </w:pPr>
          </w:p>
        </w:tc>
        <w:tc>
          <w:tcPr>
            <w:tcW w:w="850" w:type="dxa"/>
          </w:tcPr>
          <w:p w14:paraId="45999949" w14:textId="0645C186" w:rsidR="003C2270" w:rsidRPr="006C4C3F" w:rsidRDefault="003C2270" w:rsidP="009E2341">
            <w:pPr>
              <w:autoSpaceDE/>
              <w:autoSpaceDN/>
              <w:adjustRightInd/>
            </w:pPr>
            <w:r w:rsidRPr="006C4C3F">
              <w:t>Low</w:t>
            </w:r>
          </w:p>
        </w:tc>
        <w:tc>
          <w:tcPr>
            <w:tcW w:w="851" w:type="dxa"/>
          </w:tcPr>
          <w:p w14:paraId="309A70BE" w14:textId="77777777" w:rsidR="003C2270" w:rsidRPr="006C4C3F" w:rsidRDefault="003C2270" w:rsidP="009E2341">
            <w:pPr>
              <w:autoSpaceDE/>
              <w:autoSpaceDN/>
              <w:adjustRightInd/>
            </w:pPr>
          </w:p>
        </w:tc>
        <w:tc>
          <w:tcPr>
            <w:tcW w:w="1559" w:type="dxa"/>
            <w:vMerge/>
          </w:tcPr>
          <w:p w14:paraId="2FE40017" w14:textId="77777777" w:rsidR="003C2270" w:rsidRPr="006C4C3F" w:rsidRDefault="003C2270" w:rsidP="009E2341">
            <w:pPr>
              <w:autoSpaceDE/>
              <w:autoSpaceDN/>
              <w:adjustRightInd/>
            </w:pPr>
          </w:p>
        </w:tc>
      </w:tr>
      <w:tr w:rsidR="003C2270" w14:paraId="4FAAB596" w14:textId="77777777" w:rsidTr="006124AD">
        <w:tc>
          <w:tcPr>
            <w:tcW w:w="999" w:type="dxa"/>
          </w:tcPr>
          <w:p w14:paraId="44CC9245" w14:textId="0874C7F2" w:rsidR="003C2270" w:rsidRPr="006C4C3F" w:rsidRDefault="003C2270" w:rsidP="009E2341">
            <w:pPr>
              <w:autoSpaceDE/>
              <w:autoSpaceDN/>
              <w:adjustRightInd/>
            </w:pPr>
            <w:r w:rsidRPr="006C4C3F">
              <w:t>4.6.3</w:t>
            </w:r>
          </w:p>
        </w:tc>
        <w:tc>
          <w:tcPr>
            <w:tcW w:w="3816" w:type="dxa"/>
          </w:tcPr>
          <w:p w14:paraId="77142ED7" w14:textId="6D624050" w:rsidR="003C2270" w:rsidRPr="006C4C3F" w:rsidRDefault="003C2270" w:rsidP="009E2341">
            <w:pPr>
              <w:autoSpaceDE/>
              <w:autoSpaceDN/>
              <w:adjustRightInd/>
            </w:pPr>
            <w:r>
              <w:t>Rx Sensitivity – 500kHz SF8 (NA Region only)</w:t>
            </w:r>
          </w:p>
        </w:tc>
        <w:tc>
          <w:tcPr>
            <w:tcW w:w="850" w:type="dxa"/>
            <w:vMerge/>
          </w:tcPr>
          <w:p w14:paraId="7BAFB470" w14:textId="77777777" w:rsidR="003C2270" w:rsidRPr="006C4C3F" w:rsidRDefault="003C2270" w:rsidP="009E2341">
            <w:pPr>
              <w:autoSpaceDE/>
              <w:autoSpaceDN/>
              <w:adjustRightInd/>
            </w:pPr>
          </w:p>
        </w:tc>
        <w:tc>
          <w:tcPr>
            <w:tcW w:w="850" w:type="dxa"/>
          </w:tcPr>
          <w:p w14:paraId="5C55DCC6" w14:textId="40A7AD4A" w:rsidR="003C2270" w:rsidRPr="006C4C3F" w:rsidRDefault="003C2270" w:rsidP="009E2341">
            <w:pPr>
              <w:autoSpaceDE/>
              <w:autoSpaceDN/>
              <w:adjustRightInd/>
            </w:pPr>
            <w:r w:rsidRPr="006C4C3F">
              <w:t>Low</w:t>
            </w:r>
          </w:p>
        </w:tc>
        <w:tc>
          <w:tcPr>
            <w:tcW w:w="851" w:type="dxa"/>
          </w:tcPr>
          <w:p w14:paraId="65037CB5" w14:textId="77777777" w:rsidR="003C2270" w:rsidRPr="006C4C3F" w:rsidRDefault="003C2270" w:rsidP="009E2341">
            <w:pPr>
              <w:autoSpaceDE/>
              <w:autoSpaceDN/>
              <w:adjustRightInd/>
            </w:pPr>
          </w:p>
        </w:tc>
        <w:tc>
          <w:tcPr>
            <w:tcW w:w="1559" w:type="dxa"/>
            <w:vMerge/>
          </w:tcPr>
          <w:p w14:paraId="51D4115B" w14:textId="77777777" w:rsidR="003C2270" w:rsidRPr="006C4C3F" w:rsidRDefault="003C2270" w:rsidP="009E2341">
            <w:pPr>
              <w:autoSpaceDE/>
              <w:autoSpaceDN/>
              <w:adjustRightInd/>
            </w:pPr>
          </w:p>
        </w:tc>
      </w:tr>
      <w:tr w:rsidR="003C2270" w14:paraId="1EC29E62" w14:textId="77777777" w:rsidTr="006124AD">
        <w:tc>
          <w:tcPr>
            <w:tcW w:w="999" w:type="dxa"/>
          </w:tcPr>
          <w:p w14:paraId="49ADA770" w14:textId="13C34CA9" w:rsidR="003C2270" w:rsidRPr="006C4C3F" w:rsidRDefault="003C2270" w:rsidP="009E2341">
            <w:pPr>
              <w:autoSpaceDE/>
              <w:autoSpaceDN/>
              <w:adjustRightInd/>
            </w:pPr>
            <w:r w:rsidRPr="006C4C3F">
              <w:t>4.6.4</w:t>
            </w:r>
          </w:p>
        </w:tc>
        <w:tc>
          <w:tcPr>
            <w:tcW w:w="3816" w:type="dxa"/>
          </w:tcPr>
          <w:p w14:paraId="25FD5A6B" w14:textId="55F27430" w:rsidR="003C2270" w:rsidRPr="006C4C3F" w:rsidRDefault="003C2270" w:rsidP="009E2341">
            <w:pPr>
              <w:autoSpaceDE/>
              <w:autoSpaceDN/>
              <w:adjustRightInd/>
            </w:pPr>
            <w:r w:rsidRPr="006C4C3F">
              <w:t>Rx Sensitivity</w:t>
            </w:r>
            <w:r>
              <w:t xml:space="preserve"> – 125kHz SF7</w:t>
            </w:r>
          </w:p>
        </w:tc>
        <w:tc>
          <w:tcPr>
            <w:tcW w:w="850" w:type="dxa"/>
            <w:vMerge/>
          </w:tcPr>
          <w:p w14:paraId="02B10B55" w14:textId="77777777" w:rsidR="003C2270" w:rsidRPr="006C4C3F" w:rsidRDefault="003C2270" w:rsidP="009E2341">
            <w:pPr>
              <w:autoSpaceDE/>
              <w:autoSpaceDN/>
              <w:adjustRightInd/>
            </w:pPr>
          </w:p>
        </w:tc>
        <w:tc>
          <w:tcPr>
            <w:tcW w:w="850" w:type="dxa"/>
          </w:tcPr>
          <w:p w14:paraId="03826F7A" w14:textId="1EAA349C" w:rsidR="003C2270" w:rsidRPr="006C4C3F" w:rsidRDefault="003C2270" w:rsidP="009E2341">
            <w:pPr>
              <w:autoSpaceDE/>
              <w:autoSpaceDN/>
              <w:adjustRightInd/>
            </w:pPr>
            <w:r w:rsidRPr="006C4C3F">
              <w:t>High</w:t>
            </w:r>
          </w:p>
        </w:tc>
        <w:tc>
          <w:tcPr>
            <w:tcW w:w="851" w:type="dxa"/>
          </w:tcPr>
          <w:p w14:paraId="3DFB3C10" w14:textId="77777777" w:rsidR="003C2270" w:rsidRPr="006C4C3F" w:rsidRDefault="003C2270" w:rsidP="009E2341">
            <w:pPr>
              <w:autoSpaceDE/>
              <w:autoSpaceDN/>
              <w:adjustRightInd/>
            </w:pPr>
          </w:p>
        </w:tc>
        <w:tc>
          <w:tcPr>
            <w:tcW w:w="1559" w:type="dxa"/>
            <w:vMerge/>
          </w:tcPr>
          <w:p w14:paraId="6A3C1A1C" w14:textId="3074CBC1" w:rsidR="003C2270" w:rsidRPr="006C4C3F" w:rsidRDefault="003C2270" w:rsidP="009E2341">
            <w:pPr>
              <w:autoSpaceDE/>
              <w:autoSpaceDN/>
              <w:adjustRightInd/>
            </w:pPr>
          </w:p>
        </w:tc>
      </w:tr>
      <w:tr w:rsidR="003C2270" w14:paraId="3F2B617E" w14:textId="77777777" w:rsidTr="006124AD">
        <w:tc>
          <w:tcPr>
            <w:tcW w:w="999" w:type="dxa"/>
          </w:tcPr>
          <w:p w14:paraId="10E79F1D" w14:textId="4B43E21A" w:rsidR="003C2270" w:rsidRPr="006C4C3F" w:rsidRDefault="003C2270" w:rsidP="009E2341">
            <w:pPr>
              <w:autoSpaceDE/>
              <w:autoSpaceDN/>
              <w:adjustRightInd/>
            </w:pPr>
            <w:r w:rsidRPr="006C4C3F">
              <w:t>4.6.5</w:t>
            </w:r>
          </w:p>
        </w:tc>
        <w:tc>
          <w:tcPr>
            <w:tcW w:w="3816" w:type="dxa"/>
          </w:tcPr>
          <w:p w14:paraId="20CFE08C" w14:textId="516027EF" w:rsidR="003C2270" w:rsidRPr="006C4C3F" w:rsidRDefault="003C2270" w:rsidP="009E2341">
            <w:pPr>
              <w:autoSpaceDE/>
              <w:autoSpaceDN/>
              <w:adjustRightInd/>
            </w:pPr>
            <w:r w:rsidRPr="009E2341">
              <w:rPr>
                <w:lang w:val="en-CA"/>
              </w:rPr>
              <w:t>Rx Sensitivity – 125kHz</w:t>
            </w:r>
            <w:r>
              <w:rPr>
                <w:lang w:val="en-CA"/>
              </w:rPr>
              <w:t>,</w:t>
            </w:r>
            <w:r w:rsidRPr="009E2341">
              <w:rPr>
                <w:lang w:val="en-CA"/>
              </w:rPr>
              <w:t xml:space="preserve"> SF10 (N</w:t>
            </w:r>
            <w:r>
              <w:rPr>
                <w:lang w:val="en-CA"/>
              </w:rPr>
              <w:t>A Region) or SF12 (EU Region)</w:t>
            </w:r>
          </w:p>
        </w:tc>
        <w:tc>
          <w:tcPr>
            <w:tcW w:w="850" w:type="dxa"/>
            <w:vMerge/>
          </w:tcPr>
          <w:p w14:paraId="42BF54B9" w14:textId="77777777" w:rsidR="003C2270" w:rsidRPr="006C4C3F" w:rsidRDefault="003C2270" w:rsidP="009E2341">
            <w:pPr>
              <w:autoSpaceDE/>
              <w:autoSpaceDN/>
              <w:adjustRightInd/>
            </w:pPr>
          </w:p>
        </w:tc>
        <w:tc>
          <w:tcPr>
            <w:tcW w:w="850" w:type="dxa"/>
          </w:tcPr>
          <w:p w14:paraId="61E6197F" w14:textId="5D0C7A5E" w:rsidR="003C2270" w:rsidRPr="006C4C3F" w:rsidRDefault="003C2270" w:rsidP="009E2341">
            <w:pPr>
              <w:autoSpaceDE/>
              <w:autoSpaceDN/>
              <w:adjustRightInd/>
            </w:pPr>
            <w:r w:rsidRPr="006C4C3F">
              <w:t>High</w:t>
            </w:r>
          </w:p>
        </w:tc>
        <w:tc>
          <w:tcPr>
            <w:tcW w:w="851" w:type="dxa"/>
          </w:tcPr>
          <w:p w14:paraId="536D17A5" w14:textId="77777777" w:rsidR="003C2270" w:rsidRPr="006C4C3F" w:rsidRDefault="003C2270" w:rsidP="009E2341">
            <w:pPr>
              <w:autoSpaceDE/>
              <w:autoSpaceDN/>
              <w:adjustRightInd/>
            </w:pPr>
          </w:p>
        </w:tc>
        <w:tc>
          <w:tcPr>
            <w:tcW w:w="1559" w:type="dxa"/>
            <w:vMerge/>
          </w:tcPr>
          <w:p w14:paraId="1B30EE1C" w14:textId="77777777" w:rsidR="003C2270" w:rsidRPr="006C4C3F" w:rsidRDefault="003C2270" w:rsidP="009E2341">
            <w:pPr>
              <w:autoSpaceDE/>
              <w:autoSpaceDN/>
              <w:adjustRightInd/>
            </w:pPr>
          </w:p>
        </w:tc>
      </w:tr>
      <w:tr w:rsidR="003C2270" w14:paraId="41C9E923" w14:textId="77777777" w:rsidTr="006124AD">
        <w:tc>
          <w:tcPr>
            <w:tcW w:w="999" w:type="dxa"/>
          </w:tcPr>
          <w:p w14:paraId="2B42D2E5" w14:textId="4682E37C" w:rsidR="003C2270" w:rsidRPr="006C4C3F" w:rsidRDefault="003C2270" w:rsidP="009E2341">
            <w:pPr>
              <w:autoSpaceDE/>
              <w:autoSpaceDN/>
              <w:adjustRightInd/>
            </w:pPr>
            <w:r w:rsidRPr="006C4C3F">
              <w:t>4.6.6</w:t>
            </w:r>
          </w:p>
        </w:tc>
        <w:tc>
          <w:tcPr>
            <w:tcW w:w="3816" w:type="dxa"/>
          </w:tcPr>
          <w:p w14:paraId="3DA164FF" w14:textId="70E8D523" w:rsidR="003C2270" w:rsidRPr="006C4C3F" w:rsidRDefault="003C2270" w:rsidP="009E2341">
            <w:pPr>
              <w:autoSpaceDE/>
              <w:autoSpaceDN/>
              <w:adjustRightInd/>
            </w:pPr>
            <w:r>
              <w:t>Rx Sensitivity – 500kHz SF8 (NA Region only)</w:t>
            </w:r>
          </w:p>
        </w:tc>
        <w:tc>
          <w:tcPr>
            <w:tcW w:w="850" w:type="dxa"/>
            <w:vMerge/>
          </w:tcPr>
          <w:p w14:paraId="52B0067B" w14:textId="77777777" w:rsidR="003C2270" w:rsidRPr="006C4C3F" w:rsidRDefault="003C2270" w:rsidP="009E2341">
            <w:pPr>
              <w:autoSpaceDE/>
              <w:autoSpaceDN/>
              <w:adjustRightInd/>
            </w:pPr>
          </w:p>
        </w:tc>
        <w:tc>
          <w:tcPr>
            <w:tcW w:w="850" w:type="dxa"/>
          </w:tcPr>
          <w:p w14:paraId="73AC6140" w14:textId="41220F41" w:rsidR="003C2270" w:rsidRPr="006C4C3F" w:rsidRDefault="003C2270" w:rsidP="009E2341">
            <w:pPr>
              <w:autoSpaceDE/>
              <w:autoSpaceDN/>
              <w:adjustRightInd/>
            </w:pPr>
            <w:r w:rsidRPr="006C4C3F">
              <w:t>High</w:t>
            </w:r>
          </w:p>
        </w:tc>
        <w:tc>
          <w:tcPr>
            <w:tcW w:w="851" w:type="dxa"/>
          </w:tcPr>
          <w:p w14:paraId="371BD38E" w14:textId="77777777" w:rsidR="003C2270" w:rsidRPr="006C4C3F" w:rsidRDefault="003C2270" w:rsidP="009E2341">
            <w:pPr>
              <w:autoSpaceDE/>
              <w:autoSpaceDN/>
              <w:adjustRightInd/>
            </w:pPr>
          </w:p>
        </w:tc>
        <w:tc>
          <w:tcPr>
            <w:tcW w:w="1559" w:type="dxa"/>
            <w:vMerge/>
          </w:tcPr>
          <w:p w14:paraId="418FB971" w14:textId="0BB97AC4" w:rsidR="003C2270" w:rsidRPr="006C4C3F" w:rsidRDefault="003C2270" w:rsidP="009E2341">
            <w:pPr>
              <w:autoSpaceDE/>
              <w:autoSpaceDN/>
              <w:adjustRightInd/>
            </w:pPr>
          </w:p>
        </w:tc>
      </w:tr>
      <w:tr w:rsidR="003C2270" w14:paraId="20D628CE" w14:textId="77777777" w:rsidTr="006124AD">
        <w:tc>
          <w:tcPr>
            <w:tcW w:w="999" w:type="dxa"/>
          </w:tcPr>
          <w:p w14:paraId="7A01A952" w14:textId="2DFE4FF6" w:rsidR="003C2270" w:rsidRPr="006C4C3F" w:rsidRDefault="003C2270" w:rsidP="003C2270">
            <w:pPr>
              <w:autoSpaceDE/>
              <w:autoSpaceDN/>
              <w:adjustRightInd/>
            </w:pPr>
            <w:r w:rsidRPr="006C4C3F">
              <w:t>4.6.7</w:t>
            </w:r>
          </w:p>
        </w:tc>
        <w:tc>
          <w:tcPr>
            <w:tcW w:w="3816" w:type="dxa"/>
          </w:tcPr>
          <w:p w14:paraId="2CC9A52D" w14:textId="162176D7" w:rsidR="003C2270" w:rsidRPr="006C4C3F" w:rsidRDefault="003C2270" w:rsidP="003C2270">
            <w:pPr>
              <w:autoSpaceDE/>
              <w:autoSpaceDN/>
              <w:adjustRightInd/>
            </w:pPr>
            <w:r w:rsidRPr="006C4C3F">
              <w:t>Rx Sensitivity</w:t>
            </w:r>
            <w:r>
              <w:t xml:space="preserve"> – 125kHz SF7</w:t>
            </w:r>
          </w:p>
        </w:tc>
        <w:tc>
          <w:tcPr>
            <w:tcW w:w="850" w:type="dxa"/>
            <w:vMerge/>
          </w:tcPr>
          <w:p w14:paraId="75BC79BE" w14:textId="77777777" w:rsidR="003C2270" w:rsidRPr="006C4C3F" w:rsidRDefault="003C2270" w:rsidP="003C2270">
            <w:pPr>
              <w:autoSpaceDE/>
              <w:autoSpaceDN/>
              <w:adjustRightInd/>
            </w:pPr>
          </w:p>
        </w:tc>
        <w:tc>
          <w:tcPr>
            <w:tcW w:w="850" w:type="dxa"/>
          </w:tcPr>
          <w:p w14:paraId="4ED288E3" w14:textId="45F57CAB" w:rsidR="003C2270" w:rsidRPr="006C4C3F" w:rsidRDefault="003C2270" w:rsidP="003C2270">
            <w:pPr>
              <w:autoSpaceDE/>
              <w:autoSpaceDN/>
              <w:adjustRightInd/>
            </w:pPr>
            <w:r w:rsidRPr="006C4C3F">
              <w:t>Nom</w:t>
            </w:r>
            <w:r>
              <w:t>.</w:t>
            </w:r>
          </w:p>
        </w:tc>
        <w:tc>
          <w:tcPr>
            <w:tcW w:w="851" w:type="dxa"/>
          </w:tcPr>
          <w:p w14:paraId="7DDA48A0" w14:textId="77777777" w:rsidR="003C2270" w:rsidRPr="006C4C3F" w:rsidRDefault="003C2270" w:rsidP="003C2270">
            <w:pPr>
              <w:autoSpaceDE/>
              <w:autoSpaceDN/>
              <w:adjustRightInd/>
            </w:pPr>
          </w:p>
        </w:tc>
        <w:tc>
          <w:tcPr>
            <w:tcW w:w="1559" w:type="dxa"/>
            <w:vMerge w:val="restart"/>
          </w:tcPr>
          <w:p w14:paraId="3A210C00" w14:textId="35683C18" w:rsidR="003C2270" w:rsidRPr="006C4C3F" w:rsidRDefault="003C2270" w:rsidP="003C2270">
            <w:pPr>
              <w:autoSpaceDE/>
              <w:autoSpaceDN/>
              <w:adjustRightInd/>
            </w:pPr>
            <w:r w:rsidRPr="006C4C3F">
              <w:t>N/A for class 1 gateways, mandatory for class 2 gateways</w:t>
            </w:r>
          </w:p>
        </w:tc>
      </w:tr>
      <w:tr w:rsidR="003C2270" w14:paraId="4D1769BC" w14:textId="77777777" w:rsidTr="006124AD">
        <w:tc>
          <w:tcPr>
            <w:tcW w:w="999" w:type="dxa"/>
          </w:tcPr>
          <w:p w14:paraId="103A6A56" w14:textId="2BCA8658" w:rsidR="003C2270" w:rsidRPr="006C4C3F" w:rsidRDefault="003C2270" w:rsidP="003C2270">
            <w:pPr>
              <w:autoSpaceDE/>
              <w:autoSpaceDN/>
              <w:adjustRightInd/>
            </w:pPr>
            <w:r w:rsidRPr="006C4C3F">
              <w:t>4.6.8</w:t>
            </w:r>
          </w:p>
        </w:tc>
        <w:tc>
          <w:tcPr>
            <w:tcW w:w="3816" w:type="dxa"/>
          </w:tcPr>
          <w:p w14:paraId="2C0E30D9" w14:textId="1CD8DBF1" w:rsidR="003C2270" w:rsidRPr="006C4C3F" w:rsidRDefault="003C2270" w:rsidP="003C2270">
            <w:pPr>
              <w:autoSpaceDE/>
              <w:autoSpaceDN/>
              <w:adjustRightInd/>
            </w:pPr>
            <w:r w:rsidRPr="009E2341">
              <w:rPr>
                <w:lang w:val="en-CA"/>
              </w:rPr>
              <w:t>Rx Sensitivity – 125kHz</w:t>
            </w:r>
            <w:r>
              <w:rPr>
                <w:lang w:val="en-CA"/>
              </w:rPr>
              <w:t>,</w:t>
            </w:r>
            <w:r w:rsidRPr="009E2341">
              <w:rPr>
                <w:lang w:val="en-CA"/>
              </w:rPr>
              <w:t xml:space="preserve"> SF10 (N</w:t>
            </w:r>
            <w:r>
              <w:rPr>
                <w:lang w:val="en-CA"/>
              </w:rPr>
              <w:t>A Region) or SF12 (EU Region)</w:t>
            </w:r>
          </w:p>
        </w:tc>
        <w:tc>
          <w:tcPr>
            <w:tcW w:w="850" w:type="dxa"/>
            <w:vMerge/>
          </w:tcPr>
          <w:p w14:paraId="7F74ECEA" w14:textId="77777777" w:rsidR="003C2270" w:rsidRPr="006C4C3F" w:rsidRDefault="003C2270" w:rsidP="003C2270">
            <w:pPr>
              <w:autoSpaceDE/>
              <w:autoSpaceDN/>
              <w:adjustRightInd/>
            </w:pPr>
          </w:p>
        </w:tc>
        <w:tc>
          <w:tcPr>
            <w:tcW w:w="850" w:type="dxa"/>
          </w:tcPr>
          <w:p w14:paraId="3774B2E0" w14:textId="5A97751E" w:rsidR="003C2270" w:rsidRPr="006C4C3F" w:rsidRDefault="003C2270" w:rsidP="003C2270">
            <w:pPr>
              <w:autoSpaceDE/>
              <w:autoSpaceDN/>
              <w:adjustRightInd/>
            </w:pPr>
            <w:r w:rsidRPr="006C4C3F">
              <w:t>Nom</w:t>
            </w:r>
            <w:r>
              <w:t>.</w:t>
            </w:r>
          </w:p>
        </w:tc>
        <w:tc>
          <w:tcPr>
            <w:tcW w:w="851" w:type="dxa"/>
          </w:tcPr>
          <w:p w14:paraId="12FEFE24" w14:textId="77777777" w:rsidR="003C2270" w:rsidRPr="006C4C3F" w:rsidRDefault="003C2270" w:rsidP="003C2270">
            <w:pPr>
              <w:autoSpaceDE/>
              <w:autoSpaceDN/>
              <w:adjustRightInd/>
            </w:pPr>
          </w:p>
        </w:tc>
        <w:tc>
          <w:tcPr>
            <w:tcW w:w="1559" w:type="dxa"/>
            <w:vMerge/>
          </w:tcPr>
          <w:p w14:paraId="5B68587C" w14:textId="77777777" w:rsidR="003C2270" w:rsidRPr="006C4C3F" w:rsidRDefault="003C2270" w:rsidP="003C2270">
            <w:pPr>
              <w:autoSpaceDE/>
              <w:autoSpaceDN/>
              <w:adjustRightInd/>
            </w:pPr>
          </w:p>
        </w:tc>
      </w:tr>
      <w:tr w:rsidR="003C2270" w14:paraId="11155F5F" w14:textId="77777777" w:rsidTr="006124AD">
        <w:tc>
          <w:tcPr>
            <w:tcW w:w="999" w:type="dxa"/>
          </w:tcPr>
          <w:p w14:paraId="52E82147" w14:textId="660E1EFD" w:rsidR="003C2270" w:rsidRPr="006C4C3F" w:rsidRDefault="003C2270" w:rsidP="003C2270">
            <w:pPr>
              <w:autoSpaceDE/>
              <w:autoSpaceDN/>
              <w:adjustRightInd/>
            </w:pPr>
            <w:r w:rsidRPr="006C4C3F">
              <w:t>4.6.9</w:t>
            </w:r>
          </w:p>
        </w:tc>
        <w:tc>
          <w:tcPr>
            <w:tcW w:w="3816" w:type="dxa"/>
          </w:tcPr>
          <w:p w14:paraId="2E5194B5" w14:textId="467A6B1E" w:rsidR="003C2270" w:rsidRPr="006C4C3F" w:rsidRDefault="003C2270" w:rsidP="003C2270">
            <w:pPr>
              <w:autoSpaceDE/>
              <w:autoSpaceDN/>
              <w:adjustRightInd/>
            </w:pPr>
            <w:r>
              <w:t>Rx Sensitivity – 500kHz SF8 (NA Region only)</w:t>
            </w:r>
          </w:p>
        </w:tc>
        <w:tc>
          <w:tcPr>
            <w:tcW w:w="850" w:type="dxa"/>
            <w:vMerge/>
          </w:tcPr>
          <w:p w14:paraId="18C0EF6E" w14:textId="77777777" w:rsidR="003C2270" w:rsidRPr="006C4C3F" w:rsidRDefault="003C2270" w:rsidP="003C2270">
            <w:pPr>
              <w:autoSpaceDE/>
              <w:autoSpaceDN/>
              <w:adjustRightInd/>
            </w:pPr>
          </w:p>
        </w:tc>
        <w:tc>
          <w:tcPr>
            <w:tcW w:w="850" w:type="dxa"/>
          </w:tcPr>
          <w:p w14:paraId="0AC2BD86" w14:textId="43B1D83A" w:rsidR="003C2270" w:rsidRPr="006C4C3F" w:rsidRDefault="003C2270" w:rsidP="003C2270">
            <w:pPr>
              <w:autoSpaceDE/>
              <w:autoSpaceDN/>
              <w:adjustRightInd/>
            </w:pPr>
            <w:r w:rsidRPr="006C4C3F">
              <w:t>Nom</w:t>
            </w:r>
            <w:r>
              <w:t>.</w:t>
            </w:r>
          </w:p>
        </w:tc>
        <w:tc>
          <w:tcPr>
            <w:tcW w:w="851" w:type="dxa"/>
          </w:tcPr>
          <w:p w14:paraId="6BED6204" w14:textId="77777777" w:rsidR="003C2270" w:rsidRPr="006C4C3F" w:rsidRDefault="003C2270" w:rsidP="003C2270">
            <w:pPr>
              <w:autoSpaceDE/>
              <w:autoSpaceDN/>
              <w:adjustRightInd/>
            </w:pPr>
          </w:p>
        </w:tc>
        <w:tc>
          <w:tcPr>
            <w:tcW w:w="1559" w:type="dxa"/>
            <w:vMerge/>
          </w:tcPr>
          <w:p w14:paraId="0CD63755" w14:textId="4A559BB8" w:rsidR="003C2270" w:rsidRPr="006C4C3F" w:rsidRDefault="003C2270" w:rsidP="003C2270">
            <w:pPr>
              <w:autoSpaceDE/>
              <w:autoSpaceDN/>
              <w:adjustRightInd/>
            </w:pPr>
          </w:p>
        </w:tc>
      </w:tr>
      <w:tr w:rsidR="003C2270" w14:paraId="1EBFABA0" w14:textId="77777777" w:rsidTr="003C2270">
        <w:tc>
          <w:tcPr>
            <w:tcW w:w="999" w:type="dxa"/>
          </w:tcPr>
          <w:p w14:paraId="7BF8686B" w14:textId="0CE61462" w:rsidR="003C2270" w:rsidRPr="006C4C3F" w:rsidRDefault="003C2270" w:rsidP="003C2270">
            <w:pPr>
              <w:autoSpaceDE/>
              <w:autoSpaceDN/>
              <w:adjustRightInd/>
            </w:pPr>
            <w:r w:rsidRPr="006C4C3F">
              <w:t>4.6.10</w:t>
            </w:r>
          </w:p>
        </w:tc>
        <w:tc>
          <w:tcPr>
            <w:tcW w:w="3816" w:type="dxa"/>
          </w:tcPr>
          <w:p w14:paraId="03CAD7D2" w14:textId="48DFCE9A" w:rsidR="003C2270" w:rsidRPr="006C4C3F" w:rsidRDefault="003C2270" w:rsidP="003C2270">
            <w:pPr>
              <w:autoSpaceDE/>
              <w:autoSpaceDN/>
              <w:adjustRightInd/>
            </w:pPr>
            <w:r w:rsidRPr="006C4C3F">
              <w:t>Rx Sensitivity</w:t>
            </w:r>
            <w:r>
              <w:t xml:space="preserve"> – 125kHz SF7</w:t>
            </w:r>
          </w:p>
        </w:tc>
        <w:tc>
          <w:tcPr>
            <w:tcW w:w="850" w:type="dxa"/>
            <w:vMerge w:val="restart"/>
            <w:vAlign w:val="center"/>
          </w:tcPr>
          <w:p w14:paraId="7DD94F3D" w14:textId="51330A9F" w:rsidR="003C2270" w:rsidRPr="006C4C3F" w:rsidRDefault="003C2270" w:rsidP="003C2270">
            <w:pPr>
              <w:autoSpaceDE/>
              <w:autoSpaceDN/>
              <w:adjustRightInd/>
            </w:pPr>
            <w:r>
              <w:t>RxF2</w:t>
            </w:r>
          </w:p>
        </w:tc>
        <w:tc>
          <w:tcPr>
            <w:tcW w:w="850" w:type="dxa"/>
          </w:tcPr>
          <w:p w14:paraId="17C64C03" w14:textId="3CAE17F1" w:rsidR="003C2270" w:rsidRPr="006C4C3F" w:rsidRDefault="003C2270" w:rsidP="003C2270">
            <w:pPr>
              <w:autoSpaceDE/>
              <w:autoSpaceDN/>
              <w:adjustRightInd/>
            </w:pPr>
            <w:r w:rsidRPr="006C4C3F">
              <w:t>Low</w:t>
            </w:r>
          </w:p>
        </w:tc>
        <w:tc>
          <w:tcPr>
            <w:tcW w:w="851" w:type="dxa"/>
          </w:tcPr>
          <w:p w14:paraId="2D5ED5D3" w14:textId="77777777" w:rsidR="003C2270" w:rsidRPr="006C4C3F" w:rsidRDefault="003C2270" w:rsidP="003C2270">
            <w:pPr>
              <w:autoSpaceDE/>
              <w:autoSpaceDN/>
              <w:adjustRightInd/>
            </w:pPr>
          </w:p>
        </w:tc>
        <w:tc>
          <w:tcPr>
            <w:tcW w:w="1559" w:type="dxa"/>
            <w:vMerge w:val="restart"/>
          </w:tcPr>
          <w:p w14:paraId="2A3DC51D" w14:textId="7AD62740" w:rsidR="003C2270" w:rsidRPr="006C4C3F" w:rsidRDefault="003C2270" w:rsidP="003C2270">
            <w:pPr>
              <w:autoSpaceDE/>
              <w:autoSpaceDN/>
              <w:adjustRightInd/>
            </w:pPr>
            <w:r w:rsidRPr="006C4C3F">
              <w:t>Mandatory for class 1 gateways, optional for class 2 gateways</w:t>
            </w:r>
          </w:p>
        </w:tc>
      </w:tr>
      <w:tr w:rsidR="003C2270" w14:paraId="13792BA9" w14:textId="77777777" w:rsidTr="006124AD">
        <w:tc>
          <w:tcPr>
            <w:tcW w:w="999" w:type="dxa"/>
          </w:tcPr>
          <w:p w14:paraId="3A27D48B" w14:textId="631B9A5C" w:rsidR="003C2270" w:rsidRPr="006C4C3F" w:rsidRDefault="003C2270" w:rsidP="003C2270">
            <w:pPr>
              <w:autoSpaceDE/>
              <w:autoSpaceDN/>
              <w:adjustRightInd/>
            </w:pPr>
            <w:r w:rsidRPr="006C4C3F">
              <w:t>4.6.11</w:t>
            </w:r>
          </w:p>
        </w:tc>
        <w:tc>
          <w:tcPr>
            <w:tcW w:w="3816" w:type="dxa"/>
          </w:tcPr>
          <w:p w14:paraId="2511B3E9" w14:textId="4D05C3B5" w:rsidR="003C2270" w:rsidRPr="006C4C3F" w:rsidRDefault="003C2270" w:rsidP="003C2270">
            <w:pPr>
              <w:autoSpaceDE/>
              <w:autoSpaceDN/>
              <w:adjustRightInd/>
            </w:pPr>
            <w:r w:rsidRPr="009E2341">
              <w:rPr>
                <w:lang w:val="en-CA"/>
              </w:rPr>
              <w:t>Rx Sensitivity – 125kHz</w:t>
            </w:r>
            <w:r>
              <w:rPr>
                <w:lang w:val="en-CA"/>
              </w:rPr>
              <w:t>,</w:t>
            </w:r>
            <w:r w:rsidRPr="009E2341">
              <w:rPr>
                <w:lang w:val="en-CA"/>
              </w:rPr>
              <w:t xml:space="preserve"> SF10 (N</w:t>
            </w:r>
            <w:r>
              <w:rPr>
                <w:lang w:val="en-CA"/>
              </w:rPr>
              <w:t>A Region) or SF12 (EU Region)</w:t>
            </w:r>
          </w:p>
        </w:tc>
        <w:tc>
          <w:tcPr>
            <w:tcW w:w="850" w:type="dxa"/>
            <w:vMerge/>
          </w:tcPr>
          <w:p w14:paraId="6C58B1FB" w14:textId="77777777" w:rsidR="003C2270" w:rsidRPr="006C4C3F" w:rsidRDefault="003C2270" w:rsidP="003C2270">
            <w:pPr>
              <w:autoSpaceDE/>
              <w:autoSpaceDN/>
              <w:adjustRightInd/>
            </w:pPr>
          </w:p>
        </w:tc>
        <w:tc>
          <w:tcPr>
            <w:tcW w:w="850" w:type="dxa"/>
          </w:tcPr>
          <w:p w14:paraId="332FBC33" w14:textId="14C1DD6F" w:rsidR="003C2270" w:rsidRPr="006C4C3F" w:rsidRDefault="003C2270" w:rsidP="003C2270">
            <w:pPr>
              <w:autoSpaceDE/>
              <w:autoSpaceDN/>
              <w:adjustRightInd/>
            </w:pPr>
            <w:r w:rsidRPr="006C4C3F">
              <w:t>Low</w:t>
            </w:r>
          </w:p>
        </w:tc>
        <w:tc>
          <w:tcPr>
            <w:tcW w:w="851" w:type="dxa"/>
          </w:tcPr>
          <w:p w14:paraId="4953C01A" w14:textId="77777777" w:rsidR="003C2270" w:rsidRPr="006C4C3F" w:rsidRDefault="003C2270" w:rsidP="003C2270">
            <w:pPr>
              <w:autoSpaceDE/>
              <w:autoSpaceDN/>
              <w:adjustRightInd/>
            </w:pPr>
          </w:p>
        </w:tc>
        <w:tc>
          <w:tcPr>
            <w:tcW w:w="1559" w:type="dxa"/>
            <w:vMerge/>
          </w:tcPr>
          <w:p w14:paraId="2CFD7B8A" w14:textId="77777777" w:rsidR="003C2270" w:rsidRPr="006C4C3F" w:rsidRDefault="003C2270" w:rsidP="003C2270">
            <w:pPr>
              <w:autoSpaceDE/>
              <w:autoSpaceDN/>
              <w:adjustRightInd/>
            </w:pPr>
          </w:p>
        </w:tc>
      </w:tr>
      <w:tr w:rsidR="003C2270" w14:paraId="75786F5A" w14:textId="77777777" w:rsidTr="006124AD">
        <w:tc>
          <w:tcPr>
            <w:tcW w:w="999" w:type="dxa"/>
          </w:tcPr>
          <w:p w14:paraId="08471D82" w14:textId="1A82A032" w:rsidR="003C2270" w:rsidRPr="006C4C3F" w:rsidRDefault="003C2270" w:rsidP="003C2270">
            <w:pPr>
              <w:autoSpaceDE/>
              <w:autoSpaceDN/>
              <w:adjustRightInd/>
            </w:pPr>
            <w:r w:rsidRPr="006C4C3F">
              <w:t>4.6.12</w:t>
            </w:r>
          </w:p>
        </w:tc>
        <w:tc>
          <w:tcPr>
            <w:tcW w:w="3816" w:type="dxa"/>
          </w:tcPr>
          <w:p w14:paraId="2B43B395" w14:textId="7131E7D1" w:rsidR="003C2270" w:rsidRPr="006C4C3F" w:rsidRDefault="003C2270" w:rsidP="003C2270">
            <w:pPr>
              <w:autoSpaceDE/>
              <w:autoSpaceDN/>
              <w:adjustRightInd/>
            </w:pPr>
            <w:r>
              <w:t>Rx Sensitivity – 500kHz SF8 (NA Region only)</w:t>
            </w:r>
          </w:p>
        </w:tc>
        <w:tc>
          <w:tcPr>
            <w:tcW w:w="850" w:type="dxa"/>
            <w:vMerge/>
          </w:tcPr>
          <w:p w14:paraId="170378FE" w14:textId="77777777" w:rsidR="003C2270" w:rsidRPr="006C4C3F" w:rsidRDefault="003C2270" w:rsidP="003C2270">
            <w:pPr>
              <w:autoSpaceDE/>
              <w:autoSpaceDN/>
              <w:adjustRightInd/>
            </w:pPr>
          </w:p>
        </w:tc>
        <w:tc>
          <w:tcPr>
            <w:tcW w:w="850" w:type="dxa"/>
          </w:tcPr>
          <w:p w14:paraId="5F4D2D2C" w14:textId="21B0CF0A" w:rsidR="003C2270" w:rsidRPr="006C4C3F" w:rsidRDefault="003C2270" w:rsidP="003C2270">
            <w:pPr>
              <w:autoSpaceDE/>
              <w:autoSpaceDN/>
              <w:adjustRightInd/>
            </w:pPr>
            <w:r w:rsidRPr="006C4C3F">
              <w:t>Low</w:t>
            </w:r>
          </w:p>
        </w:tc>
        <w:tc>
          <w:tcPr>
            <w:tcW w:w="851" w:type="dxa"/>
          </w:tcPr>
          <w:p w14:paraId="2ECAED38" w14:textId="77777777" w:rsidR="003C2270" w:rsidRPr="006C4C3F" w:rsidRDefault="003C2270" w:rsidP="003C2270">
            <w:pPr>
              <w:autoSpaceDE/>
              <w:autoSpaceDN/>
              <w:adjustRightInd/>
            </w:pPr>
          </w:p>
        </w:tc>
        <w:tc>
          <w:tcPr>
            <w:tcW w:w="1559" w:type="dxa"/>
            <w:vMerge/>
          </w:tcPr>
          <w:p w14:paraId="39FB36F7" w14:textId="77777777" w:rsidR="003C2270" w:rsidRPr="006C4C3F" w:rsidRDefault="003C2270" w:rsidP="003C2270">
            <w:pPr>
              <w:autoSpaceDE/>
              <w:autoSpaceDN/>
              <w:adjustRightInd/>
            </w:pPr>
          </w:p>
        </w:tc>
      </w:tr>
      <w:tr w:rsidR="003C2270" w14:paraId="5FBCA900" w14:textId="77777777" w:rsidTr="006124AD">
        <w:tc>
          <w:tcPr>
            <w:tcW w:w="999" w:type="dxa"/>
          </w:tcPr>
          <w:p w14:paraId="2A8CB3A9" w14:textId="69248B15" w:rsidR="003C2270" w:rsidRPr="006C4C3F" w:rsidRDefault="003C2270" w:rsidP="003C2270">
            <w:pPr>
              <w:autoSpaceDE/>
              <w:autoSpaceDN/>
              <w:adjustRightInd/>
            </w:pPr>
            <w:r w:rsidRPr="006C4C3F">
              <w:t>4.6.13</w:t>
            </w:r>
          </w:p>
        </w:tc>
        <w:tc>
          <w:tcPr>
            <w:tcW w:w="3816" w:type="dxa"/>
          </w:tcPr>
          <w:p w14:paraId="72D515E3" w14:textId="229740CD" w:rsidR="003C2270" w:rsidRPr="006C4C3F" w:rsidRDefault="003C2270" w:rsidP="003C2270">
            <w:pPr>
              <w:autoSpaceDE/>
              <w:autoSpaceDN/>
              <w:adjustRightInd/>
            </w:pPr>
            <w:r w:rsidRPr="006C4C3F">
              <w:t>Rx Sensitivity</w:t>
            </w:r>
            <w:r>
              <w:t xml:space="preserve"> – 125kHz SF7</w:t>
            </w:r>
          </w:p>
        </w:tc>
        <w:tc>
          <w:tcPr>
            <w:tcW w:w="850" w:type="dxa"/>
            <w:vMerge/>
          </w:tcPr>
          <w:p w14:paraId="3216A14E" w14:textId="77777777" w:rsidR="003C2270" w:rsidRPr="006C4C3F" w:rsidRDefault="003C2270" w:rsidP="003C2270">
            <w:pPr>
              <w:autoSpaceDE/>
              <w:autoSpaceDN/>
              <w:adjustRightInd/>
            </w:pPr>
          </w:p>
        </w:tc>
        <w:tc>
          <w:tcPr>
            <w:tcW w:w="850" w:type="dxa"/>
          </w:tcPr>
          <w:p w14:paraId="73B587D8" w14:textId="7B457140" w:rsidR="003C2270" w:rsidRPr="006C4C3F" w:rsidRDefault="003C2270" w:rsidP="003C2270">
            <w:pPr>
              <w:autoSpaceDE/>
              <w:autoSpaceDN/>
              <w:adjustRightInd/>
            </w:pPr>
            <w:r w:rsidRPr="006C4C3F">
              <w:t>High</w:t>
            </w:r>
          </w:p>
        </w:tc>
        <w:tc>
          <w:tcPr>
            <w:tcW w:w="851" w:type="dxa"/>
          </w:tcPr>
          <w:p w14:paraId="16295658" w14:textId="77777777" w:rsidR="003C2270" w:rsidRPr="006C4C3F" w:rsidRDefault="003C2270" w:rsidP="003C2270">
            <w:pPr>
              <w:autoSpaceDE/>
              <w:autoSpaceDN/>
              <w:adjustRightInd/>
            </w:pPr>
          </w:p>
        </w:tc>
        <w:tc>
          <w:tcPr>
            <w:tcW w:w="1559" w:type="dxa"/>
            <w:vMerge/>
          </w:tcPr>
          <w:p w14:paraId="4AE21E99" w14:textId="5143AF9E" w:rsidR="003C2270" w:rsidRPr="006C4C3F" w:rsidRDefault="003C2270" w:rsidP="003C2270">
            <w:pPr>
              <w:autoSpaceDE/>
              <w:autoSpaceDN/>
              <w:adjustRightInd/>
            </w:pPr>
          </w:p>
        </w:tc>
      </w:tr>
      <w:tr w:rsidR="003C2270" w14:paraId="2025C8E3" w14:textId="77777777" w:rsidTr="006124AD">
        <w:tc>
          <w:tcPr>
            <w:tcW w:w="999" w:type="dxa"/>
          </w:tcPr>
          <w:p w14:paraId="12C41A5B" w14:textId="5BE5D1FA" w:rsidR="003C2270" w:rsidRPr="006C4C3F" w:rsidRDefault="003C2270" w:rsidP="003C2270">
            <w:pPr>
              <w:autoSpaceDE/>
              <w:autoSpaceDN/>
              <w:adjustRightInd/>
            </w:pPr>
            <w:r w:rsidRPr="006C4C3F">
              <w:t>4.6.14</w:t>
            </w:r>
          </w:p>
        </w:tc>
        <w:tc>
          <w:tcPr>
            <w:tcW w:w="3816" w:type="dxa"/>
          </w:tcPr>
          <w:p w14:paraId="0833D666" w14:textId="1F9DC653" w:rsidR="003C2270" w:rsidRPr="006C4C3F" w:rsidRDefault="003C2270" w:rsidP="003C2270">
            <w:pPr>
              <w:autoSpaceDE/>
              <w:autoSpaceDN/>
              <w:adjustRightInd/>
            </w:pPr>
            <w:r w:rsidRPr="009E2341">
              <w:rPr>
                <w:lang w:val="en-CA"/>
              </w:rPr>
              <w:t>Rx Sensitivity – 125kHz</w:t>
            </w:r>
            <w:r>
              <w:rPr>
                <w:lang w:val="en-CA"/>
              </w:rPr>
              <w:t>,</w:t>
            </w:r>
            <w:r w:rsidRPr="009E2341">
              <w:rPr>
                <w:lang w:val="en-CA"/>
              </w:rPr>
              <w:t xml:space="preserve"> SF10 (N</w:t>
            </w:r>
            <w:r>
              <w:rPr>
                <w:lang w:val="en-CA"/>
              </w:rPr>
              <w:t>A Region) or SF12 (EU Region)</w:t>
            </w:r>
          </w:p>
        </w:tc>
        <w:tc>
          <w:tcPr>
            <w:tcW w:w="850" w:type="dxa"/>
            <w:vMerge/>
          </w:tcPr>
          <w:p w14:paraId="4006D06A" w14:textId="77777777" w:rsidR="003C2270" w:rsidRPr="006C4C3F" w:rsidRDefault="003C2270" w:rsidP="003C2270">
            <w:pPr>
              <w:autoSpaceDE/>
              <w:autoSpaceDN/>
              <w:adjustRightInd/>
            </w:pPr>
          </w:p>
        </w:tc>
        <w:tc>
          <w:tcPr>
            <w:tcW w:w="850" w:type="dxa"/>
          </w:tcPr>
          <w:p w14:paraId="47B4C984" w14:textId="29370D52" w:rsidR="003C2270" w:rsidRPr="006C4C3F" w:rsidRDefault="003C2270" w:rsidP="003C2270">
            <w:pPr>
              <w:autoSpaceDE/>
              <w:autoSpaceDN/>
              <w:adjustRightInd/>
            </w:pPr>
            <w:r w:rsidRPr="006C4C3F">
              <w:t>High</w:t>
            </w:r>
          </w:p>
        </w:tc>
        <w:tc>
          <w:tcPr>
            <w:tcW w:w="851" w:type="dxa"/>
          </w:tcPr>
          <w:p w14:paraId="7DA3AB36" w14:textId="77777777" w:rsidR="003C2270" w:rsidRPr="006C4C3F" w:rsidRDefault="003C2270" w:rsidP="003C2270">
            <w:pPr>
              <w:autoSpaceDE/>
              <w:autoSpaceDN/>
              <w:adjustRightInd/>
            </w:pPr>
          </w:p>
        </w:tc>
        <w:tc>
          <w:tcPr>
            <w:tcW w:w="1559" w:type="dxa"/>
            <w:vMerge/>
          </w:tcPr>
          <w:p w14:paraId="0AEC23CB" w14:textId="77777777" w:rsidR="003C2270" w:rsidRPr="006C4C3F" w:rsidRDefault="003C2270" w:rsidP="003C2270">
            <w:pPr>
              <w:autoSpaceDE/>
              <w:autoSpaceDN/>
              <w:adjustRightInd/>
            </w:pPr>
          </w:p>
        </w:tc>
      </w:tr>
      <w:tr w:rsidR="003C2270" w14:paraId="1D7B6EAF" w14:textId="77777777" w:rsidTr="006124AD">
        <w:tc>
          <w:tcPr>
            <w:tcW w:w="999" w:type="dxa"/>
          </w:tcPr>
          <w:p w14:paraId="63AC4189" w14:textId="2578C3F6" w:rsidR="003C2270" w:rsidRPr="006C4C3F" w:rsidRDefault="003C2270" w:rsidP="003C2270">
            <w:pPr>
              <w:autoSpaceDE/>
              <w:autoSpaceDN/>
              <w:adjustRightInd/>
            </w:pPr>
            <w:r w:rsidRPr="006C4C3F">
              <w:t>4.6.15</w:t>
            </w:r>
          </w:p>
        </w:tc>
        <w:tc>
          <w:tcPr>
            <w:tcW w:w="3816" w:type="dxa"/>
          </w:tcPr>
          <w:p w14:paraId="625B0B1F" w14:textId="02CE2D6E" w:rsidR="003C2270" w:rsidRPr="006C4C3F" w:rsidRDefault="003C2270" w:rsidP="003C2270">
            <w:pPr>
              <w:autoSpaceDE/>
              <w:autoSpaceDN/>
              <w:adjustRightInd/>
            </w:pPr>
            <w:r>
              <w:t>Rx Sensitivity – 500kHz SF8 (NA Region only)</w:t>
            </w:r>
          </w:p>
        </w:tc>
        <w:tc>
          <w:tcPr>
            <w:tcW w:w="850" w:type="dxa"/>
            <w:vMerge/>
          </w:tcPr>
          <w:p w14:paraId="3664381B" w14:textId="77777777" w:rsidR="003C2270" w:rsidRPr="006C4C3F" w:rsidRDefault="003C2270" w:rsidP="003C2270">
            <w:pPr>
              <w:autoSpaceDE/>
              <w:autoSpaceDN/>
              <w:adjustRightInd/>
            </w:pPr>
          </w:p>
        </w:tc>
        <w:tc>
          <w:tcPr>
            <w:tcW w:w="850" w:type="dxa"/>
          </w:tcPr>
          <w:p w14:paraId="59C682BF" w14:textId="6076533D" w:rsidR="003C2270" w:rsidRPr="006C4C3F" w:rsidRDefault="003C2270" w:rsidP="003C2270">
            <w:pPr>
              <w:autoSpaceDE/>
              <w:autoSpaceDN/>
              <w:adjustRightInd/>
            </w:pPr>
            <w:r w:rsidRPr="006C4C3F">
              <w:t>High</w:t>
            </w:r>
          </w:p>
        </w:tc>
        <w:tc>
          <w:tcPr>
            <w:tcW w:w="851" w:type="dxa"/>
          </w:tcPr>
          <w:p w14:paraId="2F92B51A" w14:textId="77777777" w:rsidR="003C2270" w:rsidRPr="006C4C3F" w:rsidRDefault="003C2270" w:rsidP="003C2270">
            <w:pPr>
              <w:autoSpaceDE/>
              <w:autoSpaceDN/>
              <w:adjustRightInd/>
            </w:pPr>
          </w:p>
        </w:tc>
        <w:tc>
          <w:tcPr>
            <w:tcW w:w="1559" w:type="dxa"/>
            <w:vMerge/>
          </w:tcPr>
          <w:p w14:paraId="2A3A6683" w14:textId="2CB52F12" w:rsidR="003C2270" w:rsidRPr="006C4C3F" w:rsidRDefault="003C2270" w:rsidP="003C2270">
            <w:pPr>
              <w:autoSpaceDE/>
              <w:autoSpaceDN/>
              <w:adjustRightInd/>
            </w:pPr>
          </w:p>
        </w:tc>
      </w:tr>
      <w:tr w:rsidR="003C2270" w14:paraId="56C2DCD8" w14:textId="77777777" w:rsidTr="006124AD">
        <w:tc>
          <w:tcPr>
            <w:tcW w:w="999" w:type="dxa"/>
          </w:tcPr>
          <w:p w14:paraId="2351E0CE" w14:textId="4C7BCFA2" w:rsidR="003C2270" w:rsidRPr="006C4C3F" w:rsidRDefault="003C2270" w:rsidP="003C2270">
            <w:pPr>
              <w:autoSpaceDE/>
              <w:autoSpaceDN/>
              <w:adjustRightInd/>
            </w:pPr>
            <w:r w:rsidRPr="006C4C3F">
              <w:t>4.6.16</w:t>
            </w:r>
          </w:p>
        </w:tc>
        <w:tc>
          <w:tcPr>
            <w:tcW w:w="3816" w:type="dxa"/>
          </w:tcPr>
          <w:p w14:paraId="1729FF47" w14:textId="3AB18F2E" w:rsidR="003C2270" w:rsidRPr="006C4C3F" w:rsidRDefault="003C2270" w:rsidP="003C2270">
            <w:pPr>
              <w:autoSpaceDE/>
              <w:autoSpaceDN/>
              <w:adjustRightInd/>
            </w:pPr>
            <w:r w:rsidRPr="006C4C3F">
              <w:t>Rx Sensitivity</w:t>
            </w:r>
            <w:r>
              <w:t xml:space="preserve"> – 125kHz SF7</w:t>
            </w:r>
          </w:p>
        </w:tc>
        <w:tc>
          <w:tcPr>
            <w:tcW w:w="850" w:type="dxa"/>
            <w:vMerge/>
          </w:tcPr>
          <w:p w14:paraId="6CEA13FE" w14:textId="77777777" w:rsidR="003C2270" w:rsidRPr="006C4C3F" w:rsidRDefault="003C2270" w:rsidP="003C2270">
            <w:pPr>
              <w:autoSpaceDE/>
              <w:autoSpaceDN/>
              <w:adjustRightInd/>
            </w:pPr>
          </w:p>
        </w:tc>
        <w:tc>
          <w:tcPr>
            <w:tcW w:w="850" w:type="dxa"/>
          </w:tcPr>
          <w:p w14:paraId="4133025C" w14:textId="3DC941B2" w:rsidR="003C2270" w:rsidRPr="006C4C3F" w:rsidRDefault="003C2270" w:rsidP="003C2270">
            <w:pPr>
              <w:autoSpaceDE/>
              <w:autoSpaceDN/>
              <w:adjustRightInd/>
            </w:pPr>
            <w:r w:rsidRPr="006C4C3F">
              <w:t>Nom</w:t>
            </w:r>
            <w:r>
              <w:t>.</w:t>
            </w:r>
          </w:p>
        </w:tc>
        <w:tc>
          <w:tcPr>
            <w:tcW w:w="851" w:type="dxa"/>
          </w:tcPr>
          <w:p w14:paraId="5CEE6CC5" w14:textId="77777777" w:rsidR="003C2270" w:rsidRPr="006C4C3F" w:rsidRDefault="003C2270" w:rsidP="003C2270">
            <w:pPr>
              <w:autoSpaceDE/>
              <w:autoSpaceDN/>
              <w:adjustRightInd/>
            </w:pPr>
          </w:p>
        </w:tc>
        <w:tc>
          <w:tcPr>
            <w:tcW w:w="1559" w:type="dxa"/>
            <w:vMerge w:val="restart"/>
          </w:tcPr>
          <w:p w14:paraId="41CFAA3E" w14:textId="04ACCDD8" w:rsidR="003C2270" w:rsidRPr="006C4C3F" w:rsidRDefault="003C2270" w:rsidP="003C2270">
            <w:pPr>
              <w:autoSpaceDE/>
              <w:autoSpaceDN/>
              <w:adjustRightInd/>
            </w:pPr>
            <w:r w:rsidRPr="006C4C3F">
              <w:t>N/A for class 1 gateways, mandatory for class 2 gateways</w:t>
            </w:r>
          </w:p>
        </w:tc>
      </w:tr>
      <w:tr w:rsidR="003C2270" w14:paraId="09D1FDE3" w14:textId="77777777" w:rsidTr="006124AD">
        <w:tc>
          <w:tcPr>
            <w:tcW w:w="999" w:type="dxa"/>
          </w:tcPr>
          <w:p w14:paraId="061C1E77" w14:textId="4DE3A464" w:rsidR="003C2270" w:rsidRDefault="003C2270" w:rsidP="003C2270">
            <w:pPr>
              <w:autoSpaceDE/>
              <w:autoSpaceDN/>
              <w:adjustRightInd/>
            </w:pPr>
            <w:r>
              <w:t>4.6.17</w:t>
            </w:r>
          </w:p>
        </w:tc>
        <w:tc>
          <w:tcPr>
            <w:tcW w:w="3816" w:type="dxa"/>
          </w:tcPr>
          <w:p w14:paraId="7FC97140" w14:textId="48CEB6B9" w:rsidR="003C2270" w:rsidRPr="002A7669" w:rsidRDefault="003C2270" w:rsidP="003C2270">
            <w:pPr>
              <w:autoSpaceDE/>
              <w:autoSpaceDN/>
              <w:adjustRightInd/>
            </w:pPr>
            <w:r w:rsidRPr="009E2341">
              <w:rPr>
                <w:lang w:val="en-CA"/>
              </w:rPr>
              <w:t>Rx Sensitivity – 125kHz</w:t>
            </w:r>
            <w:r>
              <w:rPr>
                <w:lang w:val="en-CA"/>
              </w:rPr>
              <w:t>,</w:t>
            </w:r>
            <w:r w:rsidRPr="009E2341">
              <w:rPr>
                <w:lang w:val="en-CA"/>
              </w:rPr>
              <w:t xml:space="preserve"> SF10 (N</w:t>
            </w:r>
            <w:r>
              <w:rPr>
                <w:lang w:val="en-CA"/>
              </w:rPr>
              <w:t>A Region) or SF12 (EU Region)</w:t>
            </w:r>
          </w:p>
        </w:tc>
        <w:tc>
          <w:tcPr>
            <w:tcW w:w="850" w:type="dxa"/>
            <w:vMerge/>
          </w:tcPr>
          <w:p w14:paraId="0D300ADF" w14:textId="77777777" w:rsidR="003C2270" w:rsidRDefault="003C2270" w:rsidP="003C2270">
            <w:pPr>
              <w:autoSpaceDE/>
              <w:autoSpaceDN/>
              <w:adjustRightInd/>
            </w:pPr>
          </w:p>
        </w:tc>
        <w:tc>
          <w:tcPr>
            <w:tcW w:w="850" w:type="dxa"/>
          </w:tcPr>
          <w:p w14:paraId="6E0AA307" w14:textId="6B0DD84E" w:rsidR="003C2270" w:rsidRDefault="003C2270" w:rsidP="003C2270">
            <w:pPr>
              <w:autoSpaceDE/>
              <w:autoSpaceDN/>
              <w:adjustRightInd/>
            </w:pPr>
            <w:r>
              <w:t>Nom.</w:t>
            </w:r>
          </w:p>
        </w:tc>
        <w:tc>
          <w:tcPr>
            <w:tcW w:w="851" w:type="dxa"/>
          </w:tcPr>
          <w:p w14:paraId="291D2A45" w14:textId="77777777" w:rsidR="003C2270" w:rsidRDefault="003C2270" w:rsidP="003C2270">
            <w:pPr>
              <w:autoSpaceDE/>
              <w:autoSpaceDN/>
              <w:adjustRightInd/>
            </w:pPr>
          </w:p>
        </w:tc>
        <w:tc>
          <w:tcPr>
            <w:tcW w:w="1559" w:type="dxa"/>
            <w:vMerge/>
          </w:tcPr>
          <w:p w14:paraId="5EEB741A" w14:textId="77777777" w:rsidR="003C2270" w:rsidRDefault="003C2270" w:rsidP="003C2270">
            <w:pPr>
              <w:autoSpaceDE/>
              <w:autoSpaceDN/>
              <w:adjustRightInd/>
            </w:pPr>
          </w:p>
        </w:tc>
      </w:tr>
      <w:tr w:rsidR="003C2270" w14:paraId="3B0CC3B6" w14:textId="77777777" w:rsidTr="006124AD">
        <w:tc>
          <w:tcPr>
            <w:tcW w:w="999" w:type="dxa"/>
          </w:tcPr>
          <w:p w14:paraId="0C9F3FE3" w14:textId="7D20C730" w:rsidR="003C2270" w:rsidRDefault="003C2270" w:rsidP="003C2270">
            <w:pPr>
              <w:autoSpaceDE/>
              <w:autoSpaceDN/>
              <w:adjustRightInd/>
            </w:pPr>
            <w:r>
              <w:t>4.6.18</w:t>
            </w:r>
          </w:p>
        </w:tc>
        <w:tc>
          <w:tcPr>
            <w:tcW w:w="3816" w:type="dxa"/>
          </w:tcPr>
          <w:p w14:paraId="54628CC7" w14:textId="3D44ADF9" w:rsidR="003C2270" w:rsidRPr="002A7669" w:rsidRDefault="003C2270" w:rsidP="003C2270">
            <w:pPr>
              <w:autoSpaceDE/>
              <w:autoSpaceDN/>
              <w:adjustRightInd/>
            </w:pPr>
            <w:r>
              <w:t>Rx Sensitivity – 500kHz SF8 (NA Region only)</w:t>
            </w:r>
          </w:p>
        </w:tc>
        <w:tc>
          <w:tcPr>
            <w:tcW w:w="850" w:type="dxa"/>
            <w:vMerge/>
          </w:tcPr>
          <w:p w14:paraId="1A9F5665" w14:textId="77777777" w:rsidR="003C2270" w:rsidRDefault="003C2270" w:rsidP="003C2270">
            <w:pPr>
              <w:autoSpaceDE/>
              <w:autoSpaceDN/>
              <w:adjustRightInd/>
            </w:pPr>
          </w:p>
        </w:tc>
        <w:tc>
          <w:tcPr>
            <w:tcW w:w="850" w:type="dxa"/>
          </w:tcPr>
          <w:p w14:paraId="63BF99AA" w14:textId="071DBB19" w:rsidR="003C2270" w:rsidRDefault="003C2270" w:rsidP="003C2270">
            <w:pPr>
              <w:autoSpaceDE/>
              <w:autoSpaceDN/>
              <w:adjustRightInd/>
            </w:pPr>
            <w:r>
              <w:t>Nom.</w:t>
            </w:r>
          </w:p>
        </w:tc>
        <w:tc>
          <w:tcPr>
            <w:tcW w:w="851" w:type="dxa"/>
          </w:tcPr>
          <w:p w14:paraId="4876F3C3" w14:textId="77777777" w:rsidR="003C2270" w:rsidRDefault="003C2270" w:rsidP="003C2270">
            <w:pPr>
              <w:autoSpaceDE/>
              <w:autoSpaceDN/>
              <w:adjustRightInd/>
            </w:pPr>
          </w:p>
        </w:tc>
        <w:tc>
          <w:tcPr>
            <w:tcW w:w="1559" w:type="dxa"/>
            <w:vMerge/>
          </w:tcPr>
          <w:p w14:paraId="167253FD" w14:textId="4E872614" w:rsidR="003C2270" w:rsidRDefault="003C2270" w:rsidP="003C2270">
            <w:pPr>
              <w:autoSpaceDE/>
              <w:autoSpaceDN/>
              <w:adjustRightInd/>
            </w:pPr>
          </w:p>
        </w:tc>
      </w:tr>
    </w:tbl>
    <w:p w14:paraId="26B65557" w14:textId="77777777" w:rsidR="00547C92" w:rsidRDefault="00547C92">
      <w:pPr>
        <w:autoSpaceDE/>
        <w:autoSpaceDN/>
        <w:adjustRightInd/>
        <w:rPr>
          <w:rFonts w:cs="Helvetica-Bold"/>
          <w:b/>
          <w:bCs/>
          <w:sz w:val="26"/>
          <w:szCs w:val="26"/>
        </w:rPr>
      </w:pPr>
      <w:r>
        <w:br w:type="page"/>
      </w:r>
    </w:p>
    <w:p w14:paraId="3BF4BCA7" w14:textId="77777777" w:rsidR="00DC4DF6" w:rsidRDefault="00DC4DF6" w:rsidP="00DC4DF6">
      <w:pPr>
        <w:pStyle w:val="Heading2"/>
      </w:pPr>
      <w:bookmarkStart w:id="567" w:name="_Ref60654696"/>
      <w:bookmarkStart w:id="568" w:name="_Toc62228927"/>
      <w:r>
        <w:lastRenderedPageBreak/>
        <w:t>Rx Dynamic Range</w:t>
      </w:r>
      <w:bookmarkEnd w:id="557"/>
      <w:bookmarkEnd w:id="567"/>
      <w:bookmarkEnd w:id="568"/>
    </w:p>
    <w:p w14:paraId="36F62889" w14:textId="77777777" w:rsidR="00DC4DF6" w:rsidRDefault="00DC4DF6" w:rsidP="00DC4DF6">
      <w:pPr>
        <w:pStyle w:val="Heading3"/>
        <w:keepLines/>
        <w:tabs>
          <w:tab w:val="clear" w:pos="796"/>
          <w:tab w:val="clear" w:pos="851"/>
        </w:tabs>
        <w:autoSpaceDE/>
        <w:autoSpaceDN/>
        <w:adjustRightInd/>
        <w:spacing w:before="200" w:line="276" w:lineRule="auto"/>
        <w:ind w:left="86" w:firstLine="0"/>
        <w:jc w:val="both"/>
      </w:pPr>
      <w:bookmarkStart w:id="569" w:name="_Toc62228928"/>
      <w:r>
        <w:t>Applicability</w:t>
      </w:r>
      <w:bookmarkEnd w:id="569"/>
      <w:r>
        <w:t xml:space="preserve"> </w:t>
      </w:r>
    </w:p>
    <w:p w14:paraId="1C7DEFC1" w14:textId="2E339BED" w:rsidR="00AC7718" w:rsidRDefault="00AC7718" w:rsidP="00AC7718">
      <w:r>
        <w:t xml:space="preserve">Please refer to </w:t>
      </w:r>
      <w:r>
        <w:fldChar w:fldCharType="begin"/>
      </w:r>
      <w:r>
        <w:instrText xml:space="preserve"> REF _Ref6413609 \h </w:instrText>
      </w:r>
      <w:r>
        <w:fldChar w:fldCharType="separate"/>
      </w:r>
      <w:r w:rsidR="00EE6949">
        <w:t xml:space="preserve">Table </w:t>
      </w:r>
      <w:r w:rsidR="00EE6949">
        <w:rPr>
          <w:noProof/>
        </w:rPr>
        <w:t>2</w:t>
      </w:r>
      <w:r w:rsidR="00EE6949">
        <w:noBreakHyphen/>
      </w:r>
      <w:r w:rsidR="00EE6949">
        <w:rPr>
          <w:noProof/>
        </w:rPr>
        <w:t>2</w:t>
      </w:r>
      <w:r>
        <w:fldChar w:fldCharType="end"/>
      </w:r>
      <w:r>
        <w:t>.</w:t>
      </w:r>
    </w:p>
    <w:p w14:paraId="26638CBE" w14:textId="77777777" w:rsidR="00AC7718" w:rsidRPr="00AC7718" w:rsidRDefault="00AC7718" w:rsidP="00AC7718"/>
    <w:p w14:paraId="541B0F64" w14:textId="77777777" w:rsidR="00AC7718" w:rsidRPr="00AC7718" w:rsidRDefault="00AF061B" w:rsidP="00AC7718">
      <w:pPr>
        <w:pStyle w:val="Heading3"/>
        <w:keepLines/>
        <w:tabs>
          <w:tab w:val="clear" w:pos="796"/>
          <w:tab w:val="clear" w:pos="851"/>
        </w:tabs>
        <w:autoSpaceDE/>
        <w:autoSpaceDN/>
        <w:adjustRightInd/>
        <w:spacing w:before="200" w:line="276" w:lineRule="auto"/>
        <w:ind w:left="86" w:firstLine="0"/>
        <w:jc w:val="both"/>
      </w:pPr>
      <w:r w:rsidRPr="00AF061B">
        <w:t xml:space="preserve"> </w:t>
      </w:r>
      <w:bookmarkStart w:id="570" w:name="_Toc8202825"/>
      <w:bookmarkStart w:id="571" w:name="_Toc8204023"/>
      <w:bookmarkStart w:id="572" w:name="_Toc8205844"/>
      <w:bookmarkStart w:id="573" w:name="_Toc8214401"/>
      <w:bookmarkStart w:id="574" w:name="_Toc8216115"/>
      <w:bookmarkStart w:id="575" w:name="_Toc8220563"/>
      <w:bookmarkStart w:id="576" w:name="_Toc8221244"/>
      <w:bookmarkStart w:id="577" w:name="_Toc8221905"/>
      <w:bookmarkStart w:id="578" w:name="_Toc8222108"/>
      <w:bookmarkStart w:id="579" w:name="_Toc8228087"/>
      <w:bookmarkStart w:id="580" w:name="_Toc8228755"/>
      <w:bookmarkStart w:id="581" w:name="_Toc62228929"/>
      <w:bookmarkEnd w:id="570"/>
      <w:bookmarkEnd w:id="571"/>
      <w:bookmarkEnd w:id="572"/>
      <w:bookmarkEnd w:id="573"/>
      <w:bookmarkEnd w:id="574"/>
      <w:bookmarkEnd w:id="575"/>
      <w:bookmarkEnd w:id="576"/>
      <w:bookmarkEnd w:id="577"/>
      <w:bookmarkEnd w:id="578"/>
      <w:bookmarkEnd w:id="579"/>
      <w:bookmarkEnd w:id="580"/>
      <w:r w:rsidR="00DC4DF6">
        <w:t>Description</w:t>
      </w:r>
      <w:bookmarkEnd w:id="581"/>
    </w:p>
    <w:p w14:paraId="2D2A5C46" w14:textId="77777777" w:rsidR="00DC4DF6" w:rsidRPr="00D34CD9" w:rsidRDefault="001E1022" w:rsidP="001E1022">
      <w:pPr>
        <w:pStyle w:val="LoRaCertBody"/>
        <w:rPr>
          <w:rFonts w:ascii="Arial" w:hAnsi="Arial" w:cs="Arial"/>
          <w:lang w:val="en-US"/>
        </w:rPr>
      </w:pPr>
      <w:r w:rsidRPr="00D34CD9">
        <w:rPr>
          <w:rFonts w:ascii="Arial" w:hAnsi="Arial" w:cs="Arial"/>
          <w:lang w:val="en-CA"/>
        </w:rPr>
        <w:t>Gateway should handle a range of RF input power from Rx sensitivity limit to a high level to successfully handle high power in-band desired signal</w:t>
      </w:r>
    </w:p>
    <w:p w14:paraId="4D22C750" w14:textId="77777777" w:rsidR="00DC4DF6" w:rsidRDefault="004C0F4B" w:rsidP="00DC4DF6">
      <w:pPr>
        <w:pStyle w:val="Heading3"/>
      </w:pPr>
      <w:bookmarkStart w:id="582" w:name="_Toc62228930"/>
      <w:r>
        <w:t>Performance Guidelines</w:t>
      </w:r>
      <w:bookmarkEnd w:id="582"/>
    </w:p>
    <w:p w14:paraId="4A4538C1" w14:textId="65DA7EDC" w:rsidR="001E1022" w:rsidRDefault="001E1022" w:rsidP="00A152D2">
      <w:pPr>
        <w:pStyle w:val="Caption"/>
        <w:keepNext/>
        <w:jc w:val="left"/>
      </w:pPr>
      <w:bookmarkStart w:id="583" w:name="_Toc62229004"/>
      <w:r>
        <w:t xml:space="preserve">Table </w:t>
      </w:r>
      <w:fldSimple w:instr=" STYLEREF 1 \s ">
        <w:r w:rsidR="00EE6949">
          <w:rPr>
            <w:noProof/>
          </w:rPr>
          <w:t>4</w:t>
        </w:r>
      </w:fldSimple>
      <w:r w:rsidR="00A360B0">
        <w:noBreakHyphen/>
      </w:r>
      <w:fldSimple w:instr=" SEQ Table \* ARABIC \s 1 ">
        <w:r w:rsidR="00EE6949">
          <w:rPr>
            <w:noProof/>
          </w:rPr>
          <w:t>13</w:t>
        </w:r>
      </w:fldSimple>
      <w:r>
        <w:t xml:space="preserve"> Rx Dynamic Range </w:t>
      </w:r>
      <w:r w:rsidR="004C0F4B">
        <w:t>Performance Guidelines</w:t>
      </w:r>
      <w:bookmarkEnd w:id="583"/>
    </w:p>
    <w:tbl>
      <w:tblPr>
        <w:tblStyle w:val="TableGrid"/>
        <w:tblW w:w="6300" w:type="dxa"/>
        <w:tblLook w:val="0420" w:firstRow="1" w:lastRow="0" w:firstColumn="0" w:lastColumn="0" w:noHBand="0" w:noVBand="1"/>
      </w:tblPr>
      <w:tblGrid>
        <w:gridCol w:w="3120"/>
        <w:gridCol w:w="3180"/>
      </w:tblGrid>
      <w:tr w:rsidR="001E1022" w:rsidRPr="001E1022" w14:paraId="7F53EAF4" w14:textId="77777777" w:rsidTr="00E0334B">
        <w:trPr>
          <w:trHeight w:val="584"/>
        </w:trPr>
        <w:tc>
          <w:tcPr>
            <w:tcW w:w="3120" w:type="dxa"/>
          </w:tcPr>
          <w:p w14:paraId="5C9F2525" w14:textId="77777777" w:rsidR="001E1022" w:rsidRPr="00365E3D" w:rsidRDefault="00E0334B" w:rsidP="00E0334B">
            <w:pPr>
              <w:autoSpaceDE/>
              <w:autoSpaceDN/>
              <w:adjustRightInd/>
              <w:rPr>
                <w:rFonts w:cs="Arial"/>
                <w:b/>
                <w:color w:val="000000" w:themeColor="text1"/>
              </w:rPr>
            </w:pPr>
            <w:r>
              <w:rPr>
                <w:rFonts w:cs="Arial"/>
                <w:b/>
                <w:color w:val="000000" w:themeColor="text1"/>
                <w:kern w:val="24"/>
                <w:lang w:val="en-CA"/>
              </w:rPr>
              <w:t xml:space="preserve">Gateway Class </w:t>
            </w:r>
          </w:p>
        </w:tc>
        <w:tc>
          <w:tcPr>
            <w:tcW w:w="3180" w:type="dxa"/>
            <w:hideMark/>
          </w:tcPr>
          <w:p w14:paraId="6060DEE5" w14:textId="77777777" w:rsidR="001E1022" w:rsidRPr="00365E3D" w:rsidRDefault="00E0334B" w:rsidP="001E1022">
            <w:pPr>
              <w:autoSpaceDE/>
              <w:autoSpaceDN/>
              <w:adjustRightInd/>
              <w:rPr>
                <w:rFonts w:cs="Arial"/>
                <w:b/>
                <w:color w:val="000000" w:themeColor="text1"/>
              </w:rPr>
            </w:pPr>
            <w:r>
              <w:rPr>
                <w:rFonts w:cs="Arial"/>
                <w:b/>
                <w:color w:val="000000" w:themeColor="text1"/>
                <w:kern w:val="24"/>
                <w:lang w:val="en-CA"/>
              </w:rPr>
              <w:t>Dynamic Range (dB, SF10, 125kHz BW)</w:t>
            </w:r>
          </w:p>
        </w:tc>
      </w:tr>
      <w:tr w:rsidR="001E1022" w:rsidRPr="001E1022" w14:paraId="6CDAF6E9" w14:textId="77777777" w:rsidTr="00CA610B">
        <w:trPr>
          <w:trHeight w:val="584"/>
        </w:trPr>
        <w:tc>
          <w:tcPr>
            <w:tcW w:w="3120" w:type="dxa"/>
            <w:hideMark/>
          </w:tcPr>
          <w:p w14:paraId="516984D5" w14:textId="3EE11E5B" w:rsidR="001E1022" w:rsidRPr="00365E3D" w:rsidRDefault="00E0334B" w:rsidP="001E1022">
            <w:pPr>
              <w:autoSpaceDE/>
              <w:autoSpaceDN/>
              <w:adjustRightInd/>
              <w:rPr>
                <w:rFonts w:cs="Arial"/>
                <w:color w:val="000000" w:themeColor="text1"/>
              </w:rPr>
            </w:pPr>
            <w:r>
              <w:rPr>
                <w:rFonts w:cs="Arial"/>
                <w:color w:val="000000" w:themeColor="text1"/>
                <w:kern w:val="24"/>
                <w:lang w:val="en-CA"/>
              </w:rPr>
              <w:t>1</w:t>
            </w:r>
          </w:p>
        </w:tc>
        <w:tc>
          <w:tcPr>
            <w:tcW w:w="3180" w:type="dxa"/>
            <w:hideMark/>
          </w:tcPr>
          <w:p w14:paraId="5819B253" w14:textId="113D6B9F" w:rsidR="001E1022" w:rsidRPr="00365E3D" w:rsidRDefault="00F15F0C" w:rsidP="001E1022">
            <w:pPr>
              <w:autoSpaceDE/>
              <w:autoSpaceDN/>
              <w:adjustRightInd/>
              <w:rPr>
                <w:rFonts w:cs="Arial"/>
                <w:color w:val="000000" w:themeColor="text1"/>
              </w:rPr>
            </w:pPr>
            <w:r>
              <w:rPr>
                <w:rFonts w:cs="Arial"/>
                <w:color w:val="000000" w:themeColor="text1"/>
                <w:kern w:val="24"/>
                <w:lang w:val="en-CA"/>
              </w:rPr>
              <w:t>11</w:t>
            </w:r>
            <w:r w:rsidR="00E0334B">
              <w:rPr>
                <w:rFonts w:cs="Arial"/>
                <w:color w:val="000000" w:themeColor="text1"/>
                <w:kern w:val="24"/>
                <w:lang w:val="en-CA"/>
              </w:rPr>
              <w:t>0</w:t>
            </w:r>
          </w:p>
        </w:tc>
      </w:tr>
      <w:tr w:rsidR="00E0334B" w:rsidRPr="001E1022" w14:paraId="3DFB2E26" w14:textId="77777777" w:rsidTr="00CA610B">
        <w:trPr>
          <w:trHeight w:val="584"/>
        </w:trPr>
        <w:tc>
          <w:tcPr>
            <w:tcW w:w="3120" w:type="dxa"/>
          </w:tcPr>
          <w:p w14:paraId="4EC2E0B5" w14:textId="5D565230" w:rsidR="00E0334B" w:rsidRPr="00365E3D" w:rsidRDefault="00E0334B" w:rsidP="001E1022">
            <w:pPr>
              <w:autoSpaceDE/>
              <w:autoSpaceDN/>
              <w:adjustRightInd/>
              <w:rPr>
                <w:rFonts w:cs="Arial"/>
                <w:color w:val="000000" w:themeColor="text1"/>
                <w:kern w:val="24"/>
                <w:lang w:val="en-CA"/>
              </w:rPr>
            </w:pPr>
            <w:r>
              <w:rPr>
                <w:rFonts w:cs="Arial"/>
                <w:color w:val="000000" w:themeColor="text1"/>
                <w:kern w:val="24"/>
                <w:lang w:val="en-CA"/>
              </w:rPr>
              <w:t>2</w:t>
            </w:r>
          </w:p>
        </w:tc>
        <w:tc>
          <w:tcPr>
            <w:tcW w:w="3180" w:type="dxa"/>
          </w:tcPr>
          <w:p w14:paraId="25335972" w14:textId="7C567F69" w:rsidR="00E0334B" w:rsidRPr="00365E3D" w:rsidRDefault="00F15F0C" w:rsidP="001E1022">
            <w:pPr>
              <w:autoSpaceDE/>
              <w:autoSpaceDN/>
              <w:adjustRightInd/>
              <w:rPr>
                <w:rFonts w:cs="Arial"/>
                <w:color w:val="000000" w:themeColor="text1"/>
                <w:kern w:val="24"/>
                <w:lang w:val="en-CA"/>
              </w:rPr>
            </w:pPr>
            <w:r>
              <w:rPr>
                <w:rFonts w:cs="Arial"/>
                <w:color w:val="000000" w:themeColor="text1"/>
                <w:kern w:val="24"/>
                <w:lang w:val="en-CA"/>
              </w:rPr>
              <w:t>11</w:t>
            </w:r>
            <w:r w:rsidR="00E0334B">
              <w:rPr>
                <w:rFonts w:cs="Arial"/>
                <w:color w:val="000000" w:themeColor="text1"/>
                <w:kern w:val="24"/>
                <w:lang w:val="en-CA"/>
              </w:rPr>
              <w:t>0</w:t>
            </w:r>
          </w:p>
        </w:tc>
      </w:tr>
    </w:tbl>
    <w:p w14:paraId="2289430E" w14:textId="77777777" w:rsidR="00DC4DF6" w:rsidRDefault="00DC4DF6" w:rsidP="00DC4DF6">
      <w:pPr>
        <w:pStyle w:val="Heading3"/>
        <w:keepLines/>
        <w:tabs>
          <w:tab w:val="clear" w:pos="796"/>
          <w:tab w:val="clear" w:pos="851"/>
        </w:tabs>
        <w:autoSpaceDE/>
        <w:autoSpaceDN/>
        <w:adjustRightInd/>
        <w:spacing w:before="200" w:line="276" w:lineRule="auto"/>
        <w:ind w:left="86" w:firstLine="0"/>
        <w:jc w:val="both"/>
      </w:pPr>
      <w:bookmarkStart w:id="584" w:name="_Toc62228931"/>
      <w:r>
        <w:t>Test Conditions</w:t>
      </w:r>
      <w:bookmarkEnd w:id="584"/>
    </w:p>
    <w:p w14:paraId="06DE4223" w14:textId="2CB6F87D" w:rsidR="00DC4DF6" w:rsidRPr="00D34CD9" w:rsidRDefault="00DC4DF6" w:rsidP="00DC4DF6">
      <w:pPr>
        <w:pStyle w:val="LoRaCertBody"/>
        <w:spacing w:after="0"/>
        <w:rPr>
          <w:rFonts w:ascii="Arial" w:hAnsi="Arial" w:cs="Arial"/>
        </w:rPr>
      </w:pPr>
      <w:r w:rsidRPr="00D34CD9">
        <w:rPr>
          <w:rFonts w:ascii="Arial" w:hAnsi="Arial" w:cs="Arial"/>
        </w:rPr>
        <w:t>Operating frequencies</w:t>
      </w:r>
      <w:r w:rsidR="001E1022" w:rsidRPr="00D34CD9">
        <w:rPr>
          <w:rFonts w:ascii="Arial" w:hAnsi="Arial" w:cs="Arial"/>
        </w:rPr>
        <w:t xml:space="preserve">: </w:t>
      </w:r>
      <w:r w:rsidR="001072A2">
        <w:rPr>
          <w:rFonts w:ascii="Arial" w:hAnsi="Arial" w:cs="Arial"/>
        </w:rPr>
        <w:t xml:space="preserve">Please refer to </w:t>
      </w:r>
      <w:r w:rsidR="001072A2">
        <w:rPr>
          <w:rFonts w:ascii="Arial" w:hAnsi="Arial" w:cs="Arial"/>
        </w:rPr>
        <w:fldChar w:fldCharType="begin"/>
      </w:r>
      <w:r w:rsidR="001072A2">
        <w:rPr>
          <w:rFonts w:ascii="Arial" w:hAnsi="Arial" w:cs="Arial"/>
        </w:rPr>
        <w:instrText xml:space="preserve"> REF _Ref6414302 \h </w:instrText>
      </w:r>
      <w:r w:rsidR="001072A2">
        <w:rPr>
          <w:rFonts w:ascii="Arial" w:hAnsi="Arial" w:cs="Arial"/>
        </w:rPr>
      </w:r>
      <w:r w:rsidR="001072A2">
        <w:rPr>
          <w:rFonts w:ascii="Arial" w:hAnsi="Arial" w:cs="Arial"/>
        </w:rPr>
        <w:fldChar w:fldCharType="separate"/>
      </w:r>
      <w:r w:rsidR="00EE6949">
        <w:t xml:space="preserve">Table </w:t>
      </w:r>
      <w:r w:rsidR="00EE6949">
        <w:rPr>
          <w:noProof/>
        </w:rPr>
        <w:t>2</w:t>
      </w:r>
      <w:r w:rsidR="00EE6949">
        <w:noBreakHyphen/>
      </w:r>
      <w:r w:rsidR="00EE6949">
        <w:rPr>
          <w:noProof/>
        </w:rPr>
        <w:t>3</w:t>
      </w:r>
      <w:r w:rsidR="001072A2">
        <w:rPr>
          <w:rFonts w:ascii="Arial" w:hAnsi="Arial" w:cs="Arial"/>
        </w:rPr>
        <w:fldChar w:fldCharType="end"/>
      </w:r>
      <w:r w:rsidR="00EC0E5B">
        <w:rPr>
          <w:rFonts w:ascii="Arial" w:hAnsi="Arial" w:cs="Arial"/>
        </w:rPr>
        <w:t xml:space="preserve"> for definition of </w:t>
      </w:r>
      <w:r w:rsidR="00674652">
        <w:rPr>
          <w:rFonts w:ascii="Arial" w:hAnsi="Arial" w:cs="Arial"/>
        </w:rPr>
        <w:t>R</w:t>
      </w:r>
      <w:r w:rsidR="00EC0E5B">
        <w:rPr>
          <w:rFonts w:ascii="Arial" w:hAnsi="Arial" w:cs="Arial"/>
        </w:rPr>
        <w:t>xF1 for the specific gateway under test.</w:t>
      </w:r>
    </w:p>
    <w:p w14:paraId="179BE839" w14:textId="77777777" w:rsidR="00DC4DF6" w:rsidRPr="00D34CD9" w:rsidRDefault="00DC4DF6" w:rsidP="00DC4DF6">
      <w:pPr>
        <w:pStyle w:val="LoRaCertBody"/>
        <w:spacing w:after="0"/>
        <w:rPr>
          <w:rFonts w:ascii="Arial" w:hAnsi="Arial" w:cs="Arial"/>
        </w:rPr>
      </w:pPr>
      <w:r w:rsidRPr="00D34CD9">
        <w:rPr>
          <w:rFonts w:ascii="Arial" w:hAnsi="Arial" w:cs="Arial"/>
        </w:rPr>
        <w:t>RF power levels</w:t>
      </w:r>
      <w:r w:rsidR="001E1022" w:rsidRPr="00D34CD9">
        <w:rPr>
          <w:rFonts w:ascii="Arial" w:hAnsi="Arial" w:cs="Arial"/>
        </w:rPr>
        <w:t>: range over which packet error rate &lt; 10%</w:t>
      </w:r>
    </w:p>
    <w:p w14:paraId="53288C53" w14:textId="77777777" w:rsidR="00DC4DF6" w:rsidRPr="00D34CD9" w:rsidRDefault="00996837" w:rsidP="00DC4DF6">
      <w:pPr>
        <w:pStyle w:val="LoRaCertBody"/>
        <w:spacing w:after="0"/>
        <w:rPr>
          <w:rFonts w:ascii="Arial" w:hAnsi="Arial" w:cs="Arial"/>
        </w:rPr>
      </w:pPr>
      <w:r w:rsidRPr="00810707">
        <w:rPr>
          <w:rFonts w:ascii="Arial" w:hAnsi="Arial" w:cs="Arial"/>
        </w:rPr>
        <w:t xml:space="preserve">Environmental </w:t>
      </w:r>
      <w:r>
        <w:rPr>
          <w:rFonts w:ascii="Arial" w:hAnsi="Arial" w:cs="Arial"/>
        </w:rPr>
        <w:t xml:space="preserve">and input voltage </w:t>
      </w:r>
      <w:r w:rsidRPr="00810707">
        <w:rPr>
          <w:rFonts w:ascii="Arial" w:hAnsi="Arial" w:cs="Arial"/>
        </w:rPr>
        <w:t xml:space="preserve">conditions:  </w:t>
      </w:r>
      <w:r>
        <w:rPr>
          <w:rFonts w:ascii="Arial" w:hAnsi="Arial" w:cs="Arial"/>
        </w:rPr>
        <w:t>nominal temperature, humidity and input voltage</w:t>
      </w:r>
    </w:p>
    <w:p w14:paraId="559C4024" w14:textId="77777777" w:rsidR="00DC4DF6" w:rsidRDefault="00DC4DF6" w:rsidP="00DC4DF6">
      <w:pPr>
        <w:pStyle w:val="Heading3"/>
        <w:keepLines/>
        <w:tabs>
          <w:tab w:val="clear" w:pos="796"/>
          <w:tab w:val="clear" w:pos="851"/>
        </w:tabs>
        <w:autoSpaceDE/>
        <w:autoSpaceDN/>
        <w:adjustRightInd/>
        <w:spacing w:before="200" w:line="276" w:lineRule="auto"/>
        <w:ind w:left="86" w:firstLine="0"/>
        <w:jc w:val="both"/>
      </w:pPr>
      <w:bookmarkStart w:id="585" w:name="_Toc62228932"/>
      <w:r>
        <w:t>Test Procedure</w:t>
      </w:r>
      <w:bookmarkEnd w:id="585"/>
    </w:p>
    <w:p w14:paraId="665585CF" w14:textId="2EC4D742" w:rsidR="00DC4DF6" w:rsidRPr="00D34CD9" w:rsidRDefault="001E1022" w:rsidP="001E1022">
      <w:pPr>
        <w:pStyle w:val="ListParagraph"/>
        <w:numPr>
          <w:ilvl w:val="0"/>
          <w:numId w:val="23"/>
        </w:numPr>
        <w:spacing w:after="200" w:line="276" w:lineRule="auto"/>
        <w:ind w:left="714" w:hanging="357"/>
        <w:rPr>
          <w:rFonts w:cs="Arial"/>
          <w:szCs w:val="20"/>
          <w:lang w:val="en-CA"/>
        </w:rPr>
      </w:pPr>
      <w:r w:rsidRPr="00D34CD9">
        <w:rPr>
          <w:rFonts w:cs="Arial"/>
          <w:szCs w:val="20"/>
          <w:lang w:val="en-CA"/>
        </w:rPr>
        <w:t xml:space="preserve">Use Test Set Up </w:t>
      </w:r>
      <w:r w:rsidR="00CC4E90">
        <w:rPr>
          <w:rFonts w:cs="Arial"/>
          <w:szCs w:val="20"/>
          <w:lang w:val="en-CA"/>
        </w:rPr>
        <w:t xml:space="preserve">#1 </w:t>
      </w:r>
      <w:r w:rsidR="006D7B18">
        <w:rPr>
          <w:rFonts w:cs="Arial"/>
          <w:szCs w:val="20"/>
          <w:lang w:val="en-CA"/>
        </w:rPr>
        <w:t>and follow 1</w:t>
      </w:r>
      <w:r w:rsidR="005836E6">
        <w:rPr>
          <w:rFonts w:cs="Arial"/>
          <w:szCs w:val="20"/>
          <w:lang w:val="en-CA"/>
        </w:rPr>
        <w:t>-</w:t>
      </w:r>
      <w:r w:rsidR="006D7B18">
        <w:rPr>
          <w:rFonts w:cs="Arial"/>
          <w:szCs w:val="20"/>
          <w:lang w:val="en-CA"/>
        </w:rPr>
        <w:t xml:space="preserve">box </w:t>
      </w:r>
      <w:proofErr w:type="spellStart"/>
      <w:r w:rsidR="006D7B18">
        <w:rPr>
          <w:rFonts w:cs="Arial"/>
          <w:szCs w:val="20"/>
          <w:lang w:val="en-CA"/>
        </w:rPr>
        <w:t>LoRaWAN</w:t>
      </w:r>
      <w:proofErr w:type="spellEnd"/>
      <w:r w:rsidR="006D7B18">
        <w:rPr>
          <w:rFonts w:cs="Arial"/>
          <w:szCs w:val="20"/>
          <w:lang w:val="en-CA"/>
        </w:rPr>
        <w:t xml:space="preserve"> test solution software </w:t>
      </w:r>
      <w:r w:rsidR="00CC4E90">
        <w:rPr>
          <w:rFonts w:cs="Arial"/>
          <w:szCs w:val="20"/>
          <w:lang w:val="en-CA"/>
        </w:rPr>
        <w:t xml:space="preserve">or </w:t>
      </w:r>
      <w:r w:rsidR="006D7B18">
        <w:rPr>
          <w:rFonts w:cs="Arial"/>
          <w:szCs w:val="20"/>
          <w:lang w:val="en-CA"/>
        </w:rPr>
        <w:t xml:space="preserve">use Test Set Up </w:t>
      </w:r>
      <w:r w:rsidR="00CC4E90">
        <w:rPr>
          <w:rFonts w:cs="Arial"/>
          <w:szCs w:val="20"/>
          <w:lang w:val="en-CA"/>
        </w:rPr>
        <w:t>#A</w:t>
      </w:r>
      <w:r w:rsidRPr="00D34CD9">
        <w:rPr>
          <w:rFonts w:cs="Arial"/>
          <w:szCs w:val="20"/>
          <w:lang w:val="en-CA"/>
        </w:rPr>
        <w:t>2</w:t>
      </w:r>
      <w:r w:rsidR="006D7B18">
        <w:rPr>
          <w:rFonts w:cs="Arial"/>
          <w:szCs w:val="20"/>
          <w:lang w:val="en-CA"/>
        </w:rPr>
        <w:t xml:space="preserve"> and follow the procedure below.</w:t>
      </w:r>
    </w:p>
    <w:p w14:paraId="79FB4324" w14:textId="5A1E7395" w:rsidR="001E1022" w:rsidRPr="00D34CD9" w:rsidRDefault="001E1022" w:rsidP="001E1022">
      <w:pPr>
        <w:pStyle w:val="ListParagraph"/>
        <w:numPr>
          <w:ilvl w:val="0"/>
          <w:numId w:val="23"/>
        </w:numPr>
        <w:spacing w:after="200" w:line="276" w:lineRule="auto"/>
        <w:ind w:left="714" w:hanging="357"/>
        <w:rPr>
          <w:rFonts w:cs="Arial"/>
          <w:szCs w:val="20"/>
        </w:rPr>
      </w:pPr>
      <w:r w:rsidRPr="00D34CD9">
        <w:rPr>
          <w:rFonts w:cs="Arial"/>
          <w:szCs w:val="20"/>
          <w:lang w:val="en-CA"/>
        </w:rPr>
        <w:t xml:space="preserve">Measure gateway Rx Sensitivity </w:t>
      </w:r>
      <w:r w:rsidR="00674652">
        <w:rPr>
          <w:rFonts w:cs="Arial"/>
          <w:szCs w:val="20"/>
          <w:lang w:val="en-CA"/>
        </w:rPr>
        <w:t xml:space="preserve">frequency RxF1 </w:t>
      </w:r>
      <w:r w:rsidRPr="00D34CD9">
        <w:rPr>
          <w:rFonts w:cs="Arial"/>
          <w:szCs w:val="20"/>
          <w:lang w:val="en-CA"/>
        </w:rPr>
        <w:t>at SF10,</w:t>
      </w:r>
      <w:r w:rsidR="00674652">
        <w:rPr>
          <w:rFonts w:cs="Arial"/>
          <w:szCs w:val="20"/>
          <w:lang w:val="en-CA"/>
        </w:rPr>
        <w:t xml:space="preserve"> </w:t>
      </w:r>
      <w:r w:rsidRPr="00D34CD9">
        <w:rPr>
          <w:rFonts w:cs="Arial"/>
          <w:szCs w:val="20"/>
          <w:lang w:val="en-CA"/>
        </w:rPr>
        <w:t>125kHz (10% PER)</w:t>
      </w:r>
      <w:r w:rsidR="00E0334B">
        <w:rPr>
          <w:rFonts w:cs="Arial"/>
          <w:szCs w:val="20"/>
          <w:lang w:val="en-CA"/>
        </w:rPr>
        <w:t xml:space="preserve"> using procedure described in </w:t>
      </w:r>
      <w:r w:rsidR="001377C6">
        <w:rPr>
          <w:rFonts w:cs="Arial"/>
          <w:szCs w:val="20"/>
          <w:lang w:val="en-CA"/>
        </w:rPr>
        <w:t xml:space="preserve">section </w:t>
      </w:r>
      <w:r w:rsidR="001377C6">
        <w:rPr>
          <w:rFonts w:cs="Arial"/>
          <w:szCs w:val="20"/>
          <w:lang w:val="en-CA"/>
        </w:rPr>
        <w:fldChar w:fldCharType="begin"/>
      </w:r>
      <w:r w:rsidR="001377C6">
        <w:rPr>
          <w:rFonts w:cs="Arial"/>
          <w:szCs w:val="20"/>
          <w:lang w:val="en-CA"/>
        </w:rPr>
        <w:instrText xml:space="preserve"> REF _Ref9419189 \r \h </w:instrText>
      </w:r>
      <w:r w:rsidR="001377C6">
        <w:rPr>
          <w:rFonts w:cs="Arial"/>
          <w:szCs w:val="20"/>
          <w:lang w:val="en-CA"/>
        </w:rPr>
      </w:r>
      <w:r w:rsidR="001377C6">
        <w:rPr>
          <w:rFonts w:cs="Arial"/>
          <w:szCs w:val="20"/>
          <w:lang w:val="en-CA"/>
        </w:rPr>
        <w:fldChar w:fldCharType="separate"/>
      </w:r>
      <w:r w:rsidR="00EE6949">
        <w:rPr>
          <w:rFonts w:cs="Arial"/>
          <w:szCs w:val="20"/>
          <w:lang w:val="en-CA"/>
        </w:rPr>
        <w:t>4.6</w:t>
      </w:r>
      <w:r w:rsidR="001377C6">
        <w:rPr>
          <w:rFonts w:cs="Arial"/>
          <w:szCs w:val="20"/>
          <w:lang w:val="en-CA"/>
        </w:rPr>
        <w:fldChar w:fldCharType="end"/>
      </w:r>
      <w:r w:rsidR="001377C6">
        <w:rPr>
          <w:rFonts w:cs="Arial"/>
          <w:szCs w:val="20"/>
          <w:lang w:val="en-CA"/>
        </w:rPr>
        <w:t>.</w:t>
      </w:r>
    </w:p>
    <w:p w14:paraId="374BC054" w14:textId="77777777" w:rsidR="001E1022" w:rsidRPr="00D34CD9" w:rsidRDefault="001E1022" w:rsidP="001E1022">
      <w:pPr>
        <w:pStyle w:val="ListParagraph"/>
        <w:numPr>
          <w:ilvl w:val="0"/>
          <w:numId w:val="23"/>
        </w:numPr>
        <w:spacing w:after="200" w:line="276" w:lineRule="auto"/>
        <w:ind w:left="714" w:hanging="357"/>
        <w:rPr>
          <w:rFonts w:cs="Arial"/>
          <w:szCs w:val="20"/>
        </w:rPr>
      </w:pPr>
      <w:r w:rsidRPr="00D34CD9">
        <w:rPr>
          <w:rFonts w:cs="Arial"/>
          <w:szCs w:val="20"/>
          <w:lang w:val="en-CA"/>
        </w:rPr>
        <w:t xml:space="preserve">Decrease input signal attenuation by 10dB and measure PER. </w:t>
      </w:r>
    </w:p>
    <w:p w14:paraId="701E20EB" w14:textId="77777777" w:rsidR="001E1022" w:rsidRPr="00D34CD9" w:rsidRDefault="001E1022" w:rsidP="001E1022">
      <w:pPr>
        <w:pStyle w:val="ListParagraph"/>
        <w:numPr>
          <w:ilvl w:val="0"/>
          <w:numId w:val="23"/>
        </w:numPr>
        <w:spacing w:after="200" w:line="276" w:lineRule="auto"/>
        <w:ind w:left="714" w:hanging="357"/>
        <w:rPr>
          <w:rFonts w:cs="Arial"/>
          <w:szCs w:val="20"/>
        </w:rPr>
      </w:pPr>
      <w:r w:rsidRPr="00D34CD9">
        <w:rPr>
          <w:rFonts w:cs="Arial"/>
          <w:szCs w:val="20"/>
          <w:lang w:val="en-CA"/>
        </w:rPr>
        <w:t>Decrease input signal attenuation until 10% PER is observed at high power.  Add 10dB attenuation and repeat step 3 with 1dB steps until 10% PER is observed</w:t>
      </w:r>
    </w:p>
    <w:p w14:paraId="4EE1BF5F" w14:textId="77777777" w:rsidR="001E1022" w:rsidRPr="00D34CD9" w:rsidRDefault="001E1022" w:rsidP="001E1022">
      <w:pPr>
        <w:pStyle w:val="ListParagraph"/>
        <w:numPr>
          <w:ilvl w:val="0"/>
          <w:numId w:val="23"/>
        </w:numPr>
        <w:spacing w:after="200" w:line="276" w:lineRule="auto"/>
        <w:ind w:left="714" w:hanging="357"/>
        <w:rPr>
          <w:rFonts w:cs="Arial"/>
          <w:szCs w:val="20"/>
          <w:lang w:val="en-CA"/>
        </w:rPr>
      </w:pPr>
      <w:r w:rsidRPr="00D34CD9">
        <w:rPr>
          <w:rFonts w:cs="Arial"/>
          <w:szCs w:val="20"/>
          <w:lang w:val="en-CA"/>
        </w:rPr>
        <w:t>Calculate dynamic range.</w:t>
      </w:r>
      <w:r w:rsidR="00E0334B">
        <w:rPr>
          <w:rFonts w:cs="Arial"/>
          <w:szCs w:val="20"/>
          <w:lang w:val="en-CA"/>
        </w:rPr>
        <w:t xml:space="preserve">  Dynamic range = RF power level from step 4 @ 10% PER</w:t>
      </w:r>
      <w:r w:rsidR="00674652">
        <w:rPr>
          <w:rFonts w:cs="Arial"/>
          <w:szCs w:val="20"/>
          <w:lang w:val="en-CA"/>
        </w:rPr>
        <w:t xml:space="preserve"> minus </w:t>
      </w:r>
      <w:r w:rsidR="00E0334B">
        <w:rPr>
          <w:rFonts w:cs="Arial"/>
          <w:szCs w:val="20"/>
          <w:lang w:val="en-CA"/>
        </w:rPr>
        <w:t xml:space="preserve">Rx sensitivity power level.  </w:t>
      </w:r>
    </w:p>
    <w:p w14:paraId="45777DD9" w14:textId="77777777" w:rsidR="00BD7C69" w:rsidRDefault="00BD7C69" w:rsidP="00BD7C69">
      <w:pPr>
        <w:pStyle w:val="Heading3"/>
        <w:rPr>
          <w:lang w:val="en-GB"/>
        </w:rPr>
      </w:pPr>
      <w:bookmarkStart w:id="586" w:name="_Toc62228933"/>
      <w:r>
        <w:rPr>
          <w:lang w:val="en-GB"/>
        </w:rPr>
        <w:t>Test Results</w:t>
      </w:r>
      <w:bookmarkEnd w:id="586"/>
    </w:p>
    <w:p w14:paraId="5F7FE5F1" w14:textId="745887E7" w:rsidR="00EA1BBB" w:rsidRDefault="00EA1BBB" w:rsidP="00EA1BBB">
      <w:pPr>
        <w:pStyle w:val="Caption"/>
        <w:keepNext/>
        <w:jc w:val="left"/>
      </w:pPr>
      <w:bookmarkStart w:id="587" w:name="_Toc62229005"/>
      <w:bookmarkStart w:id="588" w:name="_Ref5189269"/>
      <w:r>
        <w:t xml:space="preserve">Table </w:t>
      </w:r>
      <w:fldSimple w:instr=" STYLEREF 1 \s ">
        <w:r w:rsidR="00EE6949">
          <w:rPr>
            <w:noProof/>
          </w:rPr>
          <w:t>4</w:t>
        </w:r>
      </w:fldSimple>
      <w:r>
        <w:noBreakHyphen/>
      </w:r>
      <w:fldSimple w:instr=" SEQ Table \* ARABIC \s 1 ">
        <w:r w:rsidR="00EE6949">
          <w:rPr>
            <w:noProof/>
          </w:rPr>
          <w:t>14</w:t>
        </w:r>
      </w:fldSimple>
      <w:r>
        <w:t xml:space="preserve"> Test Results – </w:t>
      </w:r>
      <w:r>
        <w:fldChar w:fldCharType="begin"/>
      </w:r>
      <w:r>
        <w:instrText xml:space="preserve"> REF _Ref60654696 \h </w:instrText>
      </w:r>
      <w:r>
        <w:fldChar w:fldCharType="separate"/>
      </w:r>
      <w:r w:rsidR="00EE6949">
        <w:t>Rx Dynamic Range</w:t>
      </w:r>
      <w:bookmarkEnd w:id="587"/>
      <w:r>
        <w:fldChar w:fldCharType="end"/>
      </w:r>
    </w:p>
    <w:tbl>
      <w:tblPr>
        <w:tblStyle w:val="TableGrid"/>
        <w:tblW w:w="0" w:type="auto"/>
        <w:tblLook w:val="04A0" w:firstRow="1" w:lastRow="0" w:firstColumn="1" w:lastColumn="0" w:noHBand="0" w:noVBand="1"/>
      </w:tblPr>
      <w:tblGrid>
        <w:gridCol w:w="999"/>
        <w:gridCol w:w="3420"/>
        <w:gridCol w:w="1476"/>
        <w:gridCol w:w="1194"/>
        <w:gridCol w:w="1921"/>
      </w:tblGrid>
      <w:tr w:rsidR="00EA1BBB" w14:paraId="142A28F9" w14:textId="77777777" w:rsidTr="006124AD">
        <w:tc>
          <w:tcPr>
            <w:tcW w:w="999" w:type="dxa"/>
          </w:tcPr>
          <w:p w14:paraId="48A539B3" w14:textId="77777777" w:rsidR="00EA1BBB" w:rsidRDefault="00EA1BBB" w:rsidP="006124AD">
            <w:pPr>
              <w:autoSpaceDE/>
              <w:autoSpaceDN/>
              <w:adjustRightInd/>
            </w:pPr>
            <w:r>
              <w:t>Test Number</w:t>
            </w:r>
          </w:p>
        </w:tc>
        <w:tc>
          <w:tcPr>
            <w:tcW w:w="3420" w:type="dxa"/>
          </w:tcPr>
          <w:p w14:paraId="05A35821" w14:textId="77777777" w:rsidR="00EA1BBB" w:rsidRDefault="00EA1BBB" w:rsidP="006124AD">
            <w:pPr>
              <w:autoSpaceDE/>
              <w:autoSpaceDN/>
              <w:adjustRightInd/>
            </w:pPr>
            <w:r>
              <w:t>Test Name</w:t>
            </w:r>
          </w:p>
        </w:tc>
        <w:tc>
          <w:tcPr>
            <w:tcW w:w="1476" w:type="dxa"/>
          </w:tcPr>
          <w:p w14:paraId="6678A421" w14:textId="77777777" w:rsidR="00EA1BBB" w:rsidRDefault="00EA1BBB" w:rsidP="006124AD">
            <w:pPr>
              <w:autoSpaceDE/>
              <w:autoSpaceDN/>
              <w:adjustRightInd/>
            </w:pPr>
            <w:r>
              <w:t>T</w:t>
            </w:r>
            <w:r w:rsidRPr="002A7669">
              <w:t>emperature range</w:t>
            </w:r>
          </w:p>
        </w:tc>
        <w:tc>
          <w:tcPr>
            <w:tcW w:w="1194" w:type="dxa"/>
          </w:tcPr>
          <w:p w14:paraId="3D3D8465" w14:textId="7749801D" w:rsidR="00EA1BBB" w:rsidRDefault="00EA1BBB" w:rsidP="006124AD">
            <w:pPr>
              <w:autoSpaceDE/>
              <w:autoSpaceDN/>
              <w:adjustRightInd/>
            </w:pPr>
            <w:r>
              <w:t>Result (dB)</w:t>
            </w:r>
          </w:p>
        </w:tc>
        <w:tc>
          <w:tcPr>
            <w:tcW w:w="1921" w:type="dxa"/>
          </w:tcPr>
          <w:p w14:paraId="7C0CDA93" w14:textId="77777777" w:rsidR="00EA1BBB" w:rsidRDefault="00EA1BBB" w:rsidP="006124AD">
            <w:pPr>
              <w:autoSpaceDE/>
              <w:autoSpaceDN/>
              <w:adjustRightInd/>
            </w:pPr>
            <w:r>
              <w:t>Comment</w:t>
            </w:r>
          </w:p>
        </w:tc>
      </w:tr>
      <w:tr w:rsidR="00EA1BBB" w14:paraId="70AF38FF" w14:textId="77777777" w:rsidTr="006124AD">
        <w:tc>
          <w:tcPr>
            <w:tcW w:w="999" w:type="dxa"/>
          </w:tcPr>
          <w:p w14:paraId="30729DC4" w14:textId="19477B55" w:rsidR="00EA1BBB" w:rsidRDefault="00EA1BBB" w:rsidP="006124AD">
            <w:pPr>
              <w:autoSpaceDE/>
              <w:autoSpaceDN/>
              <w:adjustRightInd/>
            </w:pPr>
            <w:r>
              <w:t>4.7.1</w:t>
            </w:r>
          </w:p>
        </w:tc>
        <w:tc>
          <w:tcPr>
            <w:tcW w:w="3420" w:type="dxa"/>
          </w:tcPr>
          <w:p w14:paraId="381B42B8" w14:textId="6BE07071" w:rsidR="00EA1BBB" w:rsidRDefault="00EA1BBB" w:rsidP="006124AD">
            <w:pPr>
              <w:autoSpaceDE/>
              <w:autoSpaceDN/>
              <w:adjustRightInd/>
            </w:pPr>
            <w:r>
              <w:t>Rx Dynamic Range</w:t>
            </w:r>
          </w:p>
        </w:tc>
        <w:tc>
          <w:tcPr>
            <w:tcW w:w="1476" w:type="dxa"/>
          </w:tcPr>
          <w:p w14:paraId="08DB5082" w14:textId="77777777" w:rsidR="00EA1BBB" w:rsidRDefault="00EA1BBB" w:rsidP="006124AD">
            <w:pPr>
              <w:autoSpaceDE/>
              <w:autoSpaceDN/>
              <w:adjustRightInd/>
            </w:pPr>
            <w:r>
              <w:t xml:space="preserve"> Normal</w:t>
            </w:r>
          </w:p>
        </w:tc>
        <w:tc>
          <w:tcPr>
            <w:tcW w:w="1194" w:type="dxa"/>
          </w:tcPr>
          <w:p w14:paraId="60AC3F86" w14:textId="77777777" w:rsidR="00EA1BBB" w:rsidRDefault="00EA1BBB" w:rsidP="006124AD">
            <w:pPr>
              <w:autoSpaceDE/>
              <w:autoSpaceDN/>
              <w:adjustRightInd/>
            </w:pPr>
          </w:p>
        </w:tc>
        <w:tc>
          <w:tcPr>
            <w:tcW w:w="1921" w:type="dxa"/>
          </w:tcPr>
          <w:p w14:paraId="4B0DEFA4" w14:textId="3A50238B" w:rsidR="00EA1BBB" w:rsidRDefault="00EA1BBB" w:rsidP="006124AD">
            <w:pPr>
              <w:autoSpaceDE/>
              <w:autoSpaceDN/>
              <w:adjustRightInd/>
            </w:pPr>
          </w:p>
        </w:tc>
      </w:tr>
    </w:tbl>
    <w:p w14:paraId="1423BB9C" w14:textId="77777777" w:rsidR="001E1022" w:rsidRDefault="001E1022">
      <w:pPr>
        <w:autoSpaceDE/>
        <w:autoSpaceDN/>
        <w:adjustRightInd/>
        <w:rPr>
          <w:rFonts w:cs="Helvetica-Bold"/>
          <w:b/>
          <w:bCs/>
          <w:sz w:val="26"/>
          <w:szCs w:val="26"/>
        </w:rPr>
      </w:pPr>
      <w:r>
        <w:br w:type="page"/>
      </w:r>
    </w:p>
    <w:p w14:paraId="39E117FA" w14:textId="77777777" w:rsidR="00DC4DF6" w:rsidRDefault="00DC4DF6" w:rsidP="00DC4DF6">
      <w:pPr>
        <w:pStyle w:val="Heading2"/>
      </w:pPr>
      <w:bookmarkStart w:id="589" w:name="_Ref6411969"/>
      <w:bookmarkStart w:id="590" w:name="_Toc62228934"/>
      <w:r>
        <w:lastRenderedPageBreak/>
        <w:t>Rx In-Band Blocking/Selectivity</w:t>
      </w:r>
      <w:bookmarkEnd w:id="588"/>
      <w:bookmarkEnd w:id="589"/>
      <w:bookmarkEnd w:id="590"/>
    </w:p>
    <w:p w14:paraId="0B61B687" w14:textId="77777777" w:rsidR="00DC4DF6" w:rsidRDefault="00DC4DF6" w:rsidP="00DC4DF6">
      <w:pPr>
        <w:pStyle w:val="Heading3"/>
        <w:keepLines/>
        <w:tabs>
          <w:tab w:val="clear" w:pos="796"/>
          <w:tab w:val="clear" w:pos="851"/>
        </w:tabs>
        <w:autoSpaceDE/>
        <w:autoSpaceDN/>
        <w:adjustRightInd/>
        <w:spacing w:before="200" w:line="276" w:lineRule="auto"/>
        <w:ind w:left="86" w:firstLine="0"/>
        <w:jc w:val="both"/>
      </w:pPr>
      <w:bookmarkStart w:id="591" w:name="_Toc62228935"/>
      <w:r>
        <w:t>Applicability</w:t>
      </w:r>
      <w:bookmarkEnd w:id="591"/>
      <w:r>
        <w:t xml:space="preserve"> </w:t>
      </w:r>
    </w:p>
    <w:p w14:paraId="3EA41151" w14:textId="66EF593C" w:rsidR="00AC7718" w:rsidRDefault="00AC7718" w:rsidP="00AC7718">
      <w:r>
        <w:t xml:space="preserve">Please refer to </w:t>
      </w:r>
      <w:r>
        <w:fldChar w:fldCharType="begin"/>
      </w:r>
      <w:r>
        <w:instrText xml:space="preserve"> REF _Ref6413609 \h </w:instrText>
      </w:r>
      <w:r>
        <w:fldChar w:fldCharType="separate"/>
      </w:r>
      <w:r w:rsidR="00EE6949">
        <w:t xml:space="preserve">Table </w:t>
      </w:r>
      <w:r w:rsidR="00EE6949">
        <w:rPr>
          <w:noProof/>
        </w:rPr>
        <w:t>2</w:t>
      </w:r>
      <w:r w:rsidR="00EE6949">
        <w:noBreakHyphen/>
      </w:r>
      <w:r w:rsidR="00EE6949">
        <w:rPr>
          <w:noProof/>
        </w:rPr>
        <w:t>2</w:t>
      </w:r>
      <w:r>
        <w:fldChar w:fldCharType="end"/>
      </w:r>
      <w:r>
        <w:t>.</w:t>
      </w:r>
    </w:p>
    <w:p w14:paraId="373913B6" w14:textId="77777777" w:rsidR="00AC7718" w:rsidRPr="00AC7718" w:rsidRDefault="00AC7718" w:rsidP="00AC7718"/>
    <w:p w14:paraId="23B60B4E" w14:textId="77777777" w:rsidR="00DC4DF6" w:rsidRPr="006800FA" w:rsidRDefault="00DC4DF6" w:rsidP="00DC4DF6">
      <w:pPr>
        <w:pStyle w:val="Heading3"/>
        <w:keepLines/>
        <w:tabs>
          <w:tab w:val="clear" w:pos="796"/>
          <w:tab w:val="clear" w:pos="851"/>
        </w:tabs>
        <w:autoSpaceDE/>
        <w:autoSpaceDN/>
        <w:adjustRightInd/>
        <w:spacing w:before="200" w:line="276" w:lineRule="auto"/>
        <w:ind w:left="86" w:firstLine="0"/>
        <w:jc w:val="both"/>
      </w:pPr>
      <w:bookmarkStart w:id="592" w:name="_Toc8202832"/>
      <w:bookmarkStart w:id="593" w:name="_Toc8204030"/>
      <w:bookmarkStart w:id="594" w:name="_Toc8205851"/>
      <w:bookmarkStart w:id="595" w:name="_Toc8214408"/>
      <w:bookmarkStart w:id="596" w:name="_Toc8216122"/>
      <w:bookmarkStart w:id="597" w:name="_Toc8220570"/>
      <w:bookmarkStart w:id="598" w:name="_Toc8221251"/>
      <w:bookmarkStart w:id="599" w:name="_Toc8221912"/>
      <w:bookmarkStart w:id="600" w:name="_Toc8222115"/>
      <w:bookmarkStart w:id="601" w:name="_Toc8228094"/>
      <w:bookmarkStart w:id="602" w:name="_Toc8228762"/>
      <w:bookmarkStart w:id="603" w:name="_Toc62228936"/>
      <w:bookmarkEnd w:id="592"/>
      <w:bookmarkEnd w:id="593"/>
      <w:bookmarkEnd w:id="594"/>
      <w:bookmarkEnd w:id="595"/>
      <w:bookmarkEnd w:id="596"/>
      <w:bookmarkEnd w:id="597"/>
      <w:bookmarkEnd w:id="598"/>
      <w:bookmarkEnd w:id="599"/>
      <w:bookmarkEnd w:id="600"/>
      <w:bookmarkEnd w:id="601"/>
      <w:bookmarkEnd w:id="602"/>
      <w:r>
        <w:t>Description</w:t>
      </w:r>
      <w:bookmarkEnd w:id="603"/>
    </w:p>
    <w:p w14:paraId="19DC6F2D" w14:textId="77777777" w:rsidR="00DC4DF6" w:rsidRPr="00D34CD9" w:rsidRDefault="00A97905" w:rsidP="00A97905">
      <w:pPr>
        <w:pStyle w:val="LoRaCertBody"/>
        <w:rPr>
          <w:rFonts w:ascii="Arial" w:hAnsi="Arial" w:cs="Arial"/>
          <w:lang w:val="en-US"/>
        </w:rPr>
      </w:pPr>
      <w:r w:rsidRPr="00D34CD9">
        <w:rPr>
          <w:rFonts w:ascii="Arial" w:hAnsi="Arial" w:cs="Arial"/>
          <w:lang w:val="en-CA"/>
        </w:rPr>
        <w:t xml:space="preserve">Measure the ability of Gateway to receive a </w:t>
      </w:r>
      <w:proofErr w:type="gramStart"/>
      <w:r w:rsidRPr="00D34CD9">
        <w:rPr>
          <w:rFonts w:ascii="Arial" w:hAnsi="Arial" w:cs="Arial"/>
          <w:lang w:val="en-CA"/>
        </w:rPr>
        <w:t>low level</w:t>
      </w:r>
      <w:proofErr w:type="gramEnd"/>
      <w:r w:rsidRPr="00D34CD9">
        <w:rPr>
          <w:rFonts w:ascii="Arial" w:hAnsi="Arial" w:cs="Arial"/>
          <w:lang w:val="en-CA"/>
        </w:rPr>
        <w:t xml:space="preserve"> desired signal in the presence of a strong in-band interferer.  </w:t>
      </w:r>
    </w:p>
    <w:p w14:paraId="38A1E1E5" w14:textId="77777777" w:rsidR="00DC4DF6" w:rsidRDefault="004C0F4B" w:rsidP="00DC4DF6">
      <w:pPr>
        <w:pStyle w:val="Heading3"/>
      </w:pPr>
      <w:bookmarkStart w:id="604" w:name="_Toc62228937"/>
      <w:r>
        <w:t>Performance Guidelines</w:t>
      </w:r>
      <w:bookmarkEnd w:id="604"/>
    </w:p>
    <w:p w14:paraId="3563F226" w14:textId="77777777" w:rsidR="004350F1" w:rsidRPr="004350F1" w:rsidRDefault="004350F1" w:rsidP="004350F1"/>
    <w:p w14:paraId="564D5B1E" w14:textId="01AC327E" w:rsidR="005147C2" w:rsidRDefault="005147C2" w:rsidP="005147C2">
      <w:pPr>
        <w:pStyle w:val="Caption"/>
        <w:keepNext/>
        <w:jc w:val="left"/>
      </w:pPr>
      <w:bookmarkStart w:id="605" w:name="_Toc62229006"/>
      <w:r>
        <w:t xml:space="preserve">Table </w:t>
      </w:r>
      <w:fldSimple w:instr=" STYLEREF 1 \s ">
        <w:r w:rsidR="00EE6949">
          <w:rPr>
            <w:noProof/>
          </w:rPr>
          <w:t>4</w:t>
        </w:r>
      </w:fldSimple>
      <w:r w:rsidR="00A360B0">
        <w:noBreakHyphen/>
      </w:r>
      <w:fldSimple w:instr=" SEQ Table \* ARABIC \s 1 ">
        <w:r w:rsidR="00EE6949">
          <w:rPr>
            <w:noProof/>
          </w:rPr>
          <w:t>15</w:t>
        </w:r>
      </w:fldSimple>
      <w:r>
        <w:t xml:space="preserve"> Rx In-band Blocking Tolerated Interferer Power Performance Guidelines</w:t>
      </w:r>
      <w:bookmarkEnd w:id="605"/>
    </w:p>
    <w:tbl>
      <w:tblPr>
        <w:tblStyle w:val="TableGrid"/>
        <w:tblW w:w="6193" w:type="dxa"/>
        <w:tblLook w:val="0420" w:firstRow="1" w:lastRow="0" w:firstColumn="0" w:lastColumn="0" w:noHBand="0" w:noVBand="1"/>
      </w:tblPr>
      <w:tblGrid>
        <w:gridCol w:w="3058"/>
        <w:gridCol w:w="3135"/>
      </w:tblGrid>
      <w:tr w:rsidR="005147C2" w:rsidRPr="000C6A7E" w14:paraId="2D11881F" w14:textId="77777777" w:rsidTr="005147C2">
        <w:trPr>
          <w:trHeight w:val="584"/>
        </w:trPr>
        <w:tc>
          <w:tcPr>
            <w:tcW w:w="3058" w:type="dxa"/>
            <w:hideMark/>
          </w:tcPr>
          <w:p w14:paraId="70AD7A64" w14:textId="77777777" w:rsidR="005147C2" w:rsidRPr="00365E3D" w:rsidRDefault="005147C2" w:rsidP="00A77568">
            <w:pPr>
              <w:autoSpaceDE/>
              <w:autoSpaceDN/>
              <w:adjustRightInd/>
              <w:rPr>
                <w:rFonts w:cs="Arial"/>
                <w:b/>
                <w:color w:val="000000" w:themeColor="text1"/>
              </w:rPr>
            </w:pPr>
            <w:r>
              <w:rPr>
                <w:rFonts w:cs="Arial"/>
                <w:b/>
                <w:color w:val="000000" w:themeColor="text1"/>
                <w:kern w:val="24"/>
                <w:lang w:val="en-CA"/>
              </w:rPr>
              <w:t>Gateway Class</w:t>
            </w:r>
          </w:p>
        </w:tc>
        <w:tc>
          <w:tcPr>
            <w:tcW w:w="3135" w:type="dxa"/>
            <w:hideMark/>
          </w:tcPr>
          <w:p w14:paraId="4A3D4F21" w14:textId="77777777" w:rsidR="005147C2" w:rsidRPr="00365E3D" w:rsidRDefault="005147C2" w:rsidP="00A77568">
            <w:pPr>
              <w:autoSpaceDE/>
              <w:autoSpaceDN/>
              <w:adjustRightInd/>
              <w:rPr>
                <w:rFonts w:cs="Arial"/>
                <w:b/>
                <w:color w:val="000000" w:themeColor="text1"/>
              </w:rPr>
            </w:pPr>
            <w:r>
              <w:rPr>
                <w:rFonts w:cs="Arial"/>
                <w:b/>
                <w:color w:val="000000" w:themeColor="text1"/>
                <w:kern w:val="24"/>
                <w:lang w:val="en-CA"/>
              </w:rPr>
              <w:t>Tolerable In-band Interferer Power level (dBm)</w:t>
            </w:r>
          </w:p>
        </w:tc>
      </w:tr>
      <w:tr w:rsidR="005147C2" w:rsidRPr="000C6A7E" w14:paraId="744D2EE2" w14:textId="77777777" w:rsidTr="005147C2">
        <w:trPr>
          <w:trHeight w:val="584"/>
        </w:trPr>
        <w:tc>
          <w:tcPr>
            <w:tcW w:w="3058" w:type="dxa"/>
          </w:tcPr>
          <w:p w14:paraId="149FCCA7" w14:textId="1DEFC3D8" w:rsidR="005147C2" w:rsidRPr="00365E3D" w:rsidRDefault="005147C2" w:rsidP="00A77568">
            <w:pPr>
              <w:autoSpaceDE/>
              <w:autoSpaceDN/>
              <w:adjustRightInd/>
              <w:rPr>
                <w:rFonts w:cs="Arial"/>
                <w:color w:val="000000" w:themeColor="text1"/>
              </w:rPr>
            </w:pPr>
            <w:r>
              <w:rPr>
                <w:rFonts w:cs="Arial"/>
                <w:color w:val="000000" w:themeColor="text1"/>
                <w:kern w:val="24"/>
                <w:lang w:val="en-CA"/>
              </w:rPr>
              <w:t>1</w:t>
            </w:r>
          </w:p>
        </w:tc>
        <w:tc>
          <w:tcPr>
            <w:tcW w:w="3135" w:type="dxa"/>
          </w:tcPr>
          <w:p w14:paraId="517AEFC5" w14:textId="7413D72E" w:rsidR="005147C2" w:rsidRPr="00365E3D" w:rsidRDefault="00215E08" w:rsidP="00A77568">
            <w:pPr>
              <w:autoSpaceDE/>
              <w:autoSpaceDN/>
              <w:adjustRightInd/>
              <w:rPr>
                <w:rFonts w:cs="Arial"/>
                <w:color w:val="000000" w:themeColor="text1"/>
              </w:rPr>
            </w:pPr>
            <w:r>
              <w:rPr>
                <w:rFonts w:cs="Arial"/>
                <w:color w:val="000000" w:themeColor="text1"/>
                <w:kern w:val="24"/>
                <w:lang w:val="en-CA"/>
              </w:rPr>
              <w:t>-43</w:t>
            </w:r>
          </w:p>
        </w:tc>
      </w:tr>
      <w:tr w:rsidR="005147C2" w:rsidRPr="000C6A7E" w14:paraId="3E2B0483" w14:textId="77777777" w:rsidTr="005147C2">
        <w:trPr>
          <w:trHeight w:val="584"/>
        </w:trPr>
        <w:tc>
          <w:tcPr>
            <w:tcW w:w="3058" w:type="dxa"/>
          </w:tcPr>
          <w:p w14:paraId="1A612D28" w14:textId="1238FCE1" w:rsidR="005147C2" w:rsidRDefault="005147C2" w:rsidP="00A77568">
            <w:pPr>
              <w:autoSpaceDE/>
              <w:autoSpaceDN/>
              <w:adjustRightInd/>
              <w:rPr>
                <w:rFonts w:cs="Arial"/>
                <w:color w:val="000000" w:themeColor="text1"/>
                <w:kern w:val="24"/>
                <w:lang w:val="en-CA"/>
              </w:rPr>
            </w:pPr>
            <w:r>
              <w:rPr>
                <w:rFonts w:cs="Arial"/>
                <w:color w:val="000000" w:themeColor="text1"/>
                <w:kern w:val="24"/>
                <w:lang w:val="en-CA"/>
              </w:rPr>
              <w:t>2</w:t>
            </w:r>
          </w:p>
        </w:tc>
        <w:tc>
          <w:tcPr>
            <w:tcW w:w="3135" w:type="dxa"/>
          </w:tcPr>
          <w:p w14:paraId="1D0E06E3" w14:textId="13C7D16A" w:rsidR="005147C2" w:rsidRDefault="00215E08" w:rsidP="00A77568">
            <w:pPr>
              <w:autoSpaceDE/>
              <w:autoSpaceDN/>
              <w:adjustRightInd/>
              <w:rPr>
                <w:rFonts w:cs="Arial"/>
                <w:color w:val="000000" w:themeColor="text1"/>
                <w:kern w:val="24"/>
                <w:lang w:val="en-CA"/>
              </w:rPr>
            </w:pPr>
            <w:r>
              <w:rPr>
                <w:rFonts w:cs="Arial"/>
                <w:color w:val="000000" w:themeColor="text1"/>
                <w:kern w:val="24"/>
                <w:lang w:val="en-CA"/>
              </w:rPr>
              <w:t>-69</w:t>
            </w:r>
          </w:p>
        </w:tc>
      </w:tr>
    </w:tbl>
    <w:p w14:paraId="50F16670" w14:textId="77777777" w:rsidR="00DC4DF6" w:rsidRDefault="00DC4DF6" w:rsidP="00DC4DF6">
      <w:pPr>
        <w:pStyle w:val="LoRaCertBody"/>
      </w:pPr>
    </w:p>
    <w:p w14:paraId="57F3C1E9" w14:textId="77777777" w:rsidR="00DC4DF6" w:rsidRDefault="00DC4DF6" w:rsidP="00DC4DF6">
      <w:pPr>
        <w:pStyle w:val="Heading3"/>
        <w:keepLines/>
        <w:tabs>
          <w:tab w:val="clear" w:pos="796"/>
          <w:tab w:val="clear" w:pos="851"/>
        </w:tabs>
        <w:autoSpaceDE/>
        <w:autoSpaceDN/>
        <w:adjustRightInd/>
        <w:spacing w:before="200" w:line="276" w:lineRule="auto"/>
        <w:ind w:left="86" w:firstLine="0"/>
        <w:jc w:val="both"/>
      </w:pPr>
      <w:bookmarkStart w:id="606" w:name="_Toc62228938"/>
      <w:r>
        <w:t>Test Conditions</w:t>
      </w:r>
      <w:bookmarkEnd w:id="606"/>
    </w:p>
    <w:p w14:paraId="3D62DEB6" w14:textId="53B645AB" w:rsidR="00DC4DF6" w:rsidRPr="00D34CD9" w:rsidRDefault="00DC4DF6" w:rsidP="00DC4DF6">
      <w:pPr>
        <w:pStyle w:val="LoRaCertBody"/>
        <w:spacing w:after="0"/>
        <w:rPr>
          <w:rFonts w:ascii="Arial" w:hAnsi="Arial" w:cs="Arial"/>
        </w:rPr>
      </w:pPr>
      <w:r w:rsidRPr="00D34CD9">
        <w:rPr>
          <w:rFonts w:ascii="Arial" w:hAnsi="Arial" w:cs="Arial"/>
        </w:rPr>
        <w:t>Operating frequencies</w:t>
      </w:r>
      <w:r w:rsidR="00C83615" w:rsidRPr="00D34CD9">
        <w:rPr>
          <w:rFonts w:ascii="Arial" w:hAnsi="Arial" w:cs="Arial"/>
        </w:rPr>
        <w:t xml:space="preserve">: </w:t>
      </w:r>
      <w:r w:rsidR="001072A2">
        <w:rPr>
          <w:rFonts w:ascii="Arial" w:hAnsi="Arial" w:cs="Arial"/>
        </w:rPr>
        <w:t>Please refer to</w:t>
      </w:r>
      <w:r w:rsidR="00547C92">
        <w:rPr>
          <w:rFonts w:ascii="Arial" w:hAnsi="Arial" w:cs="Arial"/>
        </w:rPr>
        <w:t xml:space="preserve"> </w:t>
      </w:r>
      <w:r w:rsidR="00056A62">
        <w:rPr>
          <w:rFonts w:ascii="Arial" w:hAnsi="Arial" w:cs="Arial"/>
        </w:rPr>
        <w:fldChar w:fldCharType="begin"/>
      </w:r>
      <w:r w:rsidR="00056A62">
        <w:rPr>
          <w:rFonts w:ascii="Arial" w:hAnsi="Arial" w:cs="Arial"/>
        </w:rPr>
        <w:instrText xml:space="preserve"> REF _Ref8220798 \h </w:instrText>
      </w:r>
      <w:r w:rsidR="00056A62">
        <w:rPr>
          <w:rFonts w:ascii="Arial" w:hAnsi="Arial" w:cs="Arial"/>
        </w:rPr>
      </w:r>
      <w:r w:rsidR="00056A62">
        <w:rPr>
          <w:rFonts w:ascii="Arial" w:hAnsi="Arial" w:cs="Arial"/>
        </w:rPr>
        <w:fldChar w:fldCharType="separate"/>
      </w:r>
      <w:r w:rsidR="00EE6949">
        <w:t xml:space="preserve">Table </w:t>
      </w:r>
      <w:r w:rsidR="00EE6949">
        <w:rPr>
          <w:noProof/>
        </w:rPr>
        <w:t>2</w:t>
      </w:r>
      <w:r w:rsidR="00EE6949">
        <w:noBreakHyphen/>
      </w:r>
      <w:r w:rsidR="00EE6949">
        <w:rPr>
          <w:noProof/>
        </w:rPr>
        <w:t>4</w:t>
      </w:r>
      <w:r w:rsidR="00056A62">
        <w:rPr>
          <w:rFonts w:ascii="Arial" w:hAnsi="Arial" w:cs="Arial"/>
        </w:rPr>
        <w:fldChar w:fldCharType="end"/>
      </w:r>
      <w:r w:rsidR="00547C92">
        <w:rPr>
          <w:rFonts w:ascii="Arial" w:hAnsi="Arial" w:cs="Arial"/>
        </w:rPr>
        <w:t>.</w:t>
      </w:r>
    </w:p>
    <w:p w14:paraId="1506C882" w14:textId="77777777" w:rsidR="00DC4DF6" w:rsidRPr="00D34CD9" w:rsidRDefault="00DC4DF6" w:rsidP="00DC4DF6">
      <w:pPr>
        <w:pStyle w:val="LoRaCertBody"/>
        <w:spacing w:after="0"/>
        <w:rPr>
          <w:rFonts w:ascii="Arial" w:hAnsi="Arial" w:cs="Arial"/>
        </w:rPr>
      </w:pPr>
      <w:r w:rsidRPr="00D34CD9">
        <w:rPr>
          <w:rFonts w:ascii="Arial" w:hAnsi="Arial" w:cs="Arial"/>
        </w:rPr>
        <w:t>RF power levels</w:t>
      </w:r>
      <w:r w:rsidR="00C83615" w:rsidRPr="00D34CD9">
        <w:rPr>
          <w:rFonts w:ascii="Arial" w:hAnsi="Arial" w:cs="Arial"/>
        </w:rPr>
        <w:t>: Receiver input levels as per test procedure</w:t>
      </w:r>
    </w:p>
    <w:p w14:paraId="4046D547" w14:textId="77777777" w:rsidR="00DC4DF6" w:rsidRDefault="00996837" w:rsidP="00DC4DF6">
      <w:pPr>
        <w:pStyle w:val="LoRaCertBody"/>
        <w:spacing w:after="0"/>
        <w:rPr>
          <w:rFonts w:ascii="Arial" w:hAnsi="Arial" w:cs="Arial"/>
        </w:rPr>
      </w:pPr>
      <w:r w:rsidRPr="00810707">
        <w:rPr>
          <w:rFonts w:ascii="Arial" w:hAnsi="Arial" w:cs="Arial"/>
        </w:rPr>
        <w:t xml:space="preserve">Environmental </w:t>
      </w:r>
      <w:r>
        <w:rPr>
          <w:rFonts w:ascii="Arial" w:hAnsi="Arial" w:cs="Arial"/>
        </w:rPr>
        <w:t xml:space="preserve">and input voltage </w:t>
      </w:r>
      <w:r w:rsidRPr="00810707">
        <w:rPr>
          <w:rFonts w:ascii="Arial" w:hAnsi="Arial" w:cs="Arial"/>
        </w:rPr>
        <w:t xml:space="preserve">conditions:  </w:t>
      </w:r>
      <w:r>
        <w:rPr>
          <w:rFonts w:ascii="Arial" w:hAnsi="Arial" w:cs="Arial"/>
        </w:rPr>
        <w:t>nominal temperature, humidity and input voltage</w:t>
      </w:r>
    </w:p>
    <w:p w14:paraId="7870EB84" w14:textId="77777777" w:rsidR="00BE3915" w:rsidRDefault="00BE3915" w:rsidP="00DC4DF6">
      <w:pPr>
        <w:pStyle w:val="LoRaCertBody"/>
        <w:spacing w:after="0"/>
        <w:rPr>
          <w:rFonts w:ascii="Arial" w:hAnsi="Arial" w:cs="Arial"/>
        </w:rPr>
      </w:pPr>
    </w:p>
    <w:p w14:paraId="7D502A0D" w14:textId="7D9D2C49" w:rsidR="00F251DE" w:rsidRDefault="00F251DE" w:rsidP="00F251DE">
      <w:pPr>
        <w:pStyle w:val="Caption"/>
        <w:keepNext/>
        <w:jc w:val="left"/>
      </w:pPr>
      <w:bookmarkStart w:id="607" w:name="_Ref8220784"/>
      <w:bookmarkStart w:id="608" w:name="_Toc62229007"/>
      <w:r>
        <w:t xml:space="preserve">Table </w:t>
      </w:r>
      <w:fldSimple w:instr=" STYLEREF 1 \s ">
        <w:r w:rsidR="00EE6949">
          <w:rPr>
            <w:noProof/>
          </w:rPr>
          <w:t>4</w:t>
        </w:r>
      </w:fldSimple>
      <w:r w:rsidR="00A360B0">
        <w:noBreakHyphen/>
      </w:r>
      <w:fldSimple w:instr=" SEQ Table \* ARABIC \s 1 ">
        <w:r w:rsidR="00EE6949">
          <w:rPr>
            <w:noProof/>
          </w:rPr>
          <w:t>16</w:t>
        </w:r>
      </w:fldSimple>
      <w:bookmarkEnd w:id="607"/>
      <w:r>
        <w:t xml:space="preserve"> In-Band Blocking Interferer Settings</w:t>
      </w:r>
      <w:bookmarkEnd w:id="608"/>
    </w:p>
    <w:tbl>
      <w:tblPr>
        <w:tblStyle w:val="TableGrid"/>
        <w:tblW w:w="5300" w:type="dxa"/>
        <w:tblLook w:val="0420" w:firstRow="1" w:lastRow="0" w:firstColumn="0" w:lastColumn="0" w:noHBand="0" w:noVBand="1"/>
      </w:tblPr>
      <w:tblGrid>
        <w:gridCol w:w="1231"/>
        <w:gridCol w:w="1343"/>
        <w:gridCol w:w="1360"/>
        <w:gridCol w:w="1366"/>
      </w:tblGrid>
      <w:tr w:rsidR="00CC2434" w:rsidRPr="007A3C05" w14:paraId="52BDAB79" w14:textId="77777777" w:rsidTr="00CC2434">
        <w:trPr>
          <w:trHeight w:val="584"/>
        </w:trPr>
        <w:tc>
          <w:tcPr>
            <w:tcW w:w="1231" w:type="dxa"/>
          </w:tcPr>
          <w:p w14:paraId="076A2545" w14:textId="77777777" w:rsidR="00CC2434" w:rsidRDefault="00CC2434" w:rsidP="00A77568">
            <w:pPr>
              <w:autoSpaceDE/>
              <w:autoSpaceDN/>
              <w:adjustRightInd/>
              <w:rPr>
                <w:rFonts w:cs="Arial"/>
                <w:b/>
                <w:color w:val="000000" w:themeColor="text1"/>
              </w:rPr>
            </w:pPr>
            <w:r>
              <w:rPr>
                <w:rFonts w:cs="Arial"/>
                <w:b/>
                <w:color w:val="000000" w:themeColor="text1"/>
              </w:rPr>
              <w:t>Gateway Class</w:t>
            </w:r>
          </w:p>
        </w:tc>
        <w:tc>
          <w:tcPr>
            <w:tcW w:w="1343" w:type="dxa"/>
            <w:hideMark/>
          </w:tcPr>
          <w:p w14:paraId="0E2474F4" w14:textId="77777777" w:rsidR="00CC2434" w:rsidRPr="00365E3D" w:rsidRDefault="00CC2434" w:rsidP="00A77568">
            <w:pPr>
              <w:autoSpaceDE/>
              <w:autoSpaceDN/>
              <w:adjustRightInd/>
              <w:rPr>
                <w:rFonts w:cs="Arial"/>
                <w:b/>
                <w:color w:val="000000" w:themeColor="text1"/>
              </w:rPr>
            </w:pPr>
            <w:r>
              <w:rPr>
                <w:rFonts w:cs="Arial"/>
                <w:b/>
                <w:color w:val="000000" w:themeColor="text1"/>
              </w:rPr>
              <w:t>In-band Interferer Type</w:t>
            </w:r>
          </w:p>
        </w:tc>
        <w:tc>
          <w:tcPr>
            <w:tcW w:w="1360" w:type="dxa"/>
            <w:hideMark/>
          </w:tcPr>
          <w:p w14:paraId="27A7608D" w14:textId="77777777" w:rsidR="00CC2434" w:rsidRPr="00365E3D" w:rsidRDefault="00CC2434" w:rsidP="00A77568">
            <w:pPr>
              <w:autoSpaceDE/>
              <w:autoSpaceDN/>
              <w:adjustRightInd/>
              <w:rPr>
                <w:rFonts w:cs="Arial"/>
                <w:b/>
                <w:color w:val="000000" w:themeColor="text1"/>
              </w:rPr>
            </w:pPr>
            <w:r>
              <w:rPr>
                <w:rFonts w:cs="Arial"/>
                <w:b/>
                <w:color w:val="000000" w:themeColor="text1"/>
              </w:rPr>
              <w:t>In-band Interferer Power level at start of test (dBm)</w:t>
            </w:r>
            <w:r>
              <w:rPr>
                <w:rFonts w:cs="Arial"/>
                <w:b/>
                <w:color w:val="000000" w:themeColor="text1"/>
                <w:kern w:val="24"/>
                <w:lang w:val="en-CA"/>
              </w:rPr>
              <w:t xml:space="preserve"> </w:t>
            </w:r>
          </w:p>
        </w:tc>
        <w:tc>
          <w:tcPr>
            <w:tcW w:w="1366" w:type="dxa"/>
          </w:tcPr>
          <w:p w14:paraId="5B2FC5A1" w14:textId="77777777" w:rsidR="00CC2434" w:rsidRDefault="00CC2434" w:rsidP="00A77568">
            <w:pPr>
              <w:autoSpaceDE/>
              <w:autoSpaceDN/>
              <w:adjustRightInd/>
              <w:rPr>
                <w:rFonts w:cs="Arial"/>
                <w:b/>
                <w:color w:val="000000" w:themeColor="text1"/>
                <w:kern w:val="24"/>
                <w:lang w:val="en-CA"/>
              </w:rPr>
            </w:pPr>
            <w:r>
              <w:rPr>
                <w:rFonts w:cs="Arial"/>
                <w:b/>
                <w:color w:val="000000" w:themeColor="text1"/>
                <w:kern w:val="24"/>
                <w:lang w:val="en-CA"/>
              </w:rPr>
              <w:t>Desired signal level power (dB above SF10 RF sensitivity)</w:t>
            </w:r>
          </w:p>
        </w:tc>
      </w:tr>
      <w:tr w:rsidR="00CC2434" w:rsidRPr="007A3C05" w14:paraId="039DC0A3" w14:textId="77777777" w:rsidTr="00CC2434">
        <w:trPr>
          <w:trHeight w:val="584"/>
        </w:trPr>
        <w:tc>
          <w:tcPr>
            <w:tcW w:w="1231" w:type="dxa"/>
          </w:tcPr>
          <w:p w14:paraId="51680FB5" w14:textId="2F49FB30" w:rsidR="00CC2434" w:rsidRDefault="00CC2434" w:rsidP="00A77568">
            <w:pPr>
              <w:autoSpaceDE/>
              <w:autoSpaceDN/>
              <w:adjustRightInd/>
              <w:rPr>
                <w:rFonts w:cs="Arial"/>
              </w:rPr>
            </w:pPr>
            <w:r>
              <w:rPr>
                <w:rFonts w:cs="Arial"/>
              </w:rPr>
              <w:t>1</w:t>
            </w:r>
          </w:p>
        </w:tc>
        <w:tc>
          <w:tcPr>
            <w:tcW w:w="1343" w:type="dxa"/>
          </w:tcPr>
          <w:p w14:paraId="202F68EC" w14:textId="77777777" w:rsidR="00CC2434" w:rsidRDefault="00CC2434" w:rsidP="00A77568">
            <w:pPr>
              <w:autoSpaceDE/>
              <w:autoSpaceDN/>
              <w:adjustRightInd/>
              <w:rPr>
                <w:rFonts w:cs="Arial"/>
              </w:rPr>
            </w:pPr>
            <w:r>
              <w:rPr>
                <w:rFonts w:cs="Arial"/>
              </w:rPr>
              <w:t>CW</w:t>
            </w:r>
          </w:p>
        </w:tc>
        <w:tc>
          <w:tcPr>
            <w:tcW w:w="1360" w:type="dxa"/>
          </w:tcPr>
          <w:p w14:paraId="55D8FB3A" w14:textId="32104A9F" w:rsidR="00CC2434" w:rsidRDefault="00CC2434" w:rsidP="00A77568">
            <w:pPr>
              <w:autoSpaceDE/>
              <w:autoSpaceDN/>
              <w:adjustRightInd/>
              <w:rPr>
                <w:rFonts w:cs="Arial"/>
              </w:rPr>
            </w:pPr>
            <w:r>
              <w:rPr>
                <w:rFonts w:cs="Arial"/>
              </w:rPr>
              <w:t>-</w:t>
            </w:r>
            <w:r w:rsidR="00215E08">
              <w:rPr>
                <w:rFonts w:cs="Arial"/>
              </w:rPr>
              <w:t>60</w:t>
            </w:r>
          </w:p>
        </w:tc>
        <w:tc>
          <w:tcPr>
            <w:tcW w:w="1366" w:type="dxa"/>
          </w:tcPr>
          <w:p w14:paraId="002AC394" w14:textId="360B7FDE" w:rsidR="00CC2434" w:rsidRDefault="00215E08" w:rsidP="00A77568">
            <w:pPr>
              <w:autoSpaceDE/>
              <w:autoSpaceDN/>
              <w:adjustRightInd/>
              <w:rPr>
                <w:rFonts w:cs="Arial"/>
              </w:rPr>
            </w:pPr>
            <w:r>
              <w:rPr>
                <w:rFonts w:cs="Arial"/>
              </w:rPr>
              <w:t>6</w:t>
            </w:r>
            <w:r w:rsidR="00CC2434">
              <w:rPr>
                <w:rFonts w:cs="Arial"/>
              </w:rPr>
              <w:t>dB</w:t>
            </w:r>
          </w:p>
        </w:tc>
      </w:tr>
      <w:tr w:rsidR="00CC2434" w:rsidRPr="007A3C05" w14:paraId="656F70B4" w14:textId="77777777" w:rsidTr="00CC2434">
        <w:trPr>
          <w:trHeight w:val="584"/>
        </w:trPr>
        <w:tc>
          <w:tcPr>
            <w:tcW w:w="1231" w:type="dxa"/>
          </w:tcPr>
          <w:p w14:paraId="660B3927" w14:textId="443623CC" w:rsidR="00CC2434" w:rsidRDefault="00CC2434" w:rsidP="00A77568">
            <w:pPr>
              <w:autoSpaceDE/>
              <w:autoSpaceDN/>
              <w:adjustRightInd/>
              <w:rPr>
                <w:rFonts w:cs="Arial"/>
              </w:rPr>
            </w:pPr>
            <w:r>
              <w:rPr>
                <w:rFonts w:cs="Arial"/>
              </w:rPr>
              <w:t>2</w:t>
            </w:r>
          </w:p>
        </w:tc>
        <w:tc>
          <w:tcPr>
            <w:tcW w:w="1343" w:type="dxa"/>
          </w:tcPr>
          <w:p w14:paraId="579C7398" w14:textId="77777777" w:rsidR="00CC2434" w:rsidRPr="00E23751" w:rsidRDefault="00CC2434" w:rsidP="00A77568">
            <w:pPr>
              <w:autoSpaceDE/>
              <w:autoSpaceDN/>
              <w:adjustRightInd/>
              <w:rPr>
                <w:rFonts w:cs="Arial"/>
              </w:rPr>
            </w:pPr>
            <w:r>
              <w:rPr>
                <w:rFonts w:cs="Arial"/>
              </w:rPr>
              <w:t>CW</w:t>
            </w:r>
          </w:p>
        </w:tc>
        <w:tc>
          <w:tcPr>
            <w:tcW w:w="1360" w:type="dxa"/>
          </w:tcPr>
          <w:p w14:paraId="280B73AC" w14:textId="723533C6" w:rsidR="00CC2434" w:rsidRPr="00E23751" w:rsidRDefault="00CC2434" w:rsidP="00A77568">
            <w:pPr>
              <w:autoSpaceDE/>
              <w:autoSpaceDN/>
              <w:adjustRightInd/>
              <w:rPr>
                <w:rFonts w:cs="Arial"/>
              </w:rPr>
            </w:pPr>
            <w:r>
              <w:rPr>
                <w:rFonts w:cs="Arial"/>
              </w:rPr>
              <w:t>-</w:t>
            </w:r>
            <w:r w:rsidR="00215E08">
              <w:rPr>
                <w:rFonts w:cs="Arial"/>
              </w:rPr>
              <w:t>85</w:t>
            </w:r>
          </w:p>
        </w:tc>
        <w:tc>
          <w:tcPr>
            <w:tcW w:w="1366" w:type="dxa"/>
          </w:tcPr>
          <w:p w14:paraId="5A616513" w14:textId="7E1021BF" w:rsidR="00CC2434" w:rsidRDefault="00A50C34" w:rsidP="00A77568">
            <w:pPr>
              <w:autoSpaceDE/>
              <w:autoSpaceDN/>
              <w:adjustRightInd/>
              <w:rPr>
                <w:rFonts w:cs="Arial"/>
              </w:rPr>
            </w:pPr>
            <w:r>
              <w:rPr>
                <w:rFonts w:cs="Arial"/>
              </w:rPr>
              <w:t>6</w:t>
            </w:r>
            <w:r w:rsidR="00CC2434">
              <w:rPr>
                <w:rFonts w:cs="Arial"/>
              </w:rPr>
              <w:t>dB</w:t>
            </w:r>
          </w:p>
        </w:tc>
      </w:tr>
    </w:tbl>
    <w:p w14:paraId="09BCC7CC" w14:textId="77777777" w:rsidR="00F251DE" w:rsidRPr="00D34CD9" w:rsidRDefault="00F251DE" w:rsidP="00DC4DF6">
      <w:pPr>
        <w:pStyle w:val="LoRaCertBody"/>
        <w:spacing w:after="0"/>
        <w:rPr>
          <w:rFonts w:ascii="Arial" w:hAnsi="Arial" w:cs="Arial"/>
        </w:rPr>
      </w:pPr>
    </w:p>
    <w:p w14:paraId="2A49A32B" w14:textId="77777777" w:rsidR="00DC4DF6" w:rsidRDefault="00DC4DF6" w:rsidP="00DC4DF6">
      <w:pPr>
        <w:pStyle w:val="Heading3"/>
        <w:keepLines/>
        <w:tabs>
          <w:tab w:val="clear" w:pos="796"/>
          <w:tab w:val="clear" w:pos="851"/>
        </w:tabs>
        <w:autoSpaceDE/>
        <w:autoSpaceDN/>
        <w:adjustRightInd/>
        <w:spacing w:before="200" w:line="276" w:lineRule="auto"/>
        <w:ind w:left="86" w:firstLine="0"/>
        <w:jc w:val="both"/>
      </w:pPr>
      <w:bookmarkStart w:id="609" w:name="_Toc62228939"/>
      <w:r>
        <w:t>Test Procedure</w:t>
      </w:r>
      <w:bookmarkEnd w:id="609"/>
    </w:p>
    <w:p w14:paraId="66057C17" w14:textId="7C4A7EF3" w:rsidR="00741DE3" w:rsidRPr="00D34CD9" w:rsidRDefault="00741DE3" w:rsidP="00741DE3">
      <w:pPr>
        <w:pStyle w:val="LoRaCertBody"/>
        <w:numPr>
          <w:ilvl w:val="0"/>
          <w:numId w:val="28"/>
        </w:numPr>
        <w:rPr>
          <w:rFonts w:ascii="Arial" w:hAnsi="Arial" w:cs="Arial"/>
          <w:lang w:val="en-CA"/>
        </w:rPr>
      </w:pPr>
      <w:r w:rsidRPr="00D34CD9">
        <w:rPr>
          <w:rFonts w:ascii="Arial" w:hAnsi="Arial" w:cs="Arial"/>
          <w:lang w:val="en-CA"/>
        </w:rPr>
        <w:t xml:space="preserve">Use Test Set Up </w:t>
      </w:r>
      <w:r w:rsidR="00CC4E90">
        <w:rPr>
          <w:rFonts w:ascii="Arial" w:hAnsi="Arial" w:cs="Arial"/>
          <w:lang w:val="en-CA"/>
        </w:rPr>
        <w:t>#1 or #A</w:t>
      </w:r>
      <w:r>
        <w:rPr>
          <w:rFonts w:ascii="Arial" w:hAnsi="Arial" w:cs="Arial"/>
          <w:lang w:val="en-CA"/>
        </w:rPr>
        <w:t xml:space="preserve">4 (see section </w:t>
      </w:r>
      <w:r>
        <w:rPr>
          <w:rFonts w:ascii="Arial" w:hAnsi="Arial" w:cs="Arial"/>
          <w:lang w:val="en-CA"/>
        </w:rPr>
        <w:fldChar w:fldCharType="begin"/>
      </w:r>
      <w:r>
        <w:rPr>
          <w:rFonts w:ascii="Arial" w:hAnsi="Arial" w:cs="Arial"/>
          <w:lang w:val="en-CA"/>
        </w:rPr>
        <w:instrText xml:space="preserve"> REF _Ref6414868 \r \h </w:instrText>
      </w:r>
      <w:r>
        <w:rPr>
          <w:rFonts w:ascii="Arial" w:hAnsi="Arial" w:cs="Arial"/>
          <w:lang w:val="en-CA"/>
        </w:rPr>
      </w:r>
      <w:r>
        <w:rPr>
          <w:rFonts w:ascii="Arial" w:hAnsi="Arial" w:cs="Arial"/>
          <w:lang w:val="en-CA"/>
        </w:rPr>
        <w:fldChar w:fldCharType="separate"/>
      </w:r>
      <w:r w:rsidR="00EE6949">
        <w:rPr>
          <w:rFonts w:ascii="Arial" w:hAnsi="Arial" w:cs="Arial"/>
          <w:lang w:val="en-CA"/>
        </w:rPr>
        <w:t>5.1.4</w:t>
      </w:r>
      <w:r>
        <w:rPr>
          <w:rFonts w:ascii="Arial" w:hAnsi="Arial" w:cs="Arial"/>
          <w:lang w:val="en-CA"/>
        </w:rPr>
        <w:fldChar w:fldCharType="end"/>
      </w:r>
      <w:r>
        <w:rPr>
          <w:rFonts w:ascii="Arial" w:hAnsi="Arial" w:cs="Arial"/>
          <w:lang w:val="en-CA"/>
        </w:rPr>
        <w:t xml:space="preserve">) </w:t>
      </w:r>
    </w:p>
    <w:p w14:paraId="7B766587" w14:textId="46B74AF6" w:rsidR="00741DE3" w:rsidRPr="00D34CD9" w:rsidRDefault="00741DE3" w:rsidP="00741DE3">
      <w:pPr>
        <w:pStyle w:val="LoRaCertBody"/>
        <w:numPr>
          <w:ilvl w:val="0"/>
          <w:numId w:val="28"/>
        </w:numPr>
        <w:rPr>
          <w:rFonts w:ascii="Arial" w:hAnsi="Arial" w:cs="Arial"/>
        </w:rPr>
      </w:pPr>
      <w:r w:rsidRPr="00D34CD9">
        <w:rPr>
          <w:rFonts w:ascii="Arial" w:hAnsi="Arial" w:cs="Arial"/>
          <w:lang w:val="en-CA"/>
        </w:rPr>
        <w:t>Set up desired signal such that input RF level is</w:t>
      </w:r>
      <w:r>
        <w:rPr>
          <w:rFonts w:ascii="Arial" w:hAnsi="Arial" w:cs="Arial"/>
          <w:lang w:val="en-CA"/>
        </w:rPr>
        <w:t xml:space="preserve"> </w:t>
      </w:r>
      <w:r w:rsidRPr="00D34CD9">
        <w:rPr>
          <w:rFonts w:ascii="Arial" w:hAnsi="Arial" w:cs="Arial"/>
          <w:lang w:val="en-CA"/>
        </w:rPr>
        <w:t>above sensitivity limit</w:t>
      </w:r>
      <w:r>
        <w:rPr>
          <w:rFonts w:ascii="Arial" w:hAnsi="Arial" w:cs="Arial"/>
          <w:lang w:val="en-CA"/>
        </w:rPr>
        <w:t xml:space="preserve"> by the amount shown in </w:t>
      </w:r>
      <w:r>
        <w:rPr>
          <w:rFonts w:ascii="Arial" w:hAnsi="Arial" w:cs="Arial"/>
          <w:lang w:val="en-CA"/>
        </w:rPr>
        <w:fldChar w:fldCharType="begin"/>
      </w:r>
      <w:r>
        <w:rPr>
          <w:rFonts w:ascii="Arial" w:hAnsi="Arial" w:cs="Arial"/>
          <w:lang w:val="en-CA"/>
        </w:rPr>
        <w:instrText xml:space="preserve"> REF _Ref8220784 \h </w:instrText>
      </w:r>
      <w:r>
        <w:rPr>
          <w:rFonts w:ascii="Arial" w:hAnsi="Arial" w:cs="Arial"/>
          <w:lang w:val="en-CA"/>
        </w:rPr>
      </w:r>
      <w:r>
        <w:rPr>
          <w:rFonts w:ascii="Arial" w:hAnsi="Arial" w:cs="Arial"/>
          <w:lang w:val="en-CA"/>
        </w:rPr>
        <w:fldChar w:fldCharType="separate"/>
      </w:r>
      <w:r w:rsidR="00EE6949">
        <w:t xml:space="preserve">Table </w:t>
      </w:r>
      <w:r w:rsidR="00EE6949">
        <w:rPr>
          <w:noProof/>
        </w:rPr>
        <w:t>4</w:t>
      </w:r>
      <w:r w:rsidR="00EE6949">
        <w:noBreakHyphen/>
      </w:r>
      <w:r w:rsidR="00EE6949">
        <w:rPr>
          <w:noProof/>
        </w:rPr>
        <w:t>16</w:t>
      </w:r>
      <w:r>
        <w:rPr>
          <w:rFonts w:ascii="Arial" w:hAnsi="Arial" w:cs="Arial"/>
          <w:lang w:val="en-CA"/>
        </w:rPr>
        <w:fldChar w:fldCharType="end"/>
      </w:r>
      <w:r>
        <w:rPr>
          <w:rFonts w:ascii="Arial" w:hAnsi="Arial" w:cs="Arial"/>
          <w:lang w:val="en-CA"/>
        </w:rPr>
        <w:t>.</w:t>
      </w:r>
    </w:p>
    <w:p w14:paraId="0821F0D2" w14:textId="6532498A" w:rsidR="00741DE3" w:rsidRPr="00D34CD9" w:rsidRDefault="00741DE3" w:rsidP="00741DE3">
      <w:pPr>
        <w:pStyle w:val="LoRaCertBody"/>
        <w:numPr>
          <w:ilvl w:val="0"/>
          <w:numId w:val="28"/>
        </w:numPr>
        <w:rPr>
          <w:rFonts w:ascii="Arial" w:hAnsi="Arial" w:cs="Arial"/>
        </w:rPr>
      </w:pPr>
      <w:r w:rsidRPr="00D34CD9">
        <w:rPr>
          <w:rFonts w:ascii="Arial" w:hAnsi="Arial" w:cs="Arial"/>
          <w:lang w:val="en-CA"/>
        </w:rPr>
        <w:lastRenderedPageBreak/>
        <w:t xml:space="preserve">Turn on </w:t>
      </w:r>
      <w:r>
        <w:rPr>
          <w:rFonts w:ascii="Arial" w:hAnsi="Arial" w:cs="Arial"/>
          <w:lang w:val="en-CA"/>
        </w:rPr>
        <w:t xml:space="preserve">the </w:t>
      </w:r>
      <w:r w:rsidRPr="00D34CD9">
        <w:rPr>
          <w:rFonts w:ascii="Arial" w:hAnsi="Arial" w:cs="Arial"/>
          <w:lang w:val="en-CA"/>
        </w:rPr>
        <w:t xml:space="preserve">interference signal at </w:t>
      </w:r>
      <w:r>
        <w:rPr>
          <w:rFonts w:ascii="Arial" w:hAnsi="Arial" w:cs="Arial"/>
          <w:lang w:val="en-CA"/>
        </w:rPr>
        <w:t xml:space="preserve">the </w:t>
      </w:r>
      <w:r w:rsidR="009C3F42">
        <w:rPr>
          <w:rFonts w:ascii="Arial" w:hAnsi="Arial" w:cs="Arial"/>
          <w:lang w:val="en-CA"/>
        </w:rPr>
        <w:t>low-side</w:t>
      </w:r>
      <w:r>
        <w:rPr>
          <w:rFonts w:ascii="Arial" w:hAnsi="Arial" w:cs="Arial"/>
          <w:lang w:val="en-CA"/>
        </w:rPr>
        <w:t xml:space="preserve"> blocking frequency listed in </w:t>
      </w:r>
      <w:r>
        <w:rPr>
          <w:rFonts w:ascii="Arial" w:hAnsi="Arial" w:cs="Arial"/>
          <w:lang w:val="en-CA"/>
        </w:rPr>
        <w:fldChar w:fldCharType="begin"/>
      </w:r>
      <w:r>
        <w:rPr>
          <w:rFonts w:ascii="Arial" w:hAnsi="Arial" w:cs="Arial"/>
          <w:lang w:val="en-CA"/>
        </w:rPr>
        <w:instrText xml:space="preserve"> REF _Ref8220798 \h </w:instrText>
      </w:r>
      <w:r>
        <w:rPr>
          <w:rFonts w:ascii="Arial" w:hAnsi="Arial" w:cs="Arial"/>
          <w:lang w:val="en-CA"/>
        </w:rPr>
      </w:r>
      <w:r>
        <w:rPr>
          <w:rFonts w:ascii="Arial" w:hAnsi="Arial" w:cs="Arial"/>
          <w:lang w:val="en-CA"/>
        </w:rPr>
        <w:fldChar w:fldCharType="separate"/>
      </w:r>
      <w:r w:rsidR="00EE6949">
        <w:t xml:space="preserve">Table </w:t>
      </w:r>
      <w:r w:rsidR="00EE6949">
        <w:rPr>
          <w:noProof/>
        </w:rPr>
        <w:t>2</w:t>
      </w:r>
      <w:r w:rsidR="00EE6949">
        <w:noBreakHyphen/>
      </w:r>
      <w:r w:rsidR="00EE6949">
        <w:rPr>
          <w:noProof/>
        </w:rPr>
        <w:t>4</w:t>
      </w:r>
      <w:r>
        <w:rPr>
          <w:rFonts w:ascii="Arial" w:hAnsi="Arial" w:cs="Arial"/>
          <w:lang w:val="en-CA"/>
        </w:rPr>
        <w:fldChar w:fldCharType="end"/>
      </w:r>
      <w:r>
        <w:rPr>
          <w:rFonts w:ascii="Arial" w:hAnsi="Arial" w:cs="Arial"/>
          <w:lang w:val="en-CA"/>
        </w:rPr>
        <w:t xml:space="preserve">.  Refer to </w:t>
      </w:r>
      <w:r>
        <w:rPr>
          <w:rFonts w:ascii="Arial" w:hAnsi="Arial" w:cs="Arial"/>
          <w:lang w:val="en-CA"/>
        </w:rPr>
        <w:fldChar w:fldCharType="begin"/>
      </w:r>
      <w:r>
        <w:rPr>
          <w:rFonts w:ascii="Arial" w:hAnsi="Arial" w:cs="Arial"/>
          <w:lang w:val="en-CA"/>
        </w:rPr>
        <w:instrText xml:space="preserve"> REF _Ref8220784 \h </w:instrText>
      </w:r>
      <w:r>
        <w:rPr>
          <w:rFonts w:ascii="Arial" w:hAnsi="Arial" w:cs="Arial"/>
          <w:lang w:val="en-CA"/>
        </w:rPr>
      </w:r>
      <w:r>
        <w:rPr>
          <w:rFonts w:ascii="Arial" w:hAnsi="Arial" w:cs="Arial"/>
          <w:lang w:val="en-CA"/>
        </w:rPr>
        <w:fldChar w:fldCharType="separate"/>
      </w:r>
      <w:r w:rsidR="00EE6949">
        <w:t xml:space="preserve">Table </w:t>
      </w:r>
      <w:r w:rsidR="00EE6949">
        <w:rPr>
          <w:noProof/>
        </w:rPr>
        <w:t>4</w:t>
      </w:r>
      <w:r w:rsidR="00EE6949">
        <w:noBreakHyphen/>
      </w:r>
      <w:r w:rsidR="00EE6949">
        <w:rPr>
          <w:noProof/>
        </w:rPr>
        <w:t>16</w:t>
      </w:r>
      <w:r>
        <w:rPr>
          <w:rFonts w:ascii="Arial" w:hAnsi="Arial" w:cs="Arial"/>
          <w:lang w:val="en-CA"/>
        </w:rPr>
        <w:fldChar w:fldCharType="end"/>
      </w:r>
      <w:r>
        <w:rPr>
          <w:rFonts w:ascii="Arial" w:hAnsi="Arial" w:cs="Arial"/>
          <w:lang w:val="en-CA"/>
        </w:rPr>
        <w:t xml:space="preserve"> for interferer RF power levels at the start of the test.  </w:t>
      </w:r>
    </w:p>
    <w:p w14:paraId="192056AC" w14:textId="29803D44" w:rsidR="00741DE3" w:rsidRPr="00D34CD9" w:rsidRDefault="00741DE3" w:rsidP="00741DE3">
      <w:pPr>
        <w:pStyle w:val="LoRaCertBody"/>
        <w:numPr>
          <w:ilvl w:val="0"/>
          <w:numId w:val="28"/>
        </w:numPr>
        <w:rPr>
          <w:rFonts w:ascii="Arial" w:hAnsi="Arial" w:cs="Arial"/>
        </w:rPr>
      </w:pPr>
      <w:r w:rsidRPr="00D34CD9">
        <w:rPr>
          <w:rFonts w:ascii="Arial" w:hAnsi="Arial" w:cs="Arial"/>
          <w:lang w:val="en-CA"/>
        </w:rPr>
        <w:t>Set up the test so that 300 packets are transmitted by the vector signal generator</w:t>
      </w:r>
      <w:r w:rsidR="00C7226E">
        <w:rPr>
          <w:rFonts w:ascii="Arial" w:hAnsi="Arial" w:cs="Arial"/>
          <w:lang w:val="en-CA"/>
        </w:rPr>
        <w:t xml:space="preserve">.  If using the 1-box </w:t>
      </w:r>
      <w:proofErr w:type="spellStart"/>
      <w:r w:rsidR="00C7226E">
        <w:rPr>
          <w:rFonts w:ascii="Arial" w:hAnsi="Arial" w:cs="Arial"/>
          <w:lang w:val="en-CA"/>
        </w:rPr>
        <w:t>LoRaWAN</w:t>
      </w:r>
      <w:proofErr w:type="spellEnd"/>
      <w:r w:rsidR="00C7226E">
        <w:rPr>
          <w:rFonts w:ascii="Arial" w:hAnsi="Arial" w:cs="Arial"/>
          <w:lang w:val="en-CA"/>
        </w:rPr>
        <w:t xml:space="preserve"> test solution limit the range of the sensitivity measurement to just around the RF level specified in step 2 above (this will optimize test time).</w:t>
      </w:r>
    </w:p>
    <w:p w14:paraId="08A9C8AC" w14:textId="0B6AAB3E" w:rsidR="00741DE3" w:rsidRPr="00D87929" w:rsidRDefault="00741DE3" w:rsidP="00741DE3">
      <w:pPr>
        <w:pStyle w:val="LoRaCertBody"/>
        <w:numPr>
          <w:ilvl w:val="0"/>
          <w:numId w:val="28"/>
        </w:numPr>
        <w:rPr>
          <w:rFonts w:ascii="Arial" w:hAnsi="Arial" w:cs="Arial"/>
        </w:rPr>
      </w:pPr>
      <w:r w:rsidRPr="00D34CD9">
        <w:rPr>
          <w:rFonts w:ascii="Arial" w:hAnsi="Arial" w:cs="Arial"/>
          <w:lang w:val="en-CA"/>
        </w:rPr>
        <w:t xml:space="preserve">Enable a packet logger utility on the </w:t>
      </w:r>
      <w:r>
        <w:rPr>
          <w:rFonts w:ascii="Arial" w:hAnsi="Arial" w:cs="Arial"/>
          <w:lang w:val="en-CA"/>
        </w:rPr>
        <w:t>gateway to count receive packets and the number of errors.  Record the packet error rate.</w:t>
      </w:r>
      <w:r w:rsidR="00C7226E">
        <w:rPr>
          <w:rFonts w:ascii="Arial" w:hAnsi="Arial" w:cs="Arial"/>
          <w:lang w:val="en-CA"/>
        </w:rPr>
        <w:t xml:space="preserve"> If using the 1-box solution, run the sensitivity test.</w:t>
      </w:r>
    </w:p>
    <w:p w14:paraId="74842D32" w14:textId="77777777" w:rsidR="00741DE3" w:rsidRPr="00D87929" w:rsidRDefault="00741DE3" w:rsidP="00741DE3">
      <w:pPr>
        <w:pStyle w:val="LoRaCertBody"/>
        <w:numPr>
          <w:ilvl w:val="0"/>
          <w:numId w:val="28"/>
        </w:numPr>
        <w:rPr>
          <w:rFonts w:ascii="Arial" w:hAnsi="Arial" w:cs="Arial"/>
        </w:rPr>
      </w:pPr>
      <w:r>
        <w:rPr>
          <w:rFonts w:ascii="Arial" w:hAnsi="Arial" w:cs="Arial"/>
          <w:lang w:val="en-CA"/>
        </w:rPr>
        <w:t xml:space="preserve">Increase the RF power level of the interfering signal by 2dB.  Repeat steps 2 through 5.  </w:t>
      </w:r>
    </w:p>
    <w:p w14:paraId="0DC6D8A5" w14:textId="38100A7A" w:rsidR="00741DE3" w:rsidRPr="00D87929" w:rsidRDefault="00741DE3" w:rsidP="00741DE3">
      <w:pPr>
        <w:pStyle w:val="LoRaCertBody"/>
        <w:numPr>
          <w:ilvl w:val="0"/>
          <w:numId w:val="28"/>
        </w:numPr>
        <w:rPr>
          <w:rFonts w:ascii="Arial" w:hAnsi="Arial" w:cs="Arial"/>
        </w:rPr>
      </w:pPr>
      <w:r>
        <w:rPr>
          <w:rFonts w:ascii="Arial" w:hAnsi="Arial" w:cs="Arial"/>
          <w:lang w:val="en-CA"/>
        </w:rPr>
        <w:t>Note the Interferer power levels when the packet error rate</w:t>
      </w:r>
      <w:r w:rsidR="00DC226D">
        <w:rPr>
          <w:rFonts w:ascii="Arial" w:hAnsi="Arial" w:cs="Arial"/>
          <w:lang w:val="en-CA"/>
        </w:rPr>
        <w:t xml:space="preserve"> (PER)</w:t>
      </w:r>
      <w:r>
        <w:rPr>
          <w:rFonts w:ascii="Arial" w:hAnsi="Arial" w:cs="Arial"/>
          <w:lang w:val="en-CA"/>
        </w:rPr>
        <w:t xml:space="preserve"> crosses the 50% boundary </w:t>
      </w:r>
    </w:p>
    <w:p w14:paraId="2071E0A0" w14:textId="77777777" w:rsidR="00741DE3" w:rsidRPr="009C3F42" w:rsidRDefault="00741DE3" w:rsidP="00741DE3">
      <w:pPr>
        <w:pStyle w:val="LoRaCertBody"/>
        <w:numPr>
          <w:ilvl w:val="0"/>
          <w:numId w:val="28"/>
        </w:numPr>
        <w:rPr>
          <w:rFonts w:ascii="Arial" w:hAnsi="Arial" w:cs="Arial"/>
        </w:rPr>
      </w:pPr>
      <w:r>
        <w:rPr>
          <w:rFonts w:ascii="Arial" w:hAnsi="Arial" w:cs="Arial"/>
          <w:lang w:val="en-CA"/>
        </w:rPr>
        <w:t xml:space="preserve">Stop the test when the packet error rate reaches 100%. </w:t>
      </w:r>
    </w:p>
    <w:p w14:paraId="4BC313D2" w14:textId="77777777" w:rsidR="00DC4DF6" w:rsidRPr="00051B9F" w:rsidRDefault="009C3F42" w:rsidP="00DC4DF6">
      <w:pPr>
        <w:pStyle w:val="LoRaCertBody"/>
        <w:numPr>
          <w:ilvl w:val="0"/>
          <w:numId w:val="28"/>
        </w:numPr>
        <w:rPr>
          <w:rFonts w:cs="Arial"/>
        </w:rPr>
      </w:pPr>
      <w:r>
        <w:rPr>
          <w:rFonts w:ascii="Arial" w:hAnsi="Arial" w:cs="Arial"/>
          <w:lang w:val="en-CA"/>
        </w:rPr>
        <w:t>Repeat steps 3 through 8 for the high-side blocking frequency.</w:t>
      </w:r>
    </w:p>
    <w:p w14:paraId="15DC33E3" w14:textId="77777777" w:rsidR="00BB6E0F" w:rsidRPr="00BB6E0F" w:rsidRDefault="00BB6E0F" w:rsidP="00BB6E0F">
      <w:pPr>
        <w:rPr>
          <w:lang w:val="en-GB"/>
        </w:rPr>
      </w:pPr>
    </w:p>
    <w:p w14:paraId="3BBF41B7" w14:textId="77777777" w:rsidR="00051B9F" w:rsidRDefault="00051B9F" w:rsidP="00051B9F">
      <w:pPr>
        <w:pStyle w:val="Heading3"/>
        <w:rPr>
          <w:lang w:val="en-GB"/>
        </w:rPr>
      </w:pPr>
      <w:bookmarkStart w:id="610" w:name="_Toc62228940"/>
      <w:r>
        <w:rPr>
          <w:lang w:val="en-GB"/>
        </w:rPr>
        <w:t>Test Results</w:t>
      </w:r>
      <w:bookmarkEnd w:id="610"/>
    </w:p>
    <w:p w14:paraId="5BBAB4AA" w14:textId="3AEBDC19" w:rsidR="00DC226D" w:rsidRDefault="00DC226D" w:rsidP="00DC226D">
      <w:pPr>
        <w:pStyle w:val="Caption"/>
        <w:keepNext/>
        <w:jc w:val="left"/>
      </w:pPr>
      <w:bookmarkStart w:id="611" w:name="_Toc62229008"/>
      <w:r>
        <w:t xml:space="preserve">Table </w:t>
      </w:r>
      <w:fldSimple w:instr=" STYLEREF 1 \s ">
        <w:r w:rsidR="00EE6949">
          <w:rPr>
            <w:noProof/>
          </w:rPr>
          <w:t>4</w:t>
        </w:r>
      </w:fldSimple>
      <w:r>
        <w:noBreakHyphen/>
      </w:r>
      <w:fldSimple w:instr=" SEQ Table \* ARABIC \s 1 ">
        <w:r w:rsidR="00EE6949">
          <w:rPr>
            <w:noProof/>
          </w:rPr>
          <w:t>17</w:t>
        </w:r>
      </w:fldSimple>
      <w:r>
        <w:t xml:space="preserve"> Test Results – </w:t>
      </w:r>
      <w:r w:rsidR="00AC56BD">
        <w:fldChar w:fldCharType="begin"/>
      </w:r>
      <w:r w:rsidR="00AC56BD">
        <w:instrText xml:space="preserve"> REF _Ref6411969 \h </w:instrText>
      </w:r>
      <w:r w:rsidR="00AC56BD">
        <w:fldChar w:fldCharType="separate"/>
      </w:r>
      <w:r w:rsidR="00EE6949">
        <w:t>Rx In-Band Blocking/Selectivity</w:t>
      </w:r>
      <w:bookmarkEnd w:id="611"/>
      <w:r w:rsidR="00AC56BD">
        <w:fldChar w:fldCharType="end"/>
      </w:r>
    </w:p>
    <w:tbl>
      <w:tblPr>
        <w:tblStyle w:val="TableGrid"/>
        <w:tblW w:w="0" w:type="auto"/>
        <w:tblLook w:val="04A0" w:firstRow="1" w:lastRow="0" w:firstColumn="1" w:lastColumn="0" w:noHBand="0" w:noVBand="1"/>
      </w:tblPr>
      <w:tblGrid>
        <w:gridCol w:w="999"/>
        <w:gridCol w:w="3420"/>
        <w:gridCol w:w="1476"/>
        <w:gridCol w:w="1471"/>
        <w:gridCol w:w="1644"/>
      </w:tblGrid>
      <w:tr w:rsidR="00DC226D" w14:paraId="278A4EA6" w14:textId="77777777" w:rsidTr="00DC226D">
        <w:tc>
          <w:tcPr>
            <w:tcW w:w="999" w:type="dxa"/>
          </w:tcPr>
          <w:p w14:paraId="24B1CED4" w14:textId="77777777" w:rsidR="00DC226D" w:rsidRDefault="00DC226D" w:rsidP="006124AD">
            <w:pPr>
              <w:autoSpaceDE/>
              <w:autoSpaceDN/>
              <w:adjustRightInd/>
            </w:pPr>
            <w:r>
              <w:t>Test Number</w:t>
            </w:r>
          </w:p>
        </w:tc>
        <w:tc>
          <w:tcPr>
            <w:tcW w:w="3420" w:type="dxa"/>
          </w:tcPr>
          <w:p w14:paraId="54585229" w14:textId="77777777" w:rsidR="00DC226D" w:rsidRDefault="00DC226D" w:rsidP="006124AD">
            <w:pPr>
              <w:autoSpaceDE/>
              <w:autoSpaceDN/>
              <w:adjustRightInd/>
            </w:pPr>
            <w:r>
              <w:t>Test Name</w:t>
            </w:r>
          </w:p>
        </w:tc>
        <w:tc>
          <w:tcPr>
            <w:tcW w:w="1476" w:type="dxa"/>
          </w:tcPr>
          <w:p w14:paraId="5B54E31B" w14:textId="77777777" w:rsidR="00DC226D" w:rsidRDefault="00DC226D" w:rsidP="006124AD">
            <w:pPr>
              <w:autoSpaceDE/>
              <w:autoSpaceDN/>
              <w:adjustRightInd/>
            </w:pPr>
            <w:r>
              <w:t>T</w:t>
            </w:r>
            <w:r w:rsidRPr="002A7669">
              <w:t>emperature range</w:t>
            </w:r>
          </w:p>
        </w:tc>
        <w:tc>
          <w:tcPr>
            <w:tcW w:w="1471" w:type="dxa"/>
          </w:tcPr>
          <w:p w14:paraId="62997872" w14:textId="3E442A9D" w:rsidR="00DC226D" w:rsidRDefault="00DC226D" w:rsidP="006124AD">
            <w:pPr>
              <w:autoSpaceDE/>
              <w:autoSpaceDN/>
              <w:adjustRightInd/>
            </w:pPr>
            <w:r>
              <w:t>Interferer Power @ 50% PER (dBm)</w:t>
            </w:r>
          </w:p>
        </w:tc>
        <w:tc>
          <w:tcPr>
            <w:tcW w:w="1644" w:type="dxa"/>
          </w:tcPr>
          <w:p w14:paraId="34AE8DFF" w14:textId="77777777" w:rsidR="00DC226D" w:rsidRDefault="00DC226D" w:rsidP="006124AD">
            <w:pPr>
              <w:autoSpaceDE/>
              <w:autoSpaceDN/>
              <w:adjustRightInd/>
            </w:pPr>
            <w:r>
              <w:t>Comment</w:t>
            </w:r>
          </w:p>
        </w:tc>
      </w:tr>
      <w:tr w:rsidR="00DC226D" w14:paraId="7B99C038" w14:textId="77777777" w:rsidTr="00DC226D">
        <w:tc>
          <w:tcPr>
            <w:tcW w:w="999" w:type="dxa"/>
          </w:tcPr>
          <w:p w14:paraId="7FF7F611" w14:textId="15699B35" w:rsidR="00DC226D" w:rsidRDefault="00DC226D" w:rsidP="006124AD">
            <w:pPr>
              <w:autoSpaceDE/>
              <w:autoSpaceDN/>
              <w:adjustRightInd/>
            </w:pPr>
            <w:r>
              <w:t>4.8.1</w:t>
            </w:r>
          </w:p>
        </w:tc>
        <w:tc>
          <w:tcPr>
            <w:tcW w:w="3420" w:type="dxa"/>
          </w:tcPr>
          <w:p w14:paraId="66A7DA1E" w14:textId="733243F7" w:rsidR="00DC226D" w:rsidRDefault="00DC226D" w:rsidP="006124AD">
            <w:pPr>
              <w:autoSpaceDE/>
              <w:autoSpaceDN/>
              <w:adjustRightInd/>
            </w:pPr>
            <w:r>
              <w:t>In-band blocking – low side blocker</w:t>
            </w:r>
          </w:p>
        </w:tc>
        <w:tc>
          <w:tcPr>
            <w:tcW w:w="1476" w:type="dxa"/>
          </w:tcPr>
          <w:p w14:paraId="5067991F" w14:textId="49A319BC" w:rsidR="00DC226D" w:rsidRDefault="00DC226D" w:rsidP="006124AD">
            <w:pPr>
              <w:autoSpaceDE/>
              <w:autoSpaceDN/>
              <w:adjustRightInd/>
            </w:pPr>
            <w:r>
              <w:t>Normal</w:t>
            </w:r>
          </w:p>
        </w:tc>
        <w:tc>
          <w:tcPr>
            <w:tcW w:w="1471" w:type="dxa"/>
          </w:tcPr>
          <w:p w14:paraId="316A2D81" w14:textId="77777777" w:rsidR="00DC226D" w:rsidRDefault="00DC226D" w:rsidP="006124AD">
            <w:pPr>
              <w:autoSpaceDE/>
              <w:autoSpaceDN/>
              <w:adjustRightInd/>
            </w:pPr>
          </w:p>
        </w:tc>
        <w:tc>
          <w:tcPr>
            <w:tcW w:w="1644" w:type="dxa"/>
          </w:tcPr>
          <w:p w14:paraId="51606F46" w14:textId="77777777" w:rsidR="00DC226D" w:rsidRDefault="00DC226D" w:rsidP="006124AD">
            <w:pPr>
              <w:autoSpaceDE/>
              <w:autoSpaceDN/>
              <w:adjustRightInd/>
            </w:pPr>
          </w:p>
        </w:tc>
      </w:tr>
      <w:tr w:rsidR="00DC226D" w14:paraId="6A115A5B" w14:textId="77777777" w:rsidTr="00DC226D">
        <w:tc>
          <w:tcPr>
            <w:tcW w:w="999" w:type="dxa"/>
          </w:tcPr>
          <w:p w14:paraId="3416EC72" w14:textId="07F479C4" w:rsidR="00DC226D" w:rsidRDefault="00DC226D" w:rsidP="006124AD">
            <w:pPr>
              <w:autoSpaceDE/>
              <w:autoSpaceDN/>
              <w:adjustRightInd/>
            </w:pPr>
            <w:r>
              <w:t>4.8.2</w:t>
            </w:r>
          </w:p>
        </w:tc>
        <w:tc>
          <w:tcPr>
            <w:tcW w:w="3420" w:type="dxa"/>
          </w:tcPr>
          <w:p w14:paraId="6E79A75B" w14:textId="6E895714" w:rsidR="00DC226D" w:rsidRDefault="00DC226D" w:rsidP="006124AD">
            <w:pPr>
              <w:autoSpaceDE/>
              <w:autoSpaceDN/>
              <w:adjustRightInd/>
            </w:pPr>
            <w:r>
              <w:t>In-band blocking – high side blocker</w:t>
            </w:r>
          </w:p>
        </w:tc>
        <w:tc>
          <w:tcPr>
            <w:tcW w:w="1476" w:type="dxa"/>
          </w:tcPr>
          <w:p w14:paraId="4C163502" w14:textId="417F3F10" w:rsidR="00DC226D" w:rsidRDefault="00DC226D" w:rsidP="006124AD">
            <w:pPr>
              <w:autoSpaceDE/>
              <w:autoSpaceDN/>
              <w:adjustRightInd/>
            </w:pPr>
            <w:r>
              <w:t>Normal</w:t>
            </w:r>
          </w:p>
        </w:tc>
        <w:tc>
          <w:tcPr>
            <w:tcW w:w="1471" w:type="dxa"/>
          </w:tcPr>
          <w:p w14:paraId="0AFC7DBF" w14:textId="77777777" w:rsidR="00DC226D" w:rsidRDefault="00DC226D" w:rsidP="006124AD">
            <w:pPr>
              <w:autoSpaceDE/>
              <w:autoSpaceDN/>
              <w:adjustRightInd/>
            </w:pPr>
          </w:p>
        </w:tc>
        <w:tc>
          <w:tcPr>
            <w:tcW w:w="1644" w:type="dxa"/>
          </w:tcPr>
          <w:p w14:paraId="1370D112" w14:textId="77777777" w:rsidR="00DC226D" w:rsidRDefault="00DC226D" w:rsidP="006124AD">
            <w:pPr>
              <w:autoSpaceDE/>
              <w:autoSpaceDN/>
              <w:adjustRightInd/>
            </w:pPr>
          </w:p>
        </w:tc>
      </w:tr>
    </w:tbl>
    <w:p w14:paraId="3348D070" w14:textId="77777777" w:rsidR="00BB6E0F" w:rsidRPr="00BB6E0F" w:rsidRDefault="00BB6E0F" w:rsidP="00BB6E0F">
      <w:pPr>
        <w:rPr>
          <w:lang w:val="en-GB"/>
        </w:rPr>
      </w:pPr>
    </w:p>
    <w:p w14:paraId="0B71330E" w14:textId="77777777" w:rsidR="00F97C87" w:rsidRDefault="00F97C87">
      <w:pPr>
        <w:autoSpaceDE/>
        <w:autoSpaceDN/>
        <w:adjustRightInd/>
        <w:rPr>
          <w:rFonts w:cs="Helvetica-Bold"/>
          <w:b/>
          <w:bCs/>
          <w:sz w:val="26"/>
          <w:szCs w:val="26"/>
        </w:rPr>
      </w:pPr>
      <w:bookmarkStart w:id="612" w:name="_Ref5189281"/>
      <w:r>
        <w:br w:type="page"/>
      </w:r>
    </w:p>
    <w:p w14:paraId="10C055D0" w14:textId="77777777" w:rsidR="00043A5C" w:rsidRDefault="00043A5C" w:rsidP="00043A5C">
      <w:pPr>
        <w:pStyle w:val="Heading2"/>
      </w:pPr>
      <w:bookmarkStart w:id="613" w:name="_Ref5192931"/>
      <w:bookmarkStart w:id="614" w:name="_Toc62228941"/>
      <w:r>
        <w:lastRenderedPageBreak/>
        <w:t>Rx Out-of-Band Blocking/Selectivity</w:t>
      </w:r>
      <w:bookmarkEnd w:id="612"/>
      <w:bookmarkEnd w:id="613"/>
      <w:bookmarkEnd w:id="614"/>
    </w:p>
    <w:p w14:paraId="3DA8C91B" w14:textId="77777777" w:rsidR="00AC7718" w:rsidRDefault="00043A5C" w:rsidP="00AC7718">
      <w:pPr>
        <w:pStyle w:val="Heading3"/>
        <w:keepLines/>
        <w:tabs>
          <w:tab w:val="clear" w:pos="796"/>
          <w:tab w:val="clear" w:pos="851"/>
        </w:tabs>
        <w:autoSpaceDE/>
        <w:autoSpaceDN/>
        <w:adjustRightInd/>
        <w:spacing w:before="200" w:line="276" w:lineRule="auto"/>
        <w:ind w:left="86" w:firstLine="0"/>
        <w:jc w:val="both"/>
      </w:pPr>
      <w:bookmarkStart w:id="615" w:name="_Toc62228942"/>
      <w:r>
        <w:t>Applicability</w:t>
      </w:r>
      <w:bookmarkEnd w:id="615"/>
    </w:p>
    <w:p w14:paraId="0F37E1A9" w14:textId="7FCA7783" w:rsidR="00AC7718" w:rsidRPr="00AC7718" w:rsidRDefault="00AC7718" w:rsidP="00AC7718">
      <w:pPr>
        <w:pStyle w:val="LoRaCertBody"/>
        <w:rPr>
          <w:rFonts w:ascii="Arial" w:hAnsi="Arial" w:cs="Arial"/>
        </w:rPr>
      </w:pPr>
      <w:r w:rsidRPr="00AC7718">
        <w:rPr>
          <w:rFonts w:ascii="Arial" w:hAnsi="Arial" w:cs="Arial"/>
        </w:rPr>
        <w:t xml:space="preserve">Please refer to </w:t>
      </w:r>
      <w:r w:rsidRPr="00AC7718">
        <w:rPr>
          <w:rFonts w:ascii="Arial" w:hAnsi="Arial" w:cs="Arial"/>
        </w:rPr>
        <w:fldChar w:fldCharType="begin"/>
      </w:r>
      <w:r w:rsidRPr="00AC7718">
        <w:rPr>
          <w:rFonts w:ascii="Arial" w:hAnsi="Arial" w:cs="Arial"/>
        </w:rPr>
        <w:instrText xml:space="preserve"> REF _Ref6413609 \h </w:instrText>
      </w:r>
      <w:r>
        <w:rPr>
          <w:rFonts w:ascii="Arial" w:hAnsi="Arial" w:cs="Arial"/>
        </w:rPr>
        <w:instrText xml:space="preserve"> \* MERGEFORMAT </w:instrText>
      </w:r>
      <w:r w:rsidRPr="00AC7718">
        <w:rPr>
          <w:rFonts w:ascii="Arial" w:hAnsi="Arial" w:cs="Arial"/>
        </w:rPr>
      </w:r>
      <w:r w:rsidRPr="00AC7718">
        <w:rPr>
          <w:rFonts w:ascii="Arial" w:hAnsi="Arial" w:cs="Arial"/>
        </w:rPr>
        <w:fldChar w:fldCharType="separate"/>
      </w:r>
      <w:r w:rsidR="00EE6949" w:rsidRPr="00EE6949">
        <w:rPr>
          <w:rFonts w:ascii="Arial" w:hAnsi="Arial" w:cs="Arial"/>
        </w:rPr>
        <w:t xml:space="preserve">Table </w:t>
      </w:r>
      <w:r w:rsidR="00EE6949" w:rsidRPr="00EE6949">
        <w:rPr>
          <w:rFonts w:ascii="Arial" w:hAnsi="Arial" w:cs="Arial"/>
          <w:noProof/>
        </w:rPr>
        <w:t>2</w:t>
      </w:r>
      <w:r w:rsidR="00EE6949" w:rsidRPr="00EE6949">
        <w:rPr>
          <w:rFonts w:ascii="Arial" w:hAnsi="Arial" w:cs="Arial"/>
          <w:noProof/>
        </w:rPr>
        <w:noBreakHyphen/>
        <w:t>2</w:t>
      </w:r>
      <w:r w:rsidRPr="00AC7718">
        <w:rPr>
          <w:rFonts w:ascii="Arial" w:hAnsi="Arial" w:cs="Arial"/>
        </w:rPr>
        <w:fldChar w:fldCharType="end"/>
      </w:r>
      <w:r w:rsidRPr="00AC7718">
        <w:rPr>
          <w:rFonts w:ascii="Arial" w:hAnsi="Arial" w:cs="Arial"/>
        </w:rPr>
        <w:t>.</w:t>
      </w:r>
    </w:p>
    <w:p w14:paraId="6DD8C37E" w14:textId="77777777" w:rsidR="00043A5C" w:rsidRPr="006800FA" w:rsidRDefault="00043A5C" w:rsidP="00AC7718">
      <w:pPr>
        <w:pStyle w:val="Heading3"/>
        <w:keepLines/>
        <w:numPr>
          <w:ilvl w:val="0"/>
          <w:numId w:val="0"/>
        </w:numPr>
        <w:tabs>
          <w:tab w:val="clear" w:pos="796"/>
          <w:tab w:val="clear" w:pos="851"/>
        </w:tabs>
        <w:autoSpaceDE/>
        <w:autoSpaceDN/>
        <w:adjustRightInd/>
        <w:spacing w:before="200" w:line="276" w:lineRule="auto"/>
        <w:ind w:left="86"/>
        <w:jc w:val="both"/>
      </w:pPr>
    </w:p>
    <w:p w14:paraId="2FD0B455" w14:textId="77777777" w:rsidR="00043A5C" w:rsidRPr="006800FA" w:rsidRDefault="00AF061B" w:rsidP="00043A5C">
      <w:pPr>
        <w:pStyle w:val="Heading3"/>
        <w:keepLines/>
        <w:tabs>
          <w:tab w:val="clear" w:pos="796"/>
          <w:tab w:val="clear" w:pos="851"/>
        </w:tabs>
        <w:autoSpaceDE/>
        <w:autoSpaceDN/>
        <w:adjustRightInd/>
        <w:spacing w:before="200" w:line="276" w:lineRule="auto"/>
        <w:ind w:left="86" w:firstLine="0"/>
        <w:jc w:val="both"/>
      </w:pPr>
      <w:r w:rsidRPr="00AF061B">
        <w:t xml:space="preserve"> </w:t>
      </w:r>
      <w:bookmarkStart w:id="616" w:name="_Toc8202839"/>
      <w:bookmarkStart w:id="617" w:name="_Toc8204037"/>
      <w:bookmarkStart w:id="618" w:name="_Toc8205858"/>
      <w:bookmarkStart w:id="619" w:name="_Toc8214415"/>
      <w:bookmarkStart w:id="620" w:name="_Toc8216129"/>
      <w:bookmarkStart w:id="621" w:name="_Toc8220577"/>
      <w:bookmarkStart w:id="622" w:name="_Toc8221258"/>
      <w:bookmarkStart w:id="623" w:name="_Toc8221919"/>
      <w:bookmarkStart w:id="624" w:name="_Toc8222122"/>
      <w:bookmarkStart w:id="625" w:name="_Toc8228101"/>
      <w:bookmarkStart w:id="626" w:name="_Toc8228769"/>
      <w:bookmarkStart w:id="627" w:name="_Toc62228943"/>
      <w:bookmarkEnd w:id="616"/>
      <w:bookmarkEnd w:id="617"/>
      <w:bookmarkEnd w:id="618"/>
      <w:bookmarkEnd w:id="619"/>
      <w:bookmarkEnd w:id="620"/>
      <w:bookmarkEnd w:id="621"/>
      <w:bookmarkEnd w:id="622"/>
      <w:bookmarkEnd w:id="623"/>
      <w:bookmarkEnd w:id="624"/>
      <w:bookmarkEnd w:id="625"/>
      <w:bookmarkEnd w:id="626"/>
      <w:r w:rsidR="00043A5C">
        <w:t>Description</w:t>
      </w:r>
      <w:bookmarkEnd w:id="627"/>
    </w:p>
    <w:p w14:paraId="74A2E895" w14:textId="4BEB8F1A" w:rsidR="00043A5C" w:rsidRPr="00D34CD9" w:rsidRDefault="00FC23C2" w:rsidP="00FC23C2">
      <w:pPr>
        <w:pStyle w:val="LoRaCertBody"/>
        <w:rPr>
          <w:rFonts w:ascii="Arial" w:hAnsi="Arial" w:cs="Arial"/>
          <w:lang w:val="en-US"/>
        </w:rPr>
      </w:pPr>
      <w:r w:rsidRPr="00D34CD9">
        <w:rPr>
          <w:rFonts w:ascii="Arial" w:hAnsi="Arial" w:cs="Arial"/>
          <w:lang w:val="en-CA"/>
        </w:rPr>
        <w:t>To measure capability of gateway to reject very large cellular or paging transmitters outside of the ISM band of operation.  The goal is to maintain sensitivity and range.</w:t>
      </w:r>
    </w:p>
    <w:p w14:paraId="28C195D0" w14:textId="77777777" w:rsidR="00043A5C" w:rsidRDefault="004C0F4B" w:rsidP="00043A5C">
      <w:pPr>
        <w:pStyle w:val="Heading3"/>
      </w:pPr>
      <w:bookmarkStart w:id="628" w:name="_Toc62228944"/>
      <w:r>
        <w:t>Performance Guidelines</w:t>
      </w:r>
      <w:bookmarkEnd w:id="628"/>
    </w:p>
    <w:p w14:paraId="259D25CE" w14:textId="77777777" w:rsidR="00BD4ABA" w:rsidRDefault="00BD4ABA" w:rsidP="00BD4ABA"/>
    <w:p w14:paraId="18C01021" w14:textId="4DFBDC4E" w:rsidR="00BD4ABA" w:rsidRDefault="00BD4ABA" w:rsidP="00BD4ABA">
      <w:pPr>
        <w:pStyle w:val="Caption"/>
        <w:keepNext/>
        <w:jc w:val="left"/>
      </w:pPr>
      <w:bookmarkStart w:id="629" w:name="_Toc62229009"/>
      <w:r>
        <w:t xml:space="preserve">Table </w:t>
      </w:r>
      <w:fldSimple w:instr=" STYLEREF 1 \s ">
        <w:r w:rsidR="00EE6949">
          <w:rPr>
            <w:noProof/>
          </w:rPr>
          <w:t>4</w:t>
        </w:r>
      </w:fldSimple>
      <w:r w:rsidR="00A360B0">
        <w:noBreakHyphen/>
      </w:r>
      <w:fldSimple w:instr=" SEQ Table \* ARABIC \s 1 ">
        <w:r w:rsidR="00EE6949">
          <w:rPr>
            <w:noProof/>
          </w:rPr>
          <w:t>18</w:t>
        </w:r>
      </w:fldSimple>
      <w:r>
        <w:t xml:space="preserve"> Rx In-band Blocking Tolerated Interferer Power Performance Guidelines</w:t>
      </w:r>
      <w:bookmarkEnd w:id="629"/>
    </w:p>
    <w:tbl>
      <w:tblPr>
        <w:tblStyle w:val="TableGrid"/>
        <w:tblW w:w="6193" w:type="dxa"/>
        <w:tblLook w:val="0420" w:firstRow="1" w:lastRow="0" w:firstColumn="0" w:lastColumn="0" w:noHBand="0" w:noVBand="1"/>
      </w:tblPr>
      <w:tblGrid>
        <w:gridCol w:w="3058"/>
        <w:gridCol w:w="3135"/>
      </w:tblGrid>
      <w:tr w:rsidR="00BD4ABA" w:rsidRPr="000C6A7E" w14:paraId="036D5ED7" w14:textId="77777777" w:rsidTr="00A77568">
        <w:trPr>
          <w:trHeight w:val="584"/>
        </w:trPr>
        <w:tc>
          <w:tcPr>
            <w:tcW w:w="3058" w:type="dxa"/>
            <w:hideMark/>
          </w:tcPr>
          <w:p w14:paraId="1B376F9F" w14:textId="77777777" w:rsidR="00BD4ABA" w:rsidRPr="00365E3D" w:rsidRDefault="00BD4ABA" w:rsidP="00A77568">
            <w:pPr>
              <w:autoSpaceDE/>
              <w:autoSpaceDN/>
              <w:adjustRightInd/>
              <w:rPr>
                <w:rFonts w:cs="Arial"/>
                <w:b/>
                <w:color w:val="000000" w:themeColor="text1"/>
              </w:rPr>
            </w:pPr>
            <w:r>
              <w:rPr>
                <w:rFonts w:cs="Arial"/>
                <w:b/>
                <w:color w:val="000000" w:themeColor="text1"/>
                <w:kern w:val="24"/>
                <w:lang w:val="en-CA"/>
              </w:rPr>
              <w:t>Gateway Class</w:t>
            </w:r>
          </w:p>
        </w:tc>
        <w:tc>
          <w:tcPr>
            <w:tcW w:w="3135" w:type="dxa"/>
            <w:hideMark/>
          </w:tcPr>
          <w:p w14:paraId="38C1F1FE" w14:textId="77777777" w:rsidR="00BD4ABA" w:rsidRPr="00365E3D" w:rsidRDefault="00BD4ABA" w:rsidP="00A77568">
            <w:pPr>
              <w:autoSpaceDE/>
              <w:autoSpaceDN/>
              <w:adjustRightInd/>
              <w:rPr>
                <w:rFonts w:cs="Arial"/>
                <w:b/>
                <w:color w:val="000000" w:themeColor="text1"/>
              </w:rPr>
            </w:pPr>
            <w:r>
              <w:rPr>
                <w:rFonts w:cs="Arial"/>
                <w:b/>
                <w:color w:val="000000" w:themeColor="text1"/>
                <w:kern w:val="24"/>
                <w:lang w:val="en-CA"/>
              </w:rPr>
              <w:t>Tolerable Interferer Power level (dBm)</w:t>
            </w:r>
          </w:p>
        </w:tc>
      </w:tr>
      <w:tr w:rsidR="00BD4ABA" w:rsidRPr="000C6A7E" w14:paraId="48B0B578" w14:textId="77777777" w:rsidTr="00A77568">
        <w:trPr>
          <w:trHeight w:val="584"/>
        </w:trPr>
        <w:tc>
          <w:tcPr>
            <w:tcW w:w="3058" w:type="dxa"/>
          </w:tcPr>
          <w:p w14:paraId="15DC0F1D" w14:textId="07DADA3C" w:rsidR="00BD4ABA" w:rsidRPr="00365E3D" w:rsidRDefault="00BD4ABA" w:rsidP="00A77568">
            <w:pPr>
              <w:autoSpaceDE/>
              <w:autoSpaceDN/>
              <w:adjustRightInd/>
              <w:rPr>
                <w:rFonts w:cs="Arial"/>
                <w:color w:val="000000" w:themeColor="text1"/>
              </w:rPr>
            </w:pPr>
            <w:r>
              <w:rPr>
                <w:rFonts w:cs="Arial"/>
                <w:color w:val="000000" w:themeColor="text1"/>
                <w:kern w:val="24"/>
                <w:lang w:val="en-CA"/>
              </w:rPr>
              <w:t>1</w:t>
            </w:r>
          </w:p>
        </w:tc>
        <w:tc>
          <w:tcPr>
            <w:tcW w:w="3135" w:type="dxa"/>
          </w:tcPr>
          <w:p w14:paraId="363C7712" w14:textId="26DDB5E2" w:rsidR="00BD4ABA" w:rsidRPr="00365E3D" w:rsidRDefault="00215E08" w:rsidP="00A77568">
            <w:pPr>
              <w:autoSpaceDE/>
              <w:autoSpaceDN/>
              <w:adjustRightInd/>
              <w:rPr>
                <w:rFonts w:cs="Arial"/>
                <w:color w:val="000000" w:themeColor="text1"/>
              </w:rPr>
            </w:pPr>
            <w:r>
              <w:rPr>
                <w:rFonts w:cs="Arial"/>
                <w:color w:val="000000" w:themeColor="text1"/>
                <w:kern w:val="24"/>
                <w:lang w:val="en-CA"/>
              </w:rPr>
              <w:t>+10</w:t>
            </w:r>
          </w:p>
        </w:tc>
      </w:tr>
      <w:tr w:rsidR="00BD4ABA" w:rsidRPr="000C6A7E" w14:paraId="601AEBCD" w14:textId="77777777" w:rsidTr="00A77568">
        <w:trPr>
          <w:trHeight w:val="584"/>
        </w:trPr>
        <w:tc>
          <w:tcPr>
            <w:tcW w:w="3058" w:type="dxa"/>
          </w:tcPr>
          <w:p w14:paraId="1D560AB4" w14:textId="71F2F0D5" w:rsidR="00BD4ABA" w:rsidRDefault="00BD4ABA" w:rsidP="00A77568">
            <w:pPr>
              <w:autoSpaceDE/>
              <w:autoSpaceDN/>
              <w:adjustRightInd/>
              <w:rPr>
                <w:rFonts w:cs="Arial"/>
                <w:color w:val="000000" w:themeColor="text1"/>
                <w:kern w:val="24"/>
                <w:lang w:val="en-CA"/>
              </w:rPr>
            </w:pPr>
            <w:r>
              <w:rPr>
                <w:rFonts w:cs="Arial"/>
                <w:color w:val="000000" w:themeColor="text1"/>
                <w:kern w:val="24"/>
                <w:lang w:val="en-CA"/>
              </w:rPr>
              <w:t>2</w:t>
            </w:r>
          </w:p>
        </w:tc>
        <w:tc>
          <w:tcPr>
            <w:tcW w:w="3135" w:type="dxa"/>
          </w:tcPr>
          <w:p w14:paraId="08E54F2B" w14:textId="229765FC" w:rsidR="00BD4ABA" w:rsidRDefault="00215E08" w:rsidP="00A77568">
            <w:pPr>
              <w:autoSpaceDE/>
              <w:autoSpaceDN/>
              <w:adjustRightInd/>
              <w:rPr>
                <w:rFonts w:cs="Arial"/>
                <w:color w:val="000000" w:themeColor="text1"/>
                <w:kern w:val="24"/>
                <w:lang w:val="en-CA"/>
              </w:rPr>
            </w:pPr>
            <w:r>
              <w:rPr>
                <w:rFonts w:cs="Arial"/>
                <w:color w:val="000000" w:themeColor="text1"/>
                <w:kern w:val="24"/>
                <w:lang w:val="en-CA"/>
              </w:rPr>
              <w:t>-40</w:t>
            </w:r>
          </w:p>
        </w:tc>
      </w:tr>
    </w:tbl>
    <w:p w14:paraId="381754DB" w14:textId="77777777" w:rsidR="00BD4ABA" w:rsidRPr="00BD4ABA" w:rsidRDefault="00BD4ABA" w:rsidP="00BD4ABA"/>
    <w:p w14:paraId="721F2295" w14:textId="77777777" w:rsidR="00043A5C" w:rsidRDefault="00043A5C" w:rsidP="00FC23C2">
      <w:pPr>
        <w:pStyle w:val="Heading3"/>
        <w:keepLines/>
        <w:numPr>
          <w:ilvl w:val="2"/>
          <w:numId w:val="25"/>
        </w:numPr>
        <w:tabs>
          <w:tab w:val="clear" w:pos="796"/>
          <w:tab w:val="clear" w:pos="851"/>
        </w:tabs>
        <w:autoSpaceDE/>
        <w:autoSpaceDN/>
        <w:adjustRightInd/>
        <w:spacing w:before="200" w:line="276" w:lineRule="auto"/>
        <w:jc w:val="both"/>
      </w:pPr>
      <w:bookmarkStart w:id="630" w:name="_Toc8221261"/>
      <w:bookmarkStart w:id="631" w:name="_Toc8221922"/>
      <w:bookmarkStart w:id="632" w:name="_Toc8222125"/>
      <w:bookmarkStart w:id="633" w:name="_Toc8228104"/>
      <w:bookmarkStart w:id="634" w:name="_Toc8228772"/>
      <w:bookmarkStart w:id="635" w:name="_Toc62228945"/>
      <w:bookmarkEnd w:id="630"/>
      <w:bookmarkEnd w:id="631"/>
      <w:bookmarkEnd w:id="632"/>
      <w:bookmarkEnd w:id="633"/>
      <w:bookmarkEnd w:id="634"/>
      <w:r>
        <w:t>Test Conditions</w:t>
      </w:r>
      <w:bookmarkEnd w:id="635"/>
    </w:p>
    <w:p w14:paraId="2F7EA3D8" w14:textId="1812921A" w:rsidR="00043A5C" w:rsidRPr="00D34CD9" w:rsidRDefault="00043A5C" w:rsidP="00043A5C">
      <w:pPr>
        <w:pStyle w:val="LoRaCertBody"/>
        <w:spacing w:after="0"/>
        <w:rPr>
          <w:rFonts w:ascii="Arial" w:hAnsi="Arial" w:cs="Arial"/>
        </w:rPr>
      </w:pPr>
      <w:r w:rsidRPr="00D34CD9">
        <w:rPr>
          <w:rFonts w:ascii="Arial" w:hAnsi="Arial" w:cs="Arial"/>
        </w:rPr>
        <w:t>Operating frequencies</w:t>
      </w:r>
      <w:r w:rsidR="00674652">
        <w:rPr>
          <w:rFonts w:ascii="Arial" w:hAnsi="Arial" w:cs="Arial"/>
        </w:rPr>
        <w:t>:</w:t>
      </w:r>
      <w:r w:rsidR="00FC23C2" w:rsidRPr="00D34CD9">
        <w:rPr>
          <w:rFonts w:ascii="Arial" w:hAnsi="Arial" w:cs="Arial"/>
        </w:rPr>
        <w:t xml:space="preserve"> </w:t>
      </w:r>
      <w:r w:rsidR="00674652">
        <w:rPr>
          <w:rFonts w:ascii="Arial" w:hAnsi="Arial" w:cs="Arial"/>
        </w:rPr>
        <w:t>p</w:t>
      </w:r>
      <w:r w:rsidR="001072A2">
        <w:rPr>
          <w:rFonts w:ascii="Arial" w:hAnsi="Arial" w:cs="Arial"/>
        </w:rPr>
        <w:t>lease refer to</w:t>
      </w:r>
      <w:r w:rsidR="00547C92">
        <w:rPr>
          <w:rFonts w:ascii="Arial" w:hAnsi="Arial" w:cs="Arial"/>
        </w:rPr>
        <w:t xml:space="preserve"> </w:t>
      </w:r>
      <w:r w:rsidR="00056A62">
        <w:rPr>
          <w:rFonts w:ascii="Arial" w:hAnsi="Arial" w:cs="Arial"/>
        </w:rPr>
        <w:fldChar w:fldCharType="begin"/>
      </w:r>
      <w:r w:rsidR="00056A62">
        <w:rPr>
          <w:rFonts w:ascii="Arial" w:hAnsi="Arial" w:cs="Arial"/>
        </w:rPr>
        <w:instrText xml:space="preserve"> REF _Ref8220798 \h </w:instrText>
      </w:r>
      <w:r w:rsidR="00056A62">
        <w:rPr>
          <w:rFonts w:ascii="Arial" w:hAnsi="Arial" w:cs="Arial"/>
        </w:rPr>
      </w:r>
      <w:r w:rsidR="00056A62">
        <w:rPr>
          <w:rFonts w:ascii="Arial" w:hAnsi="Arial" w:cs="Arial"/>
        </w:rPr>
        <w:fldChar w:fldCharType="separate"/>
      </w:r>
      <w:r w:rsidR="00EE6949">
        <w:t xml:space="preserve">Table </w:t>
      </w:r>
      <w:r w:rsidR="00EE6949">
        <w:rPr>
          <w:noProof/>
        </w:rPr>
        <w:t>2</w:t>
      </w:r>
      <w:r w:rsidR="00EE6949">
        <w:noBreakHyphen/>
      </w:r>
      <w:r w:rsidR="00EE6949">
        <w:rPr>
          <w:noProof/>
        </w:rPr>
        <w:t>4</w:t>
      </w:r>
      <w:r w:rsidR="00056A62">
        <w:rPr>
          <w:rFonts w:ascii="Arial" w:hAnsi="Arial" w:cs="Arial"/>
        </w:rPr>
        <w:fldChar w:fldCharType="end"/>
      </w:r>
      <w:r w:rsidR="00547C92">
        <w:rPr>
          <w:rFonts w:ascii="Arial" w:hAnsi="Arial" w:cs="Arial"/>
        </w:rPr>
        <w:t>.</w:t>
      </w:r>
    </w:p>
    <w:p w14:paraId="286056BC" w14:textId="77777777" w:rsidR="00043A5C" w:rsidRPr="00D34CD9" w:rsidRDefault="00043A5C" w:rsidP="00043A5C">
      <w:pPr>
        <w:pStyle w:val="LoRaCertBody"/>
        <w:spacing w:after="0"/>
        <w:rPr>
          <w:rFonts w:ascii="Arial" w:hAnsi="Arial" w:cs="Arial"/>
        </w:rPr>
      </w:pPr>
      <w:r w:rsidRPr="00D34CD9">
        <w:rPr>
          <w:rFonts w:ascii="Arial" w:hAnsi="Arial" w:cs="Arial"/>
        </w:rPr>
        <w:t>RF power levels</w:t>
      </w:r>
      <w:r w:rsidR="00FC23C2" w:rsidRPr="00D34CD9">
        <w:rPr>
          <w:rFonts w:ascii="Arial" w:hAnsi="Arial" w:cs="Arial"/>
        </w:rPr>
        <w:t>: as per test procedure</w:t>
      </w:r>
    </w:p>
    <w:p w14:paraId="12EC25CB" w14:textId="77777777" w:rsidR="00043A5C" w:rsidRDefault="00996837" w:rsidP="00043A5C">
      <w:pPr>
        <w:pStyle w:val="LoRaCertBody"/>
        <w:spacing w:after="0"/>
        <w:rPr>
          <w:rFonts w:ascii="Arial" w:hAnsi="Arial" w:cs="Arial"/>
        </w:rPr>
      </w:pPr>
      <w:r w:rsidRPr="00810707">
        <w:rPr>
          <w:rFonts w:ascii="Arial" w:hAnsi="Arial" w:cs="Arial"/>
        </w:rPr>
        <w:t xml:space="preserve">Environmental </w:t>
      </w:r>
      <w:r>
        <w:rPr>
          <w:rFonts w:ascii="Arial" w:hAnsi="Arial" w:cs="Arial"/>
        </w:rPr>
        <w:t xml:space="preserve">and input voltage </w:t>
      </w:r>
      <w:r w:rsidRPr="00810707">
        <w:rPr>
          <w:rFonts w:ascii="Arial" w:hAnsi="Arial" w:cs="Arial"/>
        </w:rPr>
        <w:t xml:space="preserve">conditions:  </w:t>
      </w:r>
      <w:r>
        <w:rPr>
          <w:rFonts w:ascii="Arial" w:hAnsi="Arial" w:cs="Arial"/>
        </w:rPr>
        <w:t>nominal temperature, humidity and input voltage</w:t>
      </w:r>
      <w:r w:rsidR="00547C92">
        <w:rPr>
          <w:rFonts w:ascii="Arial" w:hAnsi="Arial" w:cs="Arial"/>
        </w:rPr>
        <w:t>.</w:t>
      </w:r>
    </w:p>
    <w:p w14:paraId="59C4A6B4" w14:textId="77777777" w:rsidR="00F251DE" w:rsidRDefault="00F251DE" w:rsidP="00043A5C">
      <w:pPr>
        <w:pStyle w:val="LoRaCertBody"/>
        <w:spacing w:after="0"/>
        <w:rPr>
          <w:rFonts w:ascii="Arial" w:hAnsi="Arial" w:cs="Arial"/>
        </w:rPr>
      </w:pPr>
    </w:p>
    <w:p w14:paraId="683C2FEA" w14:textId="1E887C85" w:rsidR="00F251DE" w:rsidRDefault="00F251DE" w:rsidP="00F251DE">
      <w:pPr>
        <w:pStyle w:val="Caption"/>
        <w:keepNext/>
        <w:jc w:val="left"/>
      </w:pPr>
      <w:bookmarkStart w:id="636" w:name="_Ref8221367"/>
      <w:bookmarkStart w:id="637" w:name="_Toc62229010"/>
      <w:bookmarkStart w:id="638" w:name="_Hlk65963466"/>
      <w:r>
        <w:t xml:space="preserve">Table </w:t>
      </w:r>
      <w:fldSimple w:instr=" STYLEREF 1 \s ">
        <w:r w:rsidR="00EE6949">
          <w:rPr>
            <w:noProof/>
          </w:rPr>
          <w:t>4</w:t>
        </w:r>
      </w:fldSimple>
      <w:r w:rsidR="00A360B0">
        <w:noBreakHyphen/>
      </w:r>
      <w:fldSimple w:instr=" SEQ Table \* ARABIC \s 1 ">
        <w:r w:rsidR="00EE6949">
          <w:rPr>
            <w:noProof/>
          </w:rPr>
          <w:t>19</w:t>
        </w:r>
      </w:fldSimple>
      <w:bookmarkEnd w:id="636"/>
      <w:r>
        <w:t xml:space="preserve"> Out-of-band Interferer Settings</w:t>
      </w:r>
      <w:bookmarkEnd w:id="637"/>
    </w:p>
    <w:tbl>
      <w:tblPr>
        <w:tblStyle w:val="TableGrid"/>
        <w:tblW w:w="5103" w:type="dxa"/>
        <w:tblLook w:val="0420" w:firstRow="1" w:lastRow="0" w:firstColumn="0" w:lastColumn="0" w:noHBand="0" w:noVBand="1"/>
      </w:tblPr>
      <w:tblGrid>
        <w:gridCol w:w="1231"/>
        <w:gridCol w:w="1253"/>
        <w:gridCol w:w="1253"/>
        <w:gridCol w:w="1366"/>
      </w:tblGrid>
      <w:tr w:rsidR="00AE7D68" w:rsidRPr="007A3C05" w14:paraId="04D3464B" w14:textId="77777777" w:rsidTr="00AE7D68">
        <w:trPr>
          <w:trHeight w:val="584"/>
        </w:trPr>
        <w:tc>
          <w:tcPr>
            <w:tcW w:w="1231" w:type="dxa"/>
          </w:tcPr>
          <w:p w14:paraId="68070CC1" w14:textId="77777777" w:rsidR="00AE7D68" w:rsidRDefault="00AE7D68" w:rsidP="00A77568">
            <w:pPr>
              <w:autoSpaceDE/>
              <w:autoSpaceDN/>
              <w:adjustRightInd/>
              <w:rPr>
                <w:rFonts w:cs="Arial"/>
                <w:b/>
                <w:color w:val="000000" w:themeColor="text1"/>
              </w:rPr>
            </w:pPr>
            <w:r>
              <w:rPr>
                <w:rFonts w:cs="Arial"/>
                <w:b/>
                <w:color w:val="000000" w:themeColor="text1"/>
              </w:rPr>
              <w:t>Gateway Class</w:t>
            </w:r>
          </w:p>
        </w:tc>
        <w:tc>
          <w:tcPr>
            <w:tcW w:w="1253" w:type="dxa"/>
          </w:tcPr>
          <w:p w14:paraId="718145C4" w14:textId="77777777" w:rsidR="00AE7D68" w:rsidRDefault="00AE7D68" w:rsidP="00A77568">
            <w:pPr>
              <w:autoSpaceDE/>
              <w:autoSpaceDN/>
              <w:adjustRightInd/>
              <w:rPr>
                <w:rFonts w:cs="Arial"/>
                <w:b/>
                <w:color w:val="000000" w:themeColor="text1"/>
                <w:kern w:val="24"/>
                <w:lang w:val="en-CA"/>
              </w:rPr>
            </w:pPr>
            <w:r>
              <w:rPr>
                <w:rFonts w:cs="Arial"/>
                <w:b/>
                <w:color w:val="000000" w:themeColor="text1"/>
              </w:rPr>
              <w:t>Out-of-band Interferer Type</w:t>
            </w:r>
          </w:p>
        </w:tc>
        <w:tc>
          <w:tcPr>
            <w:tcW w:w="1253" w:type="dxa"/>
          </w:tcPr>
          <w:p w14:paraId="075E6180" w14:textId="77777777" w:rsidR="00AE7D68" w:rsidRDefault="00AE7D68" w:rsidP="00A77568">
            <w:pPr>
              <w:autoSpaceDE/>
              <w:autoSpaceDN/>
              <w:adjustRightInd/>
              <w:rPr>
                <w:rFonts w:cs="Arial"/>
                <w:b/>
                <w:color w:val="000000" w:themeColor="text1"/>
                <w:kern w:val="24"/>
                <w:lang w:val="en-CA"/>
              </w:rPr>
            </w:pPr>
            <w:r>
              <w:rPr>
                <w:rFonts w:cs="Arial"/>
                <w:b/>
                <w:color w:val="000000" w:themeColor="text1"/>
              </w:rPr>
              <w:t>Interferer Power level at start of test(dBm)</w:t>
            </w:r>
          </w:p>
        </w:tc>
        <w:tc>
          <w:tcPr>
            <w:tcW w:w="1366" w:type="dxa"/>
          </w:tcPr>
          <w:p w14:paraId="4ACF1130" w14:textId="77777777" w:rsidR="00AE7D68" w:rsidRDefault="00AE7D68" w:rsidP="00A77568">
            <w:pPr>
              <w:autoSpaceDE/>
              <w:autoSpaceDN/>
              <w:adjustRightInd/>
              <w:rPr>
                <w:rFonts w:cs="Arial"/>
                <w:b/>
                <w:color w:val="000000" w:themeColor="text1"/>
                <w:kern w:val="24"/>
                <w:lang w:val="en-CA"/>
              </w:rPr>
            </w:pPr>
            <w:r>
              <w:rPr>
                <w:rFonts w:cs="Arial"/>
                <w:b/>
                <w:color w:val="000000" w:themeColor="text1"/>
                <w:kern w:val="24"/>
                <w:lang w:val="en-CA"/>
              </w:rPr>
              <w:t>Desired signal level power (dB above SF10 RF sensitivity)</w:t>
            </w:r>
          </w:p>
        </w:tc>
      </w:tr>
      <w:tr w:rsidR="00AE7D68" w:rsidRPr="007A3C05" w14:paraId="1C32F21D" w14:textId="77777777" w:rsidTr="00AE7D68">
        <w:trPr>
          <w:trHeight w:val="584"/>
        </w:trPr>
        <w:tc>
          <w:tcPr>
            <w:tcW w:w="1231" w:type="dxa"/>
          </w:tcPr>
          <w:p w14:paraId="383C5548" w14:textId="100E0EB2" w:rsidR="00AE7D68" w:rsidRDefault="00AE7D68" w:rsidP="00A77568">
            <w:pPr>
              <w:autoSpaceDE/>
              <w:autoSpaceDN/>
              <w:adjustRightInd/>
              <w:rPr>
                <w:rFonts w:cs="Arial"/>
              </w:rPr>
            </w:pPr>
            <w:r>
              <w:rPr>
                <w:rFonts w:cs="Arial"/>
              </w:rPr>
              <w:t>1</w:t>
            </w:r>
          </w:p>
        </w:tc>
        <w:tc>
          <w:tcPr>
            <w:tcW w:w="1253" w:type="dxa"/>
          </w:tcPr>
          <w:p w14:paraId="7DA0812C" w14:textId="44E27EB7" w:rsidR="00AE7D68" w:rsidRDefault="004120C8" w:rsidP="00A77568">
            <w:pPr>
              <w:autoSpaceDE/>
              <w:autoSpaceDN/>
              <w:adjustRightInd/>
              <w:rPr>
                <w:rFonts w:cs="Arial"/>
              </w:rPr>
            </w:pPr>
            <w:r>
              <w:rPr>
                <w:rFonts w:cs="Arial"/>
              </w:rPr>
              <w:t>CW</w:t>
            </w:r>
            <w:ins w:id="639" w:author="Tom Danshin" w:date="2021-03-16T11:45:00Z">
              <w:r w:rsidR="00817790">
                <w:rPr>
                  <w:rFonts w:cs="Arial"/>
                </w:rPr>
                <w:t xml:space="preserve"> </w:t>
              </w:r>
            </w:ins>
          </w:p>
        </w:tc>
        <w:tc>
          <w:tcPr>
            <w:tcW w:w="1253" w:type="dxa"/>
          </w:tcPr>
          <w:p w14:paraId="118862E8" w14:textId="253047F2" w:rsidR="00AE7D68" w:rsidRDefault="00BD4ABA" w:rsidP="00A77568">
            <w:pPr>
              <w:autoSpaceDE/>
              <w:autoSpaceDN/>
              <w:adjustRightInd/>
              <w:rPr>
                <w:rFonts w:cs="Arial"/>
              </w:rPr>
            </w:pPr>
            <w:r>
              <w:rPr>
                <w:rFonts w:cs="Arial"/>
              </w:rPr>
              <w:t>-</w:t>
            </w:r>
            <w:r w:rsidR="00215E08">
              <w:rPr>
                <w:rFonts w:cs="Arial"/>
              </w:rPr>
              <w:t>2</w:t>
            </w:r>
            <w:r w:rsidR="00AE7D68">
              <w:rPr>
                <w:rFonts w:cs="Arial"/>
              </w:rPr>
              <w:t>0</w:t>
            </w:r>
          </w:p>
        </w:tc>
        <w:tc>
          <w:tcPr>
            <w:tcW w:w="1366" w:type="dxa"/>
          </w:tcPr>
          <w:p w14:paraId="384723BE" w14:textId="4844C8C2" w:rsidR="00AE7D68" w:rsidRDefault="00215E08" w:rsidP="00A77568">
            <w:pPr>
              <w:autoSpaceDE/>
              <w:autoSpaceDN/>
              <w:adjustRightInd/>
              <w:rPr>
                <w:rFonts w:cs="Arial"/>
              </w:rPr>
            </w:pPr>
            <w:r>
              <w:rPr>
                <w:rFonts w:cs="Arial"/>
              </w:rPr>
              <w:t>6</w:t>
            </w:r>
            <w:r w:rsidR="00AE7D68">
              <w:rPr>
                <w:rFonts w:cs="Arial"/>
              </w:rPr>
              <w:t>dB</w:t>
            </w:r>
          </w:p>
        </w:tc>
      </w:tr>
      <w:tr w:rsidR="00AE7D68" w:rsidRPr="007A3C05" w14:paraId="2B91E689" w14:textId="77777777" w:rsidTr="00AE7D68">
        <w:trPr>
          <w:trHeight w:val="584"/>
        </w:trPr>
        <w:tc>
          <w:tcPr>
            <w:tcW w:w="1231" w:type="dxa"/>
          </w:tcPr>
          <w:p w14:paraId="37F19DDE" w14:textId="06568B20" w:rsidR="00AE7D68" w:rsidRDefault="00AE7D68" w:rsidP="00A77568">
            <w:pPr>
              <w:autoSpaceDE/>
              <w:autoSpaceDN/>
              <w:adjustRightInd/>
              <w:rPr>
                <w:rFonts w:cs="Arial"/>
              </w:rPr>
            </w:pPr>
            <w:r>
              <w:rPr>
                <w:rFonts w:cs="Arial"/>
              </w:rPr>
              <w:t>2</w:t>
            </w:r>
          </w:p>
        </w:tc>
        <w:tc>
          <w:tcPr>
            <w:tcW w:w="1253" w:type="dxa"/>
          </w:tcPr>
          <w:p w14:paraId="4B420EE9" w14:textId="6AFB5A17" w:rsidR="00AE7D68" w:rsidRDefault="004120C8" w:rsidP="00A77568">
            <w:pPr>
              <w:autoSpaceDE/>
              <w:autoSpaceDN/>
              <w:adjustRightInd/>
              <w:rPr>
                <w:rFonts w:cs="Arial"/>
              </w:rPr>
            </w:pPr>
            <w:r>
              <w:rPr>
                <w:rFonts w:cs="Arial"/>
              </w:rPr>
              <w:t>CW</w:t>
            </w:r>
            <w:ins w:id="640" w:author="Tom Danshin" w:date="2021-03-16T11:45:00Z">
              <w:r w:rsidR="00817790">
                <w:rPr>
                  <w:rFonts w:cs="Arial"/>
                </w:rPr>
                <w:t xml:space="preserve"> </w:t>
              </w:r>
            </w:ins>
          </w:p>
        </w:tc>
        <w:tc>
          <w:tcPr>
            <w:tcW w:w="1253" w:type="dxa"/>
          </w:tcPr>
          <w:p w14:paraId="4042E280" w14:textId="11D69D03" w:rsidR="00AE7D68" w:rsidRDefault="00AE7D68" w:rsidP="00A77568">
            <w:pPr>
              <w:autoSpaceDE/>
              <w:autoSpaceDN/>
              <w:adjustRightInd/>
              <w:rPr>
                <w:rFonts w:cs="Arial"/>
              </w:rPr>
            </w:pPr>
            <w:r>
              <w:rPr>
                <w:rFonts w:cs="Arial"/>
              </w:rPr>
              <w:t>-</w:t>
            </w:r>
            <w:r w:rsidR="00215E08">
              <w:rPr>
                <w:rFonts w:cs="Arial"/>
              </w:rPr>
              <w:t>6</w:t>
            </w:r>
            <w:r>
              <w:rPr>
                <w:rFonts w:cs="Arial"/>
              </w:rPr>
              <w:t>0</w:t>
            </w:r>
          </w:p>
        </w:tc>
        <w:tc>
          <w:tcPr>
            <w:tcW w:w="1366" w:type="dxa"/>
          </w:tcPr>
          <w:p w14:paraId="60F82AE1" w14:textId="71522A18" w:rsidR="00AE7D68" w:rsidRDefault="00A50C34" w:rsidP="00A77568">
            <w:pPr>
              <w:autoSpaceDE/>
              <w:autoSpaceDN/>
              <w:adjustRightInd/>
              <w:rPr>
                <w:rFonts w:cs="Arial"/>
              </w:rPr>
            </w:pPr>
            <w:r>
              <w:rPr>
                <w:rFonts w:cs="Arial"/>
              </w:rPr>
              <w:t>6</w:t>
            </w:r>
            <w:r w:rsidR="00AE7D68">
              <w:rPr>
                <w:rFonts w:cs="Arial"/>
              </w:rPr>
              <w:t>dB</w:t>
            </w:r>
          </w:p>
        </w:tc>
      </w:tr>
      <w:bookmarkEnd w:id="638"/>
    </w:tbl>
    <w:p w14:paraId="12763D60" w14:textId="77777777" w:rsidR="00F251DE" w:rsidRPr="00D34CD9" w:rsidRDefault="00F251DE" w:rsidP="00043A5C">
      <w:pPr>
        <w:pStyle w:val="LoRaCertBody"/>
        <w:spacing w:after="0"/>
        <w:rPr>
          <w:rFonts w:ascii="Arial" w:hAnsi="Arial" w:cs="Arial"/>
        </w:rPr>
      </w:pPr>
    </w:p>
    <w:p w14:paraId="5D1D4319" w14:textId="77777777" w:rsidR="00043A5C" w:rsidRDefault="00043A5C" w:rsidP="00043A5C">
      <w:pPr>
        <w:pStyle w:val="Heading3"/>
        <w:keepLines/>
        <w:tabs>
          <w:tab w:val="clear" w:pos="796"/>
          <w:tab w:val="clear" w:pos="851"/>
        </w:tabs>
        <w:autoSpaceDE/>
        <w:autoSpaceDN/>
        <w:adjustRightInd/>
        <w:spacing w:before="200" w:line="276" w:lineRule="auto"/>
        <w:ind w:left="86" w:firstLine="0"/>
        <w:jc w:val="both"/>
      </w:pPr>
      <w:bookmarkStart w:id="641" w:name="_Toc62228946"/>
      <w:r>
        <w:t>Test Procedure</w:t>
      </w:r>
      <w:bookmarkEnd w:id="641"/>
    </w:p>
    <w:p w14:paraId="46A3EAE7" w14:textId="111F39B6" w:rsidR="00BD4ABA" w:rsidRPr="00D34CD9" w:rsidRDefault="00BD4ABA" w:rsidP="00FE5131">
      <w:pPr>
        <w:pStyle w:val="LoRaCertBody"/>
        <w:numPr>
          <w:ilvl w:val="0"/>
          <w:numId w:val="43"/>
        </w:numPr>
        <w:rPr>
          <w:rFonts w:ascii="Arial" w:hAnsi="Arial" w:cs="Arial"/>
          <w:lang w:val="en-CA"/>
        </w:rPr>
      </w:pPr>
      <w:r w:rsidRPr="00D34CD9">
        <w:rPr>
          <w:rFonts w:ascii="Arial" w:hAnsi="Arial" w:cs="Arial"/>
          <w:lang w:val="en-CA"/>
        </w:rPr>
        <w:t xml:space="preserve">Use Test Set Up </w:t>
      </w:r>
      <w:r w:rsidR="00CC4E90">
        <w:rPr>
          <w:rFonts w:ascii="Arial" w:hAnsi="Arial" w:cs="Arial"/>
          <w:lang w:val="en-CA"/>
        </w:rPr>
        <w:t>#1 or #A</w:t>
      </w:r>
      <w:r>
        <w:rPr>
          <w:rFonts w:ascii="Arial" w:hAnsi="Arial" w:cs="Arial"/>
          <w:lang w:val="en-CA"/>
        </w:rPr>
        <w:t xml:space="preserve">4 (see section </w:t>
      </w:r>
      <w:r>
        <w:rPr>
          <w:rFonts w:ascii="Arial" w:hAnsi="Arial" w:cs="Arial"/>
          <w:lang w:val="en-CA"/>
        </w:rPr>
        <w:fldChar w:fldCharType="begin"/>
      </w:r>
      <w:r>
        <w:rPr>
          <w:rFonts w:ascii="Arial" w:hAnsi="Arial" w:cs="Arial"/>
          <w:lang w:val="en-CA"/>
        </w:rPr>
        <w:instrText xml:space="preserve"> REF _Ref6414868 \r \h </w:instrText>
      </w:r>
      <w:r>
        <w:rPr>
          <w:rFonts w:ascii="Arial" w:hAnsi="Arial" w:cs="Arial"/>
          <w:lang w:val="en-CA"/>
        </w:rPr>
      </w:r>
      <w:r>
        <w:rPr>
          <w:rFonts w:ascii="Arial" w:hAnsi="Arial" w:cs="Arial"/>
          <w:lang w:val="en-CA"/>
        </w:rPr>
        <w:fldChar w:fldCharType="separate"/>
      </w:r>
      <w:r w:rsidR="00EE6949">
        <w:rPr>
          <w:rFonts w:ascii="Arial" w:hAnsi="Arial" w:cs="Arial"/>
          <w:lang w:val="en-CA"/>
        </w:rPr>
        <w:t>5.1.4</w:t>
      </w:r>
      <w:r>
        <w:rPr>
          <w:rFonts w:ascii="Arial" w:hAnsi="Arial" w:cs="Arial"/>
          <w:lang w:val="en-CA"/>
        </w:rPr>
        <w:fldChar w:fldCharType="end"/>
      </w:r>
      <w:r>
        <w:rPr>
          <w:rFonts w:ascii="Arial" w:hAnsi="Arial" w:cs="Arial"/>
          <w:lang w:val="en-CA"/>
        </w:rPr>
        <w:t xml:space="preserve">) </w:t>
      </w:r>
    </w:p>
    <w:p w14:paraId="19776B13" w14:textId="2FCE6785" w:rsidR="00BD4ABA" w:rsidRPr="00D34CD9" w:rsidRDefault="00BD4ABA" w:rsidP="00FE5131">
      <w:pPr>
        <w:pStyle w:val="LoRaCertBody"/>
        <w:numPr>
          <w:ilvl w:val="0"/>
          <w:numId w:val="43"/>
        </w:numPr>
        <w:rPr>
          <w:rFonts w:ascii="Arial" w:hAnsi="Arial" w:cs="Arial"/>
        </w:rPr>
      </w:pPr>
      <w:r w:rsidRPr="00D34CD9">
        <w:rPr>
          <w:rFonts w:ascii="Arial" w:hAnsi="Arial" w:cs="Arial"/>
          <w:lang w:val="en-CA"/>
        </w:rPr>
        <w:t>Set up desired signal such that input RF level is</w:t>
      </w:r>
      <w:r>
        <w:rPr>
          <w:rFonts w:ascii="Arial" w:hAnsi="Arial" w:cs="Arial"/>
          <w:lang w:val="en-CA"/>
        </w:rPr>
        <w:t xml:space="preserve"> </w:t>
      </w:r>
      <w:r w:rsidRPr="00D34CD9">
        <w:rPr>
          <w:rFonts w:ascii="Arial" w:hAnsi="Arial" w:cs="Arial"/>
          <w:lang w:val="en-CA"/>
        </w:rPr>
        <w:t>above sensitivity limit</w:t>
      </w:r>
      <w:r>
        <w:rPr>
          <w:rFonts w:ascii="Arial" w:hAnsi="Arial" w:cs="Arial"/>
          <w:lang w:val="en-CA"/>
        </w:rPr>
        <w:t xml:space="preserve"> by the amount shown in</w:t>
      </w:r>
      <w:r w:rsidR="00FE5131">
        <w:rPr>
          <w:rFonts w:ascii="Arial" w:hAnsi="Arial" w:cs="Arial"/>
          <w:lang w:val="en-CA"/>
        </w:rPr>
        <w:t xml:space="preserve"> </w:t>
      </w:r>
      <w:r w:rsidR="00FE5131">
        <w:rPr>
          <w:rFonts w:ascii="Arial" w:hAnsi="Arial" w:cs="Arial"/>
          <w:lang w:val="en-CA"/>
        </w:rPr>
        <w:fldChar w:fldCharType="begin"/>
      </w:r>
      <w:r w:rsidR="00FE5131">
        <w:rPr>
          <w:rFonts w:ascii="Arial" w:hAnsi="Arial" w:cs="Arial"/>
          <w:lang w:val="en-CA"/>
        </w:rPr>
        <w:instrText xml:space="preserve"> REF _Ref8221367 \h </w:instrText>
      </w:r>
      <w:r w:rsidR="00FE5131">
        <w:rPr>
          <w:rFonts w:ascii="Arial" w:hAnsi="Arial" w:cs="Arial"/>
          <w:lang w:val="en-CA"/>
        </w:rPr>
      </w:r>
      <w:r w:rsidR="00FE5131">
        <w:rPr>
          <w:rFonts w:ascii="Arial" w:hAnsi="Arial" w:cs="Arial"/>
          <w:lang w:val="en-CA"/>
        </w:rPr>
        <w:fldChar w:fldCharType="separate"/>
      </w:r>
      <w:r w:rsidR="00EE6949">
        <w:t xml:space="preserve">Table </w:t>
      </w:r>
      <w:r w:rsidR="00EE6949">
        <w:rPr>
          <w:noProof/>
        </w:rPr>
        <w:t>4</w:t>
      </w:r>
      <w:r w:rsidR="00EE6949">
        <w:noBreakHyphen/>
      </w:r>
      <w:r w:rsidR="00EE6949">
        <w:rPr>
          <w:noProof/>
        </w:rPr>
        <w:t>19</w:t>
      </w:r>
      <w:r w:rsidR="00FE5131">
        <w:rPr>
          <w:rFonts w:ascii="Arial" w:hAnsi="Arial" w:cs="Arial"/>
          <w:lang w:val="en-CA"/>
        </w:rPr>
        <w:fldChar w:fldCharType="end"/>
      </w:r>
      <w:r>
        <w:rPr>
          <w:rFonts w:ascii="Arial" w:hAnsi="Arial" w:cs="Arial"/>
          <w:lang w:val="en-CA"/>
        </w:rPr>
        <w:t>.</w:t>
      </w:r>
    </w:p>
    <w:p w14:paraId="15537280" w14:textId="7D61A871" w:rsidR="00BD4ABA" w:rsidRPr="00D34CD9" w:rsidRDefault="00BD4ABA" w:rsidP="00FE5131">
      <w:pPr>
        <w:pStyle w:val="LoRaCertBody"/>
        <w:numPr>
          <w:ilvl w:val="0"/>
          <w:numId w:val="43"/>
        </w:numPr>
        <w:rPr>
          <w:rFonts w:ascii="Arial" w:hAnsi="Arial" w:cs="Arial"/>
        </w:rPr>
      </w:pPr>
      <w:r w:rsidRPr="00D34CD9">
        <w:rPr>
          <w:rFonts w:ascii="Arial" w:hAnsi="Arial" w:cs="Arial"/>
          <w:lang w:val="en-CA"/>
        </w:rPr>
        <w:lastRenderedPageBreak/>
        <w:t xml:space="preserve">Turn on </w:t>
      </w:r>
      <w:r>
        <w:rPr>
          <w:rFonts w:ascii="Arial" w:hAnsi="Arial" w:cs="Arial"/>
          <w:lang w:val="en-CA"/>
        </w:rPr>
        <w:t xml:space="preserve">the </w:t>
      </w:r>
      <w:r w:rsidRPr="00D34CD9">
        <w:rPr>
          <w:rFonts w:ascii="Arial" w:hAnsi="Arial" w:cs="Arial"/>
          <w:lang w:val="en-CA"/>
        </w:rPr>
        <w:t xml:space="preserve">interference signal at </w:t>
      </w:r>
      <w:r>
        <w:rPr>
          <w:rFonts w:ascii="Arial" w:hAnsi="Arial" w:cs="Arial"/>
          <w:lang w:val="en-CA"/>
        </w:rPr>
        <w:t xml:space="preserve">the </w:t>
      </w:r>
      <w:r w:rsidR="00F260AF">
        <w:rPr>
          <w:rFonts w:ascii="Arial" w:hAnsi="Arial" w:cs="Arial"/>
          <w:lang w:val="en-CA"/>
        </w:rPr>
        <w:t>low-side</w:t>
      </w:r>
      <w:r>
        <w:rPr>
          <w:rFonts w:ascii="Arial" w:hAnsi="Arial" w:cs="Arial"/>
          <w:lang w:val="en-CA"/>
        </w:rPr>
        <w:t xml:space="preserve"> blocking frequency</w:t>
      </w:r>
      <w:r w:rsidR="00F260AF">
        <w:rPr>
          <w:rFonts w:ascii="Arial" w:hAnsi="Arial" w:cs="Arial"/>
          <w:lang w:val="en-CA"/>
        </w:rPr>
        <w:t xml:space="preserve"> </w:t>
      </w:r>
      <w:r>
        <w:rPr>
          <w:rFonts w:ascii="Arial" w:hAnsi="Arial" w:cs="Arial"/>
          <w:lang w:val="en-CA"/>
        </w:rPr>
        <w:t xml:space="preserve">listed in </w:t>
      </w:r>
      <w:r>
        <w:rPr>
          <w:rFonts w:ascii="Arial" w:hAnsi="Arial" w:cs="Arial"/>
          <w:lang w:val="en-CA"/>
        </w:rPr>
        <w:fldChar w:fldCharType="begin"/>
      </w:r>
      <w:r>
        <w:rPr>
          <w:rFonts w:ascii="Arial" w:hAnsi="Arial" w:cs="Arial"/>
          <w:lang w:val="en-CA"/>
        </w:rPr>
        <w:instrText xml:space="preserve"> REF _Ref8220798 \h </w:instrText>
      </w:r>
      <w:r>
        <w:rPr>
          <w:rFonts w:ascii="Arial" w:hAnsi="Arial" w:cs="Arial"/>
          <w:lang w:val="en-CA"/>
        </w:rPr>
      </w:r>
      <w:r>
        <w:rPr>
          <w:rFonts w:ascii="Arial" w:hAnsi="Arial" w:cs="Arial"/>
          <w:lang w:val="en-CA"/>
        </w:rPr>
        <w:fldChar w:fldCharType="separate"/>
      </w:r>
      <w:r w:rsidR="00EE6949">
        <w:t xml:space="preserve">Table </w:t>
      </w:r>
      <w:r w:rsidR="00EE6949">
        <w:rPr>
          <w:noProof/>
        </w:rPr>
        <w:t>2</w:t>
      </w:r>
      <w:r w:rsidR="00EE6949">
        <w:noBreakHyphen/>
      </w:r>
      <w:r w:rsidR="00EE6949">
        <w:rPr>
          <w:noProof/>
        </w:rPr>
        <w:t>4</w:t>
      </w:r>
      <w:r>
        <w:rPr>
          <w:rFonts w:ascii="Arial" w:hAnsi="Arial" w:cs="Arial"/>
          <w:lang w:val="en-CA"/>
        </w:rPr>
        <w:fldChar w:fldCharType="end"/>
      </w:r>
      <w:r>
        <w:rPr>
          <w:rFonts w:ascii="Arial" w:hAnsi="Arial" w:cs="Arial"/>
          <w:lang w:val="en-CA"/>
        </w:rPr>
        <w:t xml:space="preserve">.  Refer to </w:t>
      </w:r>
      <w:r w:rsidR="00FE5131">
        <w:rPr>
          <w:rFonts w:ascii="Arial" w:hAnsi="Arial" w:cs="Arial"/>
          <w:lang w:val="en-CA"/>
        </w:rPr>
        <w:fldChar w:fldCharType="begin"/>
      </w:r>
      <w:r w:rsidR="00FE5131">
        <w:rPr>
          <w:rFonts w:ascii="Arial" w:hAnsi="Arial" w:cs="Arial"/>
          <w:lang w:val="en-CA"/>
        </w:rPr>
        <w:instrText xml:space="preserve"> REF _Ref8221367 \h </w:instrText>
      </w:r>
      <w:r w:rsidR="00FE5131">
        <w:rPr>
          <w:rFonts w:ascii="Arial" w:hAnsi="Arial" w:cs="Arial"/>
          <w:lang w:val="en-CA"/>
        </w:rPr>
      </w:r>
      <w:r w:rsidR="00FE5131">
        <w:rPr>
          <w:rFonts w:ascii="Arial" w:hAnsi="Arial" w:cs="Arial"/>
          <w:lang w:val="en-CA"/>
        </w:rPr>
        <w:fldChar w:fldCharType="separate"/>
      </w:r>
      <w:r w:rsidR="00EE6949">
        <w:t xml:space="preserve">Table </w:t>
      </w:r>
      <w:r w:rsidR="00EE6949">
        <w:rPr>
          <w:noProof/>
        </w:rPr>
        <w:t>4</w:t>
      </w:r>
      <w:r w:rsidR="00EE6949">
        <w:noBreakHyphen/>
      </w:r>
      <w:r w:rsidR="00EE6949">
        <w:rPr>
          <w:noProof/>
        </w:rPr>
        <w:t>19</w:t>
      </w:r>
      <w:r w:rsidR="00FE5131">
        <w:rPr>
          <w:rFonts w:ascii="Arial" w:hAnsi="Arial" w:cs="Arial"/>
          <w:lang w:val="en-CA"/>
        </w:rPr>
        <w:fldChar w:fldCharType="end"/>
      </w:r>
      <w:r w:rsidR="00FE5131">
        <w:rPr>
          <w:rFonts w:ascii="Arial" w:hAnsi="Arial" w:cs="Arial"/>
          <w:lang w:val="en-CA"/>
        </w:rPr>
        <w:t xml:space="preserve"> </w:t>
      </w:r>
      <w:r>
        <w:rPr>
          <w:rFonts w:ascii="Arial" w:hAnsi="Arial" w:cs="Arial"/>
          <w:lang w:val="en-CA"/>
        </w:rPr>
        <w:t xml:space="preserve">for interferer RF power levels at the start of the test.  </w:t>
      </w:r>
    </w:p>
    <w:p w14:paraId="3D5C4DA0" w14:textId="424B27E0" w:rsidR="00BD4ABA" w:rsidRPr="00D34CD9" w:rsidRDefault="00BD4ABA" w:rsidP="00FE5131">
      <w:pPr>
        <w:pStyle w:val="LoRaCertBody"/>
        <w:numPr>
          <w:ilvl w:val="0"/>
          <w:numId w:val="43"/>
        </w:numPr>
        <w:rPr>
          <w:rFonts w:ascii="Arial" w:hAnsi="Arial" w:cs="Arial"/>
        </w:rPr>
      </w:pPr>
      <w:r w:rsidRPr="00D34CD9">
        <w:rPr>
          <w:rFonts w:ascii="Arial" w:hAnsi="Arial" w:cs="Arial"/>
          <w:lang w:val="en-CA"/>
        </w:rPr>
        <w:t>Set up the test so that 300 packets are transmitted by the vector signal generator</w:t>
      </w:r>
      <w:proofErr w:type="gramStart"/>
      <w:r w:rsidR="00C7226E">
        <w:rPr>
          <w:rFonts w:ascii="Arial" w:hAnsi="Arial" w:cs="Arial"/>
          <w:lang w:val="en-CA"/>
        </w:rPr>
        <w:t>. .</w:t>
      </w:r>
      <w:proofErr w:type="gramEnd"/>
      <w:r w:rsidR="00C7226E">
        <w:rPr>
          <w:rFonts w:ascii="Arial" w:hAnsi="Arial" w:cs="Arial"/>
          <w:lang w:val="en-CA"/>
        </w:rPr>
        <w:t xml:space="preserve">  If using the 1-box </w:t>
      </w:r>
      <w:proofErr w:type="spellStart"/>
      <w:r w:rsidR="00C7226E">
        <w:rPr>
          <w:rFonts w:ascii="Arial" w:hAnsi="Arial" w:cs="Arial"/>
          <w:lang w:val="en-CA"/>
        </w:rPr>
        <w:t>LoRaWAN</w:t>
      </w:r>
      <w:proofErr w:type="spellEnd"/>
      <w:r w:rsidR="00C7226E">
        <w:rPr>
          <w:rFonts w:ascii="Arial" w:hAnsi="Arial" w:cs="Arial"/>
          <w:lang w:val="en-CA"/>
        </w:rPr>
        <w:t xml:space="preserve"> test solution limit the range of the sensitivity measurement to just around the RF level specified in step 2 above (this will optimize test time)</w:t>
      </w:r>
    </w:p>
    <w:p w14:paraId="191AC4A6" w14:textId="7F5A323A" w:rsidR="00BD4ABA" w:rsidRPr="00D87929" w:rsidRDefault="00BD4ABA" w:rsidP="00FE5131">
      <w:pPr>
        <w:pStyle w:val="LoRaCertBody"/>
        <w:numPr>
          <w:ilvl w:val="0"/>
          <w:numId w:val="43"/>
        </w:numPr>
        <w:rPr>
          <w:rFonts w:ascii="Arial" w:hAnsi="Arial" w:cs="Arial"/>
        </w:rPr>
      </w:pPr>
      <w:r w:rsidRPr="00D34CD9">
        <w:rPr>
          <w:rFonts w:ascii="Arial" w:hAnsi="Arial" w:cs="Arial"/>
          <w:lang w:val="en-CA"/>
        </w:rPr>
        <w:t xml:space="preserve">Enable a packet logger utility on the </w:t>
      </w:r>
      <w:r>
        <w:rPr>
          <w:rFonts w:ascii="Arial" w:hAnsi="Arial" w:cs="Arial"/>
          <w:lang w:val="en-CA"/>
        </w:rPr>
        <w:t>gateway to count receive packets and the number of errors.  Record the packet error rate</w:t>
      </w:r>
      <w:r w:rsidR="00C7226E">
        <w:rPr>
          <w:rFonts w:ascii="Arial" w:hAnsi="Arial" w:cs="Arial"/>
          <w:lang w:val="en-CA"/>
        </w:rPr>
        <w:t>. If using the 1-box solution, run the sensitivity test</w:t>
      </w:r>
      <w:r>
        <w:rPr>
          <w:rFonts w:ascii="Arial" w:hAnsi="Arial" w:cs="Arial"/>
          <w:lang w:val="en-CA"/>
        </w:rPr>
        <w:t>.</w:t>
      </w:r>
    </w:p>
    <w:p w14:paraId="32F6DFC2" w14:textId="77777777" w:rsidR="00BD4ABA" w:rsidRPr="00D87929" w:rsidRDefault="00BD4ABA" w:rsidP="00FE5131">
      <w:pPr>
        <w:pStyle w:val="LoRaCertBody"/>
        <w:numPr>
          <w:ilvl w:val="0"/>
          <w:numId w:val="43"/>
        </w:numPr>
        <w:rPr>
          <w:rFonts w:ascii="Arial" w:hAnsi="Arial" w:cs="Arial"/>
        </w:rPr>
      </w:pPr>
      <w:r>
        <w:rPr>
          <w:rFonts w:ascii="Arial" w:hAnsi="Arial" w:cs="Arial"/>
          <w:lang w:val="en-CA"/>
        </w:rPr>
        <w:t xml:space="preserve">Increase the RF power level of the interfering signal by 2dB.  Repeat steps 2 through 5.  </w:t>
      </w:r>
    </w:p>
    <w:p w14:paraId="43F2EBF2" w14:textId="77777777" w:rsidR="00BD4ABA" w:rsidRPr="00D87929" w:rsidRDefault="00BD4ABA" w:rsidP="00FE5131">
      <w:pPr>
        <w:pStyle w:val="LoRaCertBody"/>
        <w:numPr>
          <w:ilvl w:val="0"/>
          <w:numId w:val="43"/>
        </w:numPr>
        <w:rPr>
          <w:rFonts w:ascii="Arial" w:hAnsi="Arial" w:cs="Arial"/>
        </w:rPr>
      </w:pPr>
      <w:r>
        <w:rPr>
          <w:rFonts w:ascii="Arial" w:hAnsi="Arial" w:cs="Arial"/>
          <w:lang w:val="en-CA"/>
        </w:rPr>
        <w:t xml:space="preserve">Note the Interferer power levels when the packet error rate crosses the </w:t>
      </w:r>
      <w:r w:rsidR="00FE5131">
        <w:rPr>
          <w:rFonts w:ascii="Arial" w:hAnsi="Arial" w:cs="Arial"/>
          <w:lang w:val="en-CA"/>
        </w:rPr>
        <w:t>1</w:t>
      </w:r>
      <w:r>
        <w:rPr>
          <w:rFonts w:ascii="Arial" w:hAnsi="Arial" w:cs="Arial"/>
          <w:lang w:val="en-CA"/>
        </w:rPr>
        <w:t xml:space="preserve">0% boundary </w:t>
      </w:r>
    </w:p>
    <w:p w14:paraId="59526DEB" w14:textId="77777777" w:rsidR="00F260AF" w:rsidRPr="00F260AF" w:rsidRDefault="00BD4ABA" w:rsidP="00FE5131">
      <w:pPr>
        <w:pStyle w:val="LoRaCertBody"/>
        <w:numPr>
          <w:ilvl w:val="0"/>
          <w:numId w:val="43"/>
        </w:numPr>
        <w:rPr>
          <w:rFonts w:ascii="Arial" w:hAnsi="Arial" w:cs="Arial"/>
        </w:rPr>
      </w:pPr>
      <w:r>
        <w:rPr>
          <w:rFonts w:ascii="Arial" w:hAnsi="Arial" w:cs="Arial"/>
          <w:lang w:val="en-CA"/>
        </w:rPr>
        <w:t>Stop the test when the packet error rate reaches 100%.</w:t>
      </w:r>
    </w:p>
    <w:p w14:paraId="4A4FA364" w14:textId="77777777" w:rsidR="00BD4ABA" w:rsidRPr="00FE5131" w:rsidRDefault="00F260AF" w:rsidP="00FE5131">
      <w:pPr>
        <w:pStyle w:val="LoRaCertBody"/>
        <w:numPr>
          <w:ilvl w:val="0"/>
          <w:numId w:val="43"/>
        </w:numPr>
        <w:rPr>
          <w:rFonts w:ascii="Arial" w:hAnsi="Arial" w:cs="Arial"/>
        </w:rPr>
      </w:pPr>
      <w:r>
        <w:rPr>
          <w:rFonts w:ascii="Arial" w:hAnsi="Arial" w:cs="Arial"/>
          <w:lang w:val="en-CA"/>
        </w:rPr>
        <w:t>Repeat steps 3 through 8 for the high-side blocking frequency.</w:t>
      </w:r>
      <w:r w:rsidR="00BD4ABA">
        <w:rPr>
          <w:rFonts w:ascii="Arial" w:hAnsi="Arial" w:cs="Arial"/>
          <w:lang w:val="en-CA"/>
        </w:rPr>
        <w:t xml:space="preserve"> </w:t>
      </w:r>
    </w:p>
    <w:p w14:paraId="6C3C170E" w14:textId="77777777" w:rsidR="00051B9F" w:rsidRDefault="00051B9F" w:rsidP="00051B9F">
      <w:pPr>
        <w:pStyle w:val="Heading3"/>
        <w:rPr>
          <w:lang w:val="en-GB"/>
        </w:rPr>
      </w:pPr>
      <w:bookmarkStart w:id="642" w:name="_Toc62228947"/>
      <w:bookmarkStart w:id="643" w:name="_Ref5189294"/>
      <w:r>
        <w:rPr>
          <w:lang w:val="en-GB"/>
        </w:rPr>
        <w:t>Test Results</w:t>
      </w:r>
      <w:bookmarkEnd w:id="642"/>
    </w:p>
    <w:p w14:paraId="584D6B39" w14:textId="77777777" w:rsidR="00BA391D" w:rsidRDefault="00BA391D">
      <w:pPr>
        <w:autoSpaceDE/>
        <w:autoSpaceDN/>
        <w:adjustRightInd/>
      </w:pPr>
    </w:p>
    <w:p w14:paraId="38A555BB" w14:textId="27F13964" w:rsidR="00F150CF" w:rsidRDefault="00F150CF" w:rsidP="00F150CF">
      <w:pPr>
        <w:pStyle w:val="Caption"/>
        <w:keepNext/>
        <w:jc w:val="left"/>
      </w:pPr>
      <w:bookmarkStart w:id="644" w:name="_Toc62229011"/>
      <w:r>
        <w:t xml:space="preserve">Table </w:t>
      </w:r>
      <w:fldSimple w:instr=" STYLEREF 1 \s ">
        <w:r w:rsidR="00EE6949">
          <w:rPr>
            <w:noProof/>
          </w:rPr>
          <w:t>4</w:t>
        </w:r>
      </w:fldSimple>
      <w:r>
        <w:noBreakHyphen/>
      </w:r>
      <w:fldSimple w:instr=" SEQ Table \* ARABIC \s 1 ">
        <w:r w:rsidR="00EE6949">
          <w:rPr>
            <w:noProof/>
          </w:rPr>
          <w:t>20</w:t>
        </w:r>
      </w:fldSimple>
      <w:r>
        <w:t xml:space="preserve"> Test Results – </w:t>
      </w:r>
      <w:r>
        <w:fldChar w:fldCharType="begin"/>
      </w:r>
      <w:r>
        <w:instrText xml:space="preserve"> REF _Ref5192931 \h </w:instrText>
      </w:r>
      <w:r>
        <w:fldChar w:fldCharType="separate"/>
      </w:r>
      <w:r w:rsidR="00EE6949">
        <w:t>Rx Out-of-Band Blocking/Selectivity</w:t>
      </w:r>
      <w:bookmarkEnd w:id="644"/>
      <w:r>
        <w:fldChar w:fldCharType="end"/>
      </w:r>
    </w:p>
    <w:tbl>
      <w:tblPr>
        <w:tblStyle w:val="TableGrid"/>
        <w:tblW w:w="0" w:type="auto"/>
        <w:tblLook w:val="04A0" w:firstRow="1" w:lastRow="0" w:firstColumn="1" w:lastColumn="0" w:noHBand="0" w:noVBand="1"/>
      </w:tblPr>
      <w:tblGrid>
        <w:gridCol w:w="999"/>
        <w:gridCol w:w="3420"/>
        <w:gridCol w:w="1476"/>
        <w:gridCol w:w="1471"/>
        <w:gridCol w:w="1644"/>
      </w:tblGrid>
      <w:tr w:rsidR="00F150CF" w14:paraId="6876EEAD" w14:textId="77777777" w:rsidTr="006124AD">
        <w:tc>
          <w:tcPr>
            <w:tcW w:w="999" w:type="dxa"/>
          </w:tcPr>
          <w:p w14:paraId="39D6A75F" w14:textId="77777777" w:rsidR="00F150CF" w:rsidRDefault="00F150CF" w:rsidP="006124AD">
            <w:pPr>
              <w:autoSpaceDE/>
              <w:autoSpaceDN/>
              <w:adjustRightInd/>
            </w:pPr>
            <w:r>
              <w:t>Test Number</w:t>
            </w:r>
          </w:p>
        </w:tc>
        <w:tc>
          <w:tcPr>
            <w:tcW w:w="3420" w:type="dxa"/>
          </w:tcPr>
          <w:p w14:paraId="7ADFC971" w14:textId="77777777" w:rsidR="00F150CF" w:rsidRDefault="00F150CF" w:rsidP="006124AD">
            <w:pPr>
              <w:autoSpaceDE/>
              <w:autoSpaceDN/>
              <w:adjustRightInd/>
            </w:pPr>
            <w:r>
              <w:t>Test Name</w:t>
            </w:r>
          </w:p>
        </w:tc>
        <w:tc>
          <w:tcPr>
            <w:tcW w:w="1476" w:type="dxa"/>
          </w:tcPr>
          <w:p w14:paraId="763FDD66" w14:textId="77777777" w:rsidR="00F150CF" w:rsidRDefault="00F150CF" w:rsidP="006124AD">
            <w:pPr>
              <w:autoSpaceDE/>
              <w:autoSpaceDN/>
              <w:adjustRightInd/>
            </w:pPr>
            <w:r>
              <w:t>T</w:t>
            </w:r>
            <w:r w:rsidRPr="002A7669">
              <w:t>emperature range</w:t>
            </w:r>
          </w:p>
        </w:tc>
        <w:tc>
          <w:tcPr>
            <w:tcW w:w="1471" w:type="dxa"/>
          </w:tcPr>
          <w:p w14:paraId="0B1D7AE2" w14:textId="154D6420" w:rsidR="00F150CF" w:rsidRDefault="00F150CF" w:rsidP="006124AD">
            <w:pPr>
              <w:autoSpaceDE/>
              <w:autoSpaceDN/>
              <w:adjustRightInd/>
            </w:pPr>
            <w:r>
              <w:t xml:space="preserve">Interferer Power @ </w:t>
            </w:r>
            <w:r w:rsidR="00DE7B84">
              <w:t>1</w:t>
            </w:r>
            <w:r>
              <w:t>0% PER (dBm)</w:t>
            </w:r>
          </w:p>
        </w:tc>
        <w:tc>
          <w:tcPr>
            <w:tcW w:w="1644" w:type="dxa"/>
          </w:tcPr>
          <w:p w14:paraId="04FFE814" w14:textId="77777777" w:rsidR="00F150CF" w:rsidRDefault="00F150CF" w:rsidP="006124AD">
            <w:pPr>
              <w:autoSpaceDE/>
              <w:autoSpaceDN/>
              <w:adjustRightInd/>
            </w:pPr>
            <w:r>
              <w:t>Comment</w:t>
            </w:r>
          </w:p>
        </w:tc>
      </w:tr>
      <w:tr w:rsidR="00F150CF" w14:paraId="4FD50BEF" w14:textId="77777777" w:rsidTr="006124AD">
        <w:tc>
          <w:tcPr>
            <w:tcW w:w="999" w:type="dxa"/>
          </w:tcPr>
          <w:p w14:paraId="35AF5185" w14:textId="75A6698C" w:rsidR="00F150CF" w:rsidRDefault="00F150CF" w:rsidP="006124AD">
            <w:pPr>
              <w:autoSpaceDE/>
              <w:autoSpaceDN/>
              <w:adjustRightInd/>
            </w:pPr>
            <w:r>
              <w:t>4.9.1</w:t>
            </w:r>
          </w:p>
        </w:tc>
        <w:tc>
          <w:tcPr>
            <w:tcW w:w="3420" w:type="dxa"/>
          </w:tcPr>
          <w:p w14:paraId="21D719A9" w14:textId="620C34F1" w:rsidR="00F150CF" w:rsidRDefault="00F150CF" w:rsidP="006124AD">
            <w:pPr>
              <w:autoSpaceDE/>
              <w:autoSpaceDN/>
              <w:adjustRightInd/>
            </w:pPr>
            <w:r>
              <w:t>Out-of-band blocking – low side blocker</w:t>
            </w:r>
          </w:p>
        </w:tc>
        <w:tc>
          <w:tcPr>
            <w:tcW w:w="1476" w:type="dxa"/>
          </w:tcPr>
          <w:p w14:paraId="540020AA" w14:textId="77777777" w:rsidR="00F150CF" w:rsidRDefault="00F150CF" w:rsidP="006124AD">
            <w:pPr>
              <w:autoSpaceDE/>
              <w:autoSpaceDN/>
              <w:adjustRightInd/>
            </w:pPr>
            <w:r>
              <w:t>Normal</w:t>
            </w:r>
          </w:p>
        </w:tc>
        <w:tc>
          <w:tcPr>
            <w:tcW w:w="1471" w:type="dxa"/>
          </w:tcPr>
          <w:p w14:paraId="23F20369" w14:textId="77777777" w:rsidR="00F150CF" w:rsidRDefault="00F150CF" w:rsidP="006124AD">
            <w:pPr>
              <w:autoSpaceDE/>
              <w:autoSpaceDN/>
              <w:adjustRightInd/>
            </w:pPr>
          </w:p>
        </w:tc>
        <w:tc>
          <w:tcPr>
            <w:tcW w:w="1644" w:type="dxa"/>
          </w:tcPr>
          <w:p w14:paraId="16798AF8" w14:textId="77777777" w:rsidR="00F150CF" w:rsidRDefault="00F150CF" w:rsidP="006124AD">
            <w:pPr>
              <w:autoSpaceDE/>
              <w:autoSpaceDN/>
              <w:adjustRightInd/>
            </w:pPr>
          </w:p>
        </w:tc>
      </w:tr>
      <w:tr w:rsidR="00F150CF" w14:paraId="7A8076FC" w14:textId="77777777" w:rsidTr="006124AD">
        <w:tc>
          <w:tcPr>
            <w:tcW w:w="999" w:type="dxa"/>
          </w:tcPr>
          <w:p w14:paraId="3B37A05F" w14:textId="310AE9B6" w:rsidR="00F150CF" w:rsidRDefault="00F150CF" w:rsidP="006124AD">
            <w:pPr>
              <w:autoSpaceDE/>
              <w:autoSpaceDN/>
              <w:adjustRightInd/>
            </w:pPr>
            <w:r>
              <w:t>4.9.2</w:t>
            </w:r>
          </w:p>
        </w:tc>
        <w:tc>
          <w:tcPr>
            <w:tcW w:w="3420" w:type="dxa"/>
          </w:tcPr>
          <w:p w14:paraId="60104077" w14:textId="1732DCF8" w:rsidR="00F150CF" w:rsidRDefault="00F150CF" w:rsidP="006124AD">
            <w:pPr>
              <w:autoSpaceDE/>
              <w:autoSpaceDN/>
              <w:adjustRightInd/>
            </w:pPr>
            <w:r>
              <w:t>Out-of-band blocking – high side blocker</w:t>
            </w:r>
          </w:p>
        </w:tc>
        <w:tc>
          <w:tcPr>
            <w:tcW w:w="1476" w:type="dxa"/>
          </w:tcPr>
          <w:p w14:paraId="6A85FAE8" w14:textId="77777777" w:rsidR="00F150CF" w:rsidRDefault="00F150CF" w:rsidP="006124AD">
            <w:pPr>
              <w:autoSpaceDE/>
              <w:autoSpaceDN/>
              <w:adjustRightInd/>
            </w:pPr>
            <w:r>
              <w:t>Normal</w:t>
            </w:r>
          </w:p>
        </w:tc>
        <w:tc>
          <w:tcPr>
            <w:tcW w:w="1471" w:type="dxa"/>
          </w:tcPr>
          <w:p w14:paraId="30F782C7" w14:textId="77777777" w:rsidR="00F150CF" w:rsidRDefault="00F150CF" w:rsidP="006124AD">
            <w:pPr>
              <w:autoSpaceDE/>
              <w:autoSpaceDN/>
              <w:adjustRightInd/>
            </w:pPr>
          </w:p>
        </w:tc>
        <w:tc>
          <w:tcPr>
            <w:tcW w:w="1644" w:type="dxa"/>
          </w:tcPr>
          <w:p w14:paraId="2260E6BC" w14:textId="77777777" w:rsidR="00F150CF" w:rsidRDefault="00F150CF" w:rsidP="006124AD">
            <w:pPr>
              <w:autoSpaceDE/>
              <w:autoSpaceDN/>
              <w:adjustRightInd/>
            </w:pPr>
          </w:p>
        </w:tc>
      </w:tr>
    </w:tbl>
    <w:p w14:paraId="2D173C5B" w14:textId="77777777" w:rsidR="00FC23C2" w:rsidRPr="00051B9F" w:rsidRDefault="00FC23C2" w:rsidP="00051B9F">
      <w:pPr>
        <w:rPr>
          <w:lang w:val="en-GB"/>
        </w:rPr>
      </w:pPr>
    </w:p>
    <w:p w14:paraId="6F732FF2" w14:textId="77777777" w:rsidR="00F26D8E" w:rsidRDefault="00F26D8E">
      <w:pPr>
        <w:autoSpaceDE/>
        <w:autoSpaceDN/>
        <w:adjustRightInd/>
        <w:rPr>
          <w:rFonts w:cs="Helvetica-Bold"/>
          <w:b/>
          <w:bCs/>
          <w:sz w:val="26"/>
          <w:szCs w:val="26"/>
        </w:rPr>
      </w:pPr>
      <w:bookmarkStart w:id="645" w:name="_Toc8742791"/>
      <w:bookmarkStart w:id="646" w:name="_Toc8746272"/>
      <w:bookmarkStart w:id="647" w:name="_Toc8746756"/>
      <w:bookmarkStart w:id="648" w:name="_Toc8747914"/>
      <w:bookmarkStart w:id="649" w:name="_Toc8748522"/>
      <w:bookmarkStart w:id="650" w:name="_Toc8748716"/>
      <w:bookmarkStart w:id="651" w:name="_Toc8742792"/>
      <w:bookmarkStart w:id="652" w:name="_Toc8746273"/>
      <w:bookmarkStart w:id="653" w:name="_Toc8746757"/>
      <w:bookmarkStart w:id="654" w:name="_Toc8747915"/>
      <w:bookmarkStart w:id="655" w:name="_Toc8748523"/>
      <w:bookmarkStart w:id="656" w:name="_Toc8748717"/>
      <w:bookmarkStart w:id="657" w:name="_Toc8742793"/>
      <w:bookmarkStart w:id="658" w:name="_Toc8746274"/>
      <w:bookmarkStart w:id="659" w:name="_Toc8746758"/>
      <w:bookmarkStart w:id="660" w:name="_Toc8747916"/>
      <w:bookmarkStart w:id="661" w:name="_Toc8748524"/>
      <w:bookmarkStart w:id="662" w:name="_Toc8748718"/>
      <w:bookmarkStart w:id="663" w:name="_Toc8742794"/>
      <w:bookmarkStart w:id="664" w:name="_Toc8746275"/>
      <w:bookmarkStart w:id="665" w:name="_Toc8746759"/>
      <w:bookmarkStart w:id="666" w:name="_Toc8747917"/>
      <w:bookmarkStart w:id="667" w:name="_Toc8748525"/>
      <w:bookmarkStart w:id="668" w:name="_Toc8748719"/>
      <w:bookmarkStart w:id="669" w:name="_Toc8202846"/>
      <w:bookmarkStart w:id="670" w:name="_Toc8204044"/>
      <w:bookmarkStart w:id="671" w:name="_Toc8205865"/>
      <w:bookmarkStart w:id="672" w:name="_Toc8214422"/>
      <w:bookmarkStart w:id="673" w:name="_Toc8216136"/>
      <w:bookmarkStart w:id="674" w:name="_Toc8220584"/>
      <w:bookmarkStart w:id="675" w:name="_Toc8221272"/>
      <w:bookmarkStart w:id="676" w:name="_Toc8221933"/>
      <w:bookmarkStart w:id="677" w:name="_Toc8222136"/>
      <w:bookmarkStart w:id="678" w:name="_Toc8228115"/>
      <w:bookmarkStart w:id="679" w:name="_Toc8228783"/>
      <w:bookmarkStart w:id="680" w:name="_Toc8742795"/>
      <w:bookmarkStart w:id="681" w:name="_Toc8746276"/>
      <w:bookmarkStart w:id="682" w:name="_Toc8746760"/>
      <w:bookmarkStart w:id="683" w:name="_Toc8747918"/>
      <w:bookmarkStart w:id="684" w:name="_Toc8748526"/>
      <w:bookmarkStart w:id="685" w:name="_Toc8748720"/>
      <w:bookmarkStart w:id="686" w:name="_Toc8742796"/>
      <w:bookmarkStart w:id="687" w:name="_Toc8746277"/>
      <w:bookmarkStart w:id="688" w:name="_Toc8746761"/>
      <w:bookmarkStart w:id="689" w:name="_Toc8747919"/>
      <w:bookmarkStart w:id="690" w:name="_Toc8748527"/>
      <w:bookmarkStart w:id="691" w:name="_Toc8748721"/>
      <w:bookmarkStart w:id="692" w:name="_Toc8742797"/>
      <w:bookmarkStart w:id="693" w:name="_Toc8746278"/>
      <w:bookmarkStart w:id="694" w:name="_Toc8746762"/>
      <w:bookmarkStart w:id="695" w:name="_Toc8747920"/>
      <w:bookmarkStart w:id="696" w:name="_Toc8748528"/>
      <w:bookmarkStart w:id="697" w:name="_Toc8748722"/>
      <w:bookmarkStart w:id="698" w:name="_Toc8742798"/>
      <w:bookmarkStart w:id="699" w:name="_Toc8746279"/>
      <w:bookmarkStart w:id="700" w:name="_Toc8746763"/>
      <w:bookmarkStart w:id="701" w:name="_Toc8747921"/>
      <w:bookmarkStart w:id="702" w:name="_Toc8748529"/>
      <w:bookmarkStart w:id="703" w:name="_Toc8748723"/>
      <w:bookmarkStart w:id="704" w:name="_Toc8742809"/>
      <w:bookmarkStart w:id="705" w:name="_Toc8746290"/>
      <w:bookmarkStart w:id="706" w:name="_Toc8746774"/>
      <w:bookmarkStart w:id="707" w:name="_Toc8747932"/>
      <w:bookmarkStart w:id="708" w:name="_Toc8748540"/>
      <w:bookmarkStart w:id="709" w:name="_Toc8748734"/>
      <w:bookmarkStart w:id="710" w:name="_Toc8742810"/>
      <w:bookmarkStart w:id="711" w:name="_Toc8746291"/>
      <w:bookmarkStart w:id="712" w:name="_Toc8746775"/>
      <w:bookmarkStart w:id="713" w:name="_Toc8747933"/>
      <w:bookmarkStart w:id="714" w:name="_Toc8748541"/>
      <w:bookmarkStart w:id="715" w:name="_Toc8748735"/>
      <w:bookmarkStart w:id="716" w:name="_Toc8742811"/>
      <w:bookmarkStart w:id="717" w:name="_Toc8746292"/>
      <w:bookmarkStart w:id="718" w:name="_Toc8746776"/>
      <w:bookmarkStart w:id="719" w:name="_Toc8747934"/>
      <w:bookmarkStart w:id="720" w:name="_Toc8748542"/>
      <w:bookmarkStart w:id="721" w:name="_Toc8748736"/>
      <w:bookmarkStart w:id="722" w:name="_Toc8742812"/>
      <w:bookmarkStart w:id="723" w:name="_Toc8746293"/>
      <w:bookmarkStart w:id="724" w:name="_Toc8746777"/>
      <w:bookmarkStart w:id="725" w:name="_Toc8747935"/>
      <w:bookmarkStart w:id="726" w:name="_Toc8748543"/>
      <w:bookmarkStart w:id="727" w:name="_Toc8748737"/>
      <w:bookmarkStart w:id="728" w:name="_Toc8742813"/>
      <w:bookmarkStart w:id="729" w:name="_Toc8746294"/>
      <w:bookmarkStart w:id="730" w:name="_Toc8746778"/>
      <w:bookmarkStart w:id="731" w:name="_Toc8747936"/>
      <w:bookmarkStart w:id="732" w:name="_Toc8748544"/>
      <w:bookmarkStart w:id="733" w:name="_Toc8748738"/>
      <w:bookmarkStart w:id="734" w:name="_Toc8742814"/>
      <w:bookmarkStart w:id="735" w:name="_Toc8746295"/>
      <w:bookmarkStart w:id="736" w:name="_Toc8746779"/>
      <w:bookmarkStart w:id="737" w:name="_Toc8747937"/>
      <w:bookmarkStart w:id="738" w:name="_Toc8748545"/>
      <w:bookmarkStart w:id="739" w:name="_Toc8748739"/>
      <w:bookmarkStart w:id="740" w:name="_Toc8742815"/>
      <w:bookmarkStart w:id="741" w:name="_Toc8746296"/>
      <w:bookmarkStart w:id="742" w:name="_Toc8746780"/>
      <w:bookmarkStart w:id="743" w:name="_Toc8747938"/>
      <w:bookmarkStart w:id="744" w:name="_Toc8748546"/>
      <w:bookmarkStart w:id="745" w:name="_Toc8748740"/>
      <w:bookmarkStart w:id="746" w:name="_Toc8742816"/>
      <w:bookmarkStart w:id="747" w:name="_Toc8746297"/>
      <w:bookmarkStart w:id="748" w:name="_Toc8746781"/>
      <w:bookmarkStart w:id="749" w:name="_Toc8747939"/>
      <w:bookmarkStart w:id="750" w:name="_Toc8748547"/>
      <w:bookmarkStart w:id="751" w:name="_Toc8748741"/>
      <w:bookmarkStart w:id="752" w:name="_Toc8742817"/>
      <w:bookmarkStart w:id="753" w:name="_Toc8746298"/>
      <w:bookmarkStart w:id="754" w:name="_Toc8746782"/>
      <w:bookmarkStart w:id="755" w:name="_Toc8747940"/>
      <w:bookmarkStart w:id="756" w:name="_Toc8748548"/>
      <w:bookmarkStart w:id="757" w:name="_Toc8748742"/>
      <w:bookmarkStart w:id="758" w:name="_Toc8742818"/>
      <w:bookmarkStart w:id="759" w:name="_Toc8746299"/>
      <w:bookmarkStart w:id="760" w:name="_Toc8746783"/>
      <w:bookmarkStart w:id="761" w:name="_Toc8747941"/>
      <w:bookmarkStart w:id="762" w:name="_Toc8748549"/>
      <w:bookmarkStart w:id="763" w:name="_Toc8748743"/>
      <w:bookmarkStart w:id="764" w:name="_Toc8742819"/>
      <w:bookmarkStart w:id="765" w:name="_Toc8746300"/>
      <w:bookmarkStart w:id="766" w:name="_Toc8746784"/>
      <w:bookmarkStart w:id="767" w:name="_Toc8747942"/>
      <w:bookmarkStart w:id="768" w:name="_Toc8748550"/>
      <w:bookmarkStart w:id="769" w:name="_Toc8748744"/>
      <w:bookmarkStart w:id="770" w:name="_Toc8742820"/>
      <w:bookmarkStart w:id="771" w:name="_Toc8746301"/>
      <w:bookmarkStart w:id="772" w:name="_Toc8746785"/>
      <w:bookmarkStart w:id="773" w:name="_Toc8747943"/>
      <w:bookmarkStart w:id="774" w:name="_Toc8748551"/>
      <w:bookmarkStart w:id="775" w:name="_Toc8748745"/>
      <w:bookmarkStart w:id="776" w:name="_Toc8742821"/>
      <w:bookmarkStart w:id="777" w:name="_Toc8746302"/>
      <w:bookmarkStart w:id="778" w:name="_Toc8746786"/>
      <w:bookmarkStart w:id="779" w:name="_Toc8747944"/>
      <w:bookmarkStart w:id="780" w:name="_Toc8748552"/>
      <w:bookmarkStart w:id="781" w:name="_Toc8748746"/>
      <w:bookmarkStart w:id="782" w:name="_Ref5189304"/>
      <w:bookmarkEnd w:id="643"/>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r>
        <w:br w:type="page"/>
      </w:r>
    </w:p>
    <w:p w14:paraId="31033C4B" w14:textId="77777777" w:rsidR="00043A5C" w:rsidRDefault="00043A5C" w:rsidP="00043A5C">
      <w:pPr>
        <w:pStyle w:val="Heading2"/>
      </w:pPr>
      <w:bookmarkStart w:id="783" w:name="_Ref54509765"/>
      <w:bookmarkStart w:id="784" w:name="_Toc62228948"/>
      <w:r>
        <w:lastRenderedPageBreak/>
        <w:t>Rx Intermodulation</w:t>
      </w:r>
      <w:bookmarkEnd w:id="782"/>
      <w:bookmarkEnd w:id="783"/>
      <w:bookmarkEnd w:id="784"/>
      <w:r>
        <w:t xml:space="preserve"> </w:t>
      </w:r>
    </w:p>
    <w:p w14:paraId="642CD9F1" w14:textId="77777777" w:rsidR="00043A5C" w:rsidRPr="006800FA" w:rsidRDefault="00043A5C" w:rsidP="00043A5C">
      <w:pPr>
        <w:pStyle w:val="Heading3"/>
        <w:keepLines/>
        <w:tabs>
          <w:tab w:val="clear" w:pos="796"/>
          <w:tab w:val="clear" w:pos="851"/>
        </w:tabs>
        <w:autoSpaceDE/>
        <w:autoSpaceDN/>
        <w:adjustRightInd/>
        <w:spacing w:before="200" w:line="276" w:lineRule="auto"/>
        <w:ind w:left="86" w:firstLine="0"/>
        <w:jc w:val="both"/>
      </w:pPr>
      <w:bookmarkStart w:id="785" w:name="_Toc62228949"/>
      <w:r>
        <w:t>Applicability</w:t>
      </w:r>
      <w:bookmarkEnd w:id="785"/>
      <w:r>
        <w:t xml:space="preserve"> </w:t>
      </w:r>
    </w:p>
    <w:p w14:paraId="27B1E472" w14:textId="19BE57D5" w:rsidR="00043A5C" w:rsidRPr="00FC6458" w:rsidRDefault="00F51310" w:rsidP="00043A5C">
      <w:r>
        <w:t xml:space="preserve">Refer to </w:t>
      </w:r>
      <w:r>
        <w:fldChar w:fldCharType="begin"/>
      </w:r>
      <w:r>
        <w:instrText xml:space="preserve"> REF _Ref6413609 \h </w:instrText>
      </w:r>
      <w:r>
        <w:fldChar w:fldCharType="separate"/>
      </w:r>
      <w:r w:rsidR="00EE6949">
        <w:t xml:space="preserve">Table </w:t>
      </w:r>
      <w:r w:rsidR="00EE6949">
        <w:rPr>
          <w:noProof/>
        </w:rPr>
        <w:t>2</w:t>
      </w:r>
      <w:r w:rsidR="00EE6949">
        <w:noBreakHyphen/>
      </w:r>
      <w:r w:rsidR="00EE6949">
        <w:rPr>
          <w:noProof/>
        </w:rPr>
        <w:t>2</w:t>
      </w:r>
      <w:r>
        <w:fldChar w:fldCharType="end"/>
      </w:r>
      <w:r>
        <w:t xml:space="preserve"> for applicability. </w:t>
      </w:r>
    </w:p>
    <w:p w14:paraId="6E95A07C" w14:textId="77777777" w:rsidR="00043A5C" w:rsidRPr="006800FA" w:rsidRDefault="00043A5C" w:rsidP="00043A5C">
      <w:pPr>
        <w:pStyle w:val="Heading3"/>
        <w:keepLines/>
        <w:tabs>
          <w:tab w:val="clear" w:pos="796"/>
          <w:tab w:val="clear" w:pos="851"/>
        </w:tabs>
        <w:autoSpaceDE/>
        <w:autoSpaceDN/>
        <w:adjustRightInd/>
        <w:spacing w:before="200" w:line="276" w:lineRule="auto"/>
        <w:ind w:left="86" w:firstLine="0"/>
        <w:jc w:val="both"/>
      </w:pPr>
      <w:bookmarkStart w:id="786" w:name="_Toc62228950"/>
      <w:r>
        <w:t>Description</w:t>
      </w:r>
      <w:bookmarkEnd w:id="786"/>
    </w:p>
    <w:p w14:paraId="7D3AA24A" w14:textId="194AF04C" w:rsidR="00043A5C" w:rsidRPr="00D34CD9" w:rsidRDefault="009231C0" w:rsidP="009231C0">
      <w:pPr>
        <w:pStyle w:val="LoRaCertBody"/>
        <w:rPr>
          <w:rFonts w:ascii="Arial" w:hAnsi="Arial" w:cs="Arial"/>
          <w:lang w:val="en-US"/>
        </w:rPr>
      </w:pPr>
      <w:r w:rsidRPr="00D34CD9">
        <w:rPr>
          <w:rFonts w:ascii="Arial" w:hAnsi="Arial" w:cs="Arial"/>
          <w:lang w:val="en-CA"/>
        </w:rPr>
        <w:t>Ensure Gateway can receive a desired Rx signal in presence of two strong</w:t>
      </w:r>
      <w:r w:rsidR="003E33C3">
        <w:rPr>
          <w:rFonts w:ascii="Arial" w:hAnsi="Arial" w:cs="Arial"/>
          <w:lang w:val="en-CA"/>
        </w:rPr>
        <w:t xml:space="preserve"> </w:t>
      </w:r>
      <w:r w:rsidR="0063046E">
        <w:rPr>
          <w:rFonts w:ascii="Arial" w:hAnsi="Arial" w:cs="Arial"/>
          <w:lang w:val="en-CA"/>
        </w:rPr>
        <w:t xml:space="preserve">out of band </w:t>
      </w:r>
      <w:r w:rsidR="003E33C3">
        <w:rPr>
          <w:rFonts w:ascii="Arial" w:hAnsi="Arial" w:cs="Arial"/>
          <w:lang w:val="en-CA"/>
        </w:rPr>
        <w:t>interferers</w:t>
      </w:r>
      <w:r w:rsidR="00F51310">
        <w:rPr>
          <w:rFonts w:ascii="Arial" w:hAnsi="Arial" w:cs="Arial"/>
          <w:lang w:val="en-CA"/>
        </w:rPr>
        <w:t xml:space="preserve">.  This test case exists to measure the gateway performance for the case where there </w:t>
      </w:r>
      <w:r w:rsidR="006644F4">
        <w:rPr>
          <w:rFonts w:ascii="Arial" w:hAnsi="Arial" w:cs="Arial"/>
          <w:lang w:val="en-CA"/>
        </w:rPr>
        <w:t>are</w:t>
      </w:r>
      <w:r w:rsidR="00AC022D">
        <w:rPr>
          <w:rFonts w:ascii="Arial" w:hAnsi="Arial" w:cs="Arial"/>
          <w:lang w:val="en-CA"/>
        </w:rPr>
        <w:t xml:space="preserve"> </w:t>
      </w:r>
      <w:r w:rsidR="006644F4">
        <w:rPr>
          <w:rFonts w:ascii="Arial" w:hAnsi="Arial" w:cs="Arial"/>
          <w:lang w:val="en-CA"/>
        </w:rPr>
        <w:t>two</w:t>
      </w:r>
      <w:r w:rsidR="00F51310">
        <w:rPr>
          <w:rFonts w:ascii="Arial" w:hAnsi="Arial" w:cs="Arial"/>
          <w:lang w:val="en-CA"/>
        </w:rPr>
        <w:t xml:space="preserve"> strong out-of-band cellular transmitter</w:t>
      </w:r>
      <w:r w:rsidR="006644F4">
        <w:rPr>
          <w:rFonts w:ascii="Arial" w:hAnsi="Arial" w:cs="Arial"/>
          <w:lang w:val="en-CA"/>
        </w:rPr>
        <w:t>s</w:t>
      </w:r>
      <w:r w:rsidR="00F51310">
        <w:rPr>
          <w:rFonts w:ascii="Arial" w:hAnsi="Arial" w:cs="Arial"/>
          <w:lang w:val="en-CA"/>
        </w:rPr>
        <w:t xml:space="preserve"> near the gateway receiver.  </w:t>
      </w:r>
    </w:p>
    <w:p w14:paraId="4D70EACA" w14:textId="77777777" w:rsidR="00043A5C" w:rsidRDefault="004C0F4B" w:rsidP="00043A5C">
      <w:pPr>
        <w:pStyle w:val="Heading3"/>
      </w:pPr>
      <w:bookmarkStart w:id="787" w:name="_Toc62228951"/>
      <w:r>
        <w:t>Performance Guidelines</w:t>
      </w:r>
      <w:bookmarkEnd w:id="787"/>
    </w:p>
    <w:p w14:paraId="7FEC3599" w14:textId="637192E1" w:rsidR="000C6A7E" w:rsidRDefault="000C6A7E" w:rsidP="00A152D2">
      <w:pPr>
        <w:pStyle w:val="Caption"/>
        <w:keepNext/>
        <w:jc w:val="left"/>
      </w:pPr>
      <w:bookmarkStart w:id="788" w:name="_Toc62229012"/>
      <w:r>
        <w:t xml:space="preserve">Table </w:t>
      </w:r>
      <w:fldSimple w:instr=" STYLEREF 1 \s ">
        <w:r w:rsidR="00EE6949">
          <w:rPr>
            <w:noProof/>
          </w:rPr>
          <w:t>4</w:t>
        </w:r>
      </w:fldSimple>
      <w:r w:rsidR="00A360B0">
        <w:noBreakHyphen/>
      </w:r>
      <w:fldSimple w:instr=" SEQ Table \* ARABIC \s 1 ">
        <w:r w:rsidR="00EE6949">
          <w:rPr>
            <w:noProof/>
          </w:rPr>
          <w:t>21</w:t>
        </w:r>
      </w:fldSimple>
      <w:r>
        <w:t xml:space="preserve"> Rx Intermodulation </w:t>
      </w:r>
      <w:r w:rsidR="00F51310">
        <w:t xml:space="preserve">Tolerated Interferer Power </w:t>
      </w:r>
      <w:r w:rsidR="004C0F4B">
        <w:t>Performance Guidelines</w:t>
      </w:r>
      <w:bookmarkEnd w:id="788"/>
    </w:p>
    <w:tbl>
      <w:tblPr>
        <w:tblStyle w:val="TableGrid"/>
        <w:tblW w:w="9236" w:type="dxa"/>
        <w:tblLook w:val="0420" w:firstRow="1" w:lastRow="0" w:firstColumn="0" w:lastColumn="0" w:noHBand="0" w:noVBand="1"/>
      </w:tblPr>
      <w:tblGrid>
        <w:gridCol w:w="3058"/>
        <w:gridCol w:w="3135"/>
        <w:gridCol w:w="3043"/>
      </w:tblGrid>
      <w:tr w:rsidR="00BD6EF5" w:rsidRPr="000C6A7E" w14:paraId="148B0562" w14:textId="77777777" w:rsidTr="00BD6EF5">
        <w:trPr>
          <w:trHeight w:val="584"/>
        </w:trPr>
        <w:tc>
          <w:tcPr>
            <w:tcW w:w="3058" w:type="dxa"/>
            <w:hideMark/>
          </w:tcPr>
          <w:p w14:paraId="23D13634" w14:textId="77777777" w:rsidR="00BD6EF5" w:rsidRPr="00365E3D" w:rsidRDefault="00BD6EF5" w:rsidP="000C6A7E">
            <w:pPr>
              <w:autoSpaceDE/>
              <w:autoSpaceDN/>
              <w:adjustRightInd/>
              <w:rPr>
                <w:rFonts w:cs="Arial"/>
                <w:b/>
                <w:color w:val="000000" w:themeColor="text1"/>
              </w:rPr>
            </w:pPr>
            <w:r>
              <w:rPr>
                <w:rFonts w:cs="Arial"/>
                <w:b/>
                <w:color w:val="000000" w:themeColor="text1"/>
                <w:kern w:val="24"/>
                <w:lang w:val="en-CA"/>
              </w:rPr>
              <w:t>Gateway Class</w:t>
            </w:r>
          </w:p>
        </w:tc>
        <w:tc>
          <w:tcPr>
            <w:tcW w:w="3135" w:type="dxa"/>
            <w:hideMark/>
          </w:tcPr>
          <w:p w14:paraId="2C193A0A" w14:textId="6B6A9E30" w:rsidR="00BD6EF5" w:rsidRPr="00365E3D" w:rsidRDefault="00BD6EF5" w:rsidP="000C6A7E">
            <w:pPr>
              <w:autoSpaceDE/>
              <w:autoSpaceDN/>
              <w:adjustRightInd/>
              <w:rPr>
                <w:rFonts w:cs="Arial"/>
                <w:b/>
                <w:color w:val="000000" w:themeColor="text1"/>
              </w:rPr>
            </w:pPr>
            <w:r>
              <w:rPr>
                <w:rFonts w:cs="Arial"/>
                <w:b/>
                <w:color w:val="000000" w:themeColor="text1"/>
                <w:kern w:val="24"/>
                <w:lang w:val="en-CA"/>
              </w:rPr>
              <w:t xml:space="preserve">Tolerable </w:t>
            </w:r>
            <w:proofErr w:type="spellStart"/>
            <w:r>
              <w:rPr>
                <w:rFonts w:cs="Arial"/>
                <w:b/>
                <w:color w:val="000000" w:themeColor="text1"/>
                <w:kern w:val="24"/>
                <w:lang w:val="en-CA"/>
              </w:rPr>
              <w:t>I</w:t>
            </w:r>
            <w:r w:rsidR="00277B05">
              <w:rPr>
                <w:rFonts w:cs="Arial"/>
                <w:b/>
                <w:color w:val="000000" w:themeColor="text1"/>
                <w:kern w:val="24"/>
                <w:lang w:val="en-CA"/>
              </w:rPr>
              <w:t>Out</w:t>
            </w:r>
            <w:proofErr w:type="spellEnd"/>
            <w:r w:rsidR="00277B05">
              <w:rPr>
                <w:rFonts w:cs="Arial"/>
                <w:b/>
                <w:color w:val="000000" w:themeColor="text1"/>
                <w:kern w:val="24"/>
                <w:lang w:val="en-CA"/>
              </w:rPr>
              <w:t xml:space="preserve"> of band</w:t>
            </w:r>
            <w:r>
              <w:rPr>
                <w:rFonts w:cs="Arial"/>
                <w:b/>
                <w:color w:val="000000" w:themeColor="text1"/>
                <w:kern w:val="24"/>
                <w:lang w:val="en-CA"/>
              </w:rPr>
              <w:t xml:space="preserve"> Interferer </w:t>
            </w:r>
            <w:r w:rsidR="00277B05">
              <w:rPr>
                <w:rFonts w:cs="Arial"/>
                <w:b/>
                <w:color w:val="000000" w:themeColor="text1"/>
                <w:kern w:val="24"/>
                <w:lang w:val="en-CA"/>
              </w:rPr>
              <w:t xml:space="preserve">1 </w:t>
            </w:r>
            <w:r>
              <w:rPr>
                <w:rFonts w:cs="Arial"/>
                <w:b/>
                <w:color w:val="000000" w:themeColor="text1"/>
                <w:kern w:val="24"/>
                <w:lang w:val="en-CA"/>
              </w:rPr>
              <w:t xml:space="preserve">Power </w:t>
            </w:r>
            <w:r w:rsidR="00244E8A">
              <w:rPr>
                <w:rFonts w:cs="Arial"/>
                <w:b/>
                <w:color w:val="000000" w:themeColor="text1"/>
                <w:kern w:val="24"/>
                <w:lang w:val="en-CA"/>
              </w:rPr>
              <w:t>level (dBm)</w:t>
            </w:r>
          </w:p>
        </w:tc>
        <w:tc>
          <w:tcPr>
            <w:tcW w:w="3043" w:type="dxa"/>
          </w:tcPr>
          <w:p w14:paraId="5ED4609B" w14:textId="0218022D" w:rsidR="00BD6EF5" w:rsidRPr="00365E3D" w:rsidRDefault="00244E8A" w:rsidP="000C6A7E">
            <w:pPr>
              <w:autoSpaceDE/>
              <w:autoSpaceDN/>
              <w:adjustRightInd/>
              <w:rPr>
                <w:rFonts w:cs="Arial"/>
                <w:b/>
                <w:color w:val="000000" w:themeColor="text1"/>
                <w:kern w:val="24"/>
                <w:lang w:val="en-CA"/>
              </w:rPr>
            </w:pPr>
            <w:r>
              <w:rPr>
                <w:rFonts w:cs="Arial"/>
                <w:b/>
                <w:color w:val="000000" w:themeColor="text1"/>
                <w:kern w:val="24"/>
                <w:lang w:val="en-CA"/>
              </w:rPr>
              <w:t xml:space="preserve">Tolerable Out of band Interferer </w:t>
            </w:r>
            <w:r w:rsidR="00277B05">
              <w:rPr>
                <w:rFonts w:cs="Arial"/>
                <w:b/>
                <w:color w:val="000000" w:themeColor="text1"/>
                <w:kern w:val="24"/>
                <w:lang w:val="en-CA"/>
              </w:rPr>
              <w:t>2 Power level</w:t>
            </w:r>
            <w:r>
              <w:rPr>
                <w:rFonts w:cs="Arial"/>
                <w:b/>
                <w:color w:val="000000" w:themeColor="text1"/>
                <w:kern w:val="24"/>
                <w:lang w:val="en-CA"/>
              </w:rPr>
              <w:t>(dBm)</w:t>
            </w:r>
          </w:p>
        </w:tc>
      </w:tr>
      <w:tr w:rsidR="00BD6EF5" w:rsidRPr="000C6A7E" w14:paraId="6A426A97" w14:textId="77777777" w:rsidTr="00BD6EF5">
        <w:trPr>
          <w:trHeight w:val="584"/>
        </w:trPr>
        <w:tc>
          <w:tcPr>
            <w:tcW w:w="3058" w:type="dxa"/>
          </w:tcPr>
          <w:p w14:paraId="345A49BC" w14:textId="2D4D6314" w:rsidR="00BD6EF5" w:rsidRPr="00365E3D" w:rsidRDefault="00244E8A" w:rsidP="000C6A7E">
            <w:pPr>
              <w:autoSpaceDE/>
              <w:autoSpaceDN/>
              <w:adjustRightInd/>
              <w:rPr>
                <w:rFonts w:cs="Arial"/>
                <w:color w:val="000000" w:themeColor="text1"/>
              </w:rPr>
            </w:pPr>
            <w:r>
              <w:rPr>
                <w:rFonts w:cs="Arial"/>
                <w:color w:val="000000" w:themeColor="text1"/>
                <w:kern w:val="24"/>
                <w:lang w:val="en-CA"/>
              </w:rPr>
              <w:t>1</w:t>
            </w:r>
          </w:p>
        </w:tc>
        <w:tc>
          <w:tcPr>
            <w:tcW w:w="3135" w:type="dxa"/>
          </w:tcPr>
          <w:p w14:paraId="06CB6F91" w14:textId="7443826F" w:rsidR="00BD6EF5" w:rsidRPr="00365E3D" w:rsidRDefault="001E4118" w:rsidP="000C6A7E">
            <w:pPr>
              <w:autoSpaceDE/>
              <w:autoSpaceDN/>
              <w:adjustRightInd/>
              <w:rPr>
                <w:rFonts w:cs="Arial"/>
                <w:color w:val="000000" w:themeColor="text1"/>
              </w:rPr>
            </w:pPr>
            <w:r>
              <w:rPr>
                <w:rFonts w:cs="Arial"/>
                <w:color w:val="000000" w:themeColor="text1"/>
                <w:kern w:val="24"/>
                <w:lang w:val="en-CA"/>
              </w:rPr>
              <w:t>-</w:t>
            </w:r>
            <w:r w:rsidR="00215E08">
              <w:rPr>
                <w:rFonts w:cs="Arial"/>
                <w:color w:val="000000" w:themeColor="text1"/>
                <w:kern w:val="24"/>
                <w:lang w:val="en-CA"/>
              </w:rPr>
              <w:t>1</w:t>
            </w:r>
            <w:r w:rsidR="007B33AB">
              <w:rPr>
                <w:rFonts w:cs="Arial"/>
                <w:color w:val="000000" w:themeColor="text1"/>
                <w:kern w:val="24"/>
                <w:lang w:val="en-CA"/>
              </w:rPr>
              <w:t>4</w:t>
            </w:r>
            <w:r w:rsidR="006644F4">
              <w:rPr>
                <w:rStyle w:val="FootnoteReference"/>
                <w:rFonts w:cs="Arial"/>
                <w:color w:val="000000" w:themeColor="text1"/>
                <w:kern w:val="24"/>
                <w:lang w:val="en-CA"/>
              </w:rPr>
              <w:footnoteReference w:id="5"/>
            </w:r>
          </w:p>
        </w:tc>
        <w:tc>
          <w:tcPr>
            <w:tcW w:w="3043" w:type="dxa"/>
          </w:tcPr>
          <w:p w14:paraId="4583BEFB" w14:textId="5CEFC4D9" w:rsidR="00BD6EF5" w:rsidDel="00BD6EF5" w:rsidRDefault="001E4118" w:rsidP="000C6A7E">
            <w:pPr>
              <w:autoSpaceDE/>
              <w:autoSpaceDN/>
              <w:adjustRightInd/>
              <w:rPr>
                <w:rFonts w:cs="Arial"/>
                <w:color w:val="000000" w:themeColor="text1"/>
                <w:kern w:val="24"/>
                <w:lang w:val="en-CA"/>
              </w:rPr>
            </w:pPr>
            <w:r>
              <w:rPr>
                <w:rFonts w:cs="Arial"/>
                <w:color w:val="000000" w:themeColor="text1"/>
                <w:kern w:val="24"/>
                <w:lang w:val="en-CA"/>
              </w:rPr>
              <w:t>-</w:t>
            </w:r>
            <w:r w:rsidR="00215E08">
              <w:rPr>
                <w:rFonts w:cs="Arial"/>
                <w:color w:val="000000" w:themeColor="text1"/>
                <w:kern w:val="24"/>
                <w:lang w:val="en-CA"/>
              </w:rPr>
              <w:t>1</w:t>
            </w:r>
            <w:r w:rsidR="007B33AB">
              <w:rPr>
                <w:rFonts w:cs="Arial"/>
                <w:color w:val="000000" w:themeColor="text1"/>
                <w:kern w:val="24"/>
                <w:lang w:val="en-CA"/>
              </w:rPr>
              <w:t>4</w:t>
            </w:r>
          </w:p>
        </w:tc>
      </w:tr>
      <w:tr w:rsidR="00BD6EF5" w:rsidRPr="000C6A7E" w14:paraId="7DA2DDB1" w14:textId="77777777" w:rsidTr="00BD6EF5">
        <w:trPr>
          <w:trHeight w:val="584"/>
        </w:trPr>
        <w:tc>
          <w:tcPr>
            <w:tcW w:w="3058" w:type="dxa"/>
          </w:tcPr>
          <w:p w14:paraId="7E89D092" w14:textId="0CDECD69" w:rsidR="00BD6EF5" w:rsidRDefault="00244E8A" w:rsidP="000C6A7E">
            <w:pPr>
              <w:autoSpaceDE/>
              <w:autoSpaceDN/>
              <w:adjustRightInd/>
              <w:rPr>
                <w:rFonts w:cs="Arial"/>
                <w:color w:val="000000" w:themeColor="text1"/>
                <w:kern w:val="24"/>
                <w:lang w:val="en-CA"/>
              </w:rPr>
            </w:pPr>
            <w:r>
              <w:rPr>
                <w:rFonts w:cs="Arial"/>
                <w:color w:val="000000" w:themeColor="text1"/>
                <w:kern w:val="24"/>
                <w:lang w:val="en-CA"/>
              </w:rPr>
              <w:t>2</w:t>
            </w:r>
          </w:p>
        </w:tc>
        <w:tc>
          <w:tcPr>
            <w:tcW w:w="3135" w:type="dxa"/>
          </w:tcPr>
          <w:p w14:paraId="081377D7" w14:textId="70C9884A" w:rsidR="00BD6EF5" w:rsidRDefault="00002D7E" w:rsidP="000C6A7E">
            <w:pPr>
              <w:autoSpaceDE/>
              <w:autoSpaceDN/>
              <w:adjustRightInd/>
              <w:rPr>
                <w:rFonts w:cs="Arial"/>
                <w:color w:val="000000" w:themeColor="text1"/>
                <w:kern w:val="24"/>
                <w:lang w:val="en-CA"/>
              </w:rPr>
            </w:pPr>
            <w:r>
              <w:rPr>
                <w:rFonts w:cs="Arial"/>
                <w:color w:val="000000" w:themeColor="text1"/>
                <w:kern w:val="24"/>
                <w:lang w:val="en-CA"/>
              </w:rPr>
              <w:t>-</w:t>
            </w:r>
            <w:r w:rsidR="00215E08">
              <w:rPr>
                <w:rFonts w:cs="Arial"/>
                <w:color w:val="000000" w:themeColor="text1"/>
                <w:kern w:val="24"/>
                <w:lang w:val="en-CA"/>
              </w:rPr>
              <w:t>60</w:t>
            </w:r>
          </w:p>
        </w:tc>
        <w:tc>
          <w:tcPr>
            <w:tcW w:w="3043" w:type="dxa"/>
          </w:tcPr>
          <w:p w14:paraId="6DE91DE3" w14:textId="5309E154" w:rsidR="00BD6EF5" w:rsidRDefault="00F251DE" w:rsidP="000C6A7E">
            <w:pPr>
              <w:autoSpaceDE/>
              <w:autoSpaceDN/>
              <w:adjustRightInd/>
              <w:rPr>
                <w:rFonts w:cs="Arial"/>
                <w:color w:val="000000" w:themeColor="text1"/>
                <w:kern w:val="24"/>
                <w:lang w:val="en-CA"/>
              </w:rPr>
            </w:pPr>
            <w:r>
              <w:rPr>
                <w:rFonts w:cs="Arial"/>
                <w:color w:val="000000" w:themeColor="text1"/>
                <w:kern w:val="24"/>
                <w:lang w:val="en-CA"/>
              </w:rPr>
              <w:t>-</w:t>
            </w:r>
            <w:r w:rsidR="00215E08">
              <w:rPr>
                <w:rFonts w:cs="Arial"/>
                <w:color w:val="000000" w:themeColor="text1"/>
                <w:kern w:val="24"/>
                <w:lang w:val="en-CA"/>
              </w:rPr>
              <w:t>60</w:t>
            </w:r>
          </w:p>
          <w:p w14:paraId="232C82CE" w14:textId="77777777" w:rsidR="00002D7E" w:rsidRDefault="00002D7E" w:rsidP="000C6A7E">
            <w:pPr>
              <w:autoSpaceDE/>
              <w:autoSpaceDN/>
              <w:adjustRightInd/>
              <w:rPr>
                <w:rFonts w:cs="Arial"/>
                <w:color w:val="000000" w:themeColor="text1"/>
                <w:kern w:val="24"/>
                <w:lang w:val="en-CA"/>
              </w:rPr>
            </w:pPr>
          </w:p>
        </w:tc>
      </w:tr>
    </w:tbl>
    <w:p w14:paraId="176FE002" w14:textId="77777777" w:rsidR="00043A5C" w:rsidRDefault="00043A5C" w:rsidP="00043A5C">
      <w:pPr>
        <w:pStyle w:val="LoRaCertBody"/>
      </w:pPr>
    </w:p>
    <w:p w14:paraId="39F16466" w14:textId="77777777" w:rsidR="00043A5C" w:rsidRDefault="00043A5C" w:rsidP="00043A5C">
      <w:pPr>
        <w:pStyle w:val="Heading3"/>
        <w:keepLines/>
        <w:tabs>
          <w:tab w:val="clear" w:pos="796"/>
          <w:tab w:val="clear" w:pos="851"/>
        </w:tabs>
        <w:autoSpaceDE/>
        <w:autoSpaceDN/>
        <w:adjustRightInd/>
        <w:spacing w:before="200" w:line="276" w:lineRule="auto"/>
        <w:ind w:left="86" w:firstLine="0"/>
        <w:jc w:val="both"/>
      </w:pPr>
      <w:bookmarkStart w:id="789" w:name="_Toc62228952"/>
      <w:r>
        <w:t>Test Conditions</w:t>
      </w:r>
      <w:bookmarkEnd w:id="789"/>
    </w:p>
    <w:p w14:paraId="7CA57551" w14:textId="1C51003E" w:rsidR="00043A5C" w:rsidRPr="00D34CD9" w:rsidRDefault="00043A5C" w:rsidP="00043A5C">
      <w:pPr>
        <w:pStyle w:val="LoRaCertBody"/>
        <w:spacing w:after="0"/>
        <w:rPr>
          <w:rFonts w:ascii="Arial" w:hAnsi="Arial" w:cs="Arial"/>
        </w:rPr>
      </w:pPr>
      <w:r w:rsidRPr="00D34CD9">
        <w:rPr>
          <w:rFonts w:ascii="Arial" w:hAnsi="Arial" w:cs="Arial"/>
        </w:rPr>
        <w:t>Operating frequencies</w:t>
      </w:r>
      <w:r w:rsidR="000C6A7E" w:rsidRPr="00D34CD9">
        <w:rPr>
          <w:rFonts w:ascii="Arial" w:hAnsi="Arial" w:cs="Arial"/>
        </w:rPr>
        <w:t xml:space="preserve">: </w:t>
      </w:r>
      <w:r w:rsidR="007E4737">
        <w:rPr>
          <w:rFonts w:ascii="Arial" w:hAnsi="Arial" w:cs="Arial"/>
        </w:rPr>
        <w:t xml:space="preserve">refer to </w:t>
      </w:r>
      <w:r w:rsidR="00056A62">
        <w:rPr>
          <w:rFonts w:ascii="Arial" w:hAnsi="Arial" w:cs="Arial"/>
        </w:rPr>
        <w:fldChar w:fldCharType="begin"/>
      </w:r>
      <w:r w:rsidR="00056A62">
        <w:rPr>
          <w:rFonts w:ascii="Arial" w:hAnsi="Arial" w:cs="Arial"/>
        </w:rPr>
        <w:instrText xml:space="preserve"> REF _Ref8216540 \h </w:instrText>
      </w:r>
      <w:r w:rsidR="00056A62">
        <w:rPr>
          <w:rFonts w:ascii="Arial" w:hAnsi="Arial" w:cs="Arial"/>
        </w:rPr>
      </w:r>
      <w:r w:rsidR="00056A62">
        <w:rPr>
          <w:rFonts w:ascii="Arial" w:hAnsi="Arial" w:cs="Arial"/>
        </w:rPr>
        <w:fldChar w:fldCharType="separate"/>
      </w:r>
      <w:r w:rsidR="00EE6949">
        <w:t xml:space="preserve">Table </w:t>
      </w:r>
      <w:r w:rsidR="00EE6949">
        <w:rPr>
          <w:noProof/>
        </w:rPr>
        <w:t>2</w:t>
      </w:r>
      <w:r w:rsidR="00EE6949">
        <w:noBreakHyphen/>
      </w:r>
      <w:r w:rsidR="00EE6949">
        <w:rPr>
          <w:noProof/>
        </w:rPr>
        <w:t>5</w:t>
      </w:r>
      <w:r w:rsidR="00056A62">
        <w:rPr>
          <w:rFonts w:ascii="Arial" w:hAnsi="Arial" w:cs="Arial"/>
        </w:rPr>
        <w:fldChar w:fldCharType="end"/>
      </w:r>
      <w:r w:rsidR="00547C92">
        <w:rPr>
          <w:rFonts w:ascii="Arial" w:hAnsi="Arial" w:cs="Arial"/>
        </w:rPr>
        <w:t>.</w:t>
      </w:r>
    </w:p>
    <w:p w14:paraId="7292A394" w14:textId="637ADF5E" w:rsidR="00043A5C" w:rsidRPr="00D34CD9" w:rsidRDefault="00D67AE6" w:rsidP="00043A5C">
      <w:pPr>
        <w:pStyle w:val="LoRaCertBody"/>
        <w:spacing w:after="0"/>
        <w:rPr>
          <w:rFonts w:ascii="Arial" w:hAnsi="Arial" w:cs="Arial"/>
        </w:rPr>
      </w:pPr>
      <w:r>
        <w:rPr>
          <w:rFonts w:ascii="Arial" w:hAnsi="Arial" w:cs="Arial"/>
        </w:rPr>
        <w:t xml:space="preserve">Desired signal </w:t>
      </w:r>
      <w:r w:rsidR="00043A5C" w:rsidRPr="00D34CD9">
        <w:rPr>
          <w:rFonts w:ascii="Arial" w:hAnsi="Arial" w:cs="Arial"/>
        </w:rPr>
        <w:t>RF power level</w:t>
      </w:r>
      <w:r w:rsidR="000C6A7E" w:rsidRPr="00D34CD9">
        <w:rPr>
          <w:rFonts w:ascii="Arial" w:hAnsi="Arial" w:cs="Arial"/>
        </w:rPr>
        <w:t xml:space="preserve">: </w:t>
      </w:r>
      <w:r w:rsidR="00BD6EF5">
        <w:rPr>
          <w:rFonts w:ascii="Arial" w:hAnsi="Arial" w:cs="Arial"/>
        </w:rPr>
        <w:t xml:space="preserve">refer to </w:t>
      </w:r>
      <w:r w:rsidR="00BD6EF5">
        <w:rPr>
          <w:rFonts w:ascii="Arial" w:hAnsi="Arial" w:cs="Arial"/>
        </w:rPr>
        <w:fldChar w:fldCharType="begin"/>
      </w:r>
      <w:r w:rsidR="00BD6EF5">
        <w:rPr>
          <w:rFonts w:ascii="Arial" w:hAnsi="Arial" w:cs="Arial"/>
        </w:rPr>
        <w:instrText xml:space="preserve"> REF _Ref6414834 \h </w:instrText>
      </w:r>
      <w:r w:rsidR="00BD6EF5">
        <w:rPr>
          <w:rFonts w:ascii="Arial" w:hAnsi="Arial" w:cs="Arial"/>
        </w:rPr>
      </w:r>
      <w:r w:rsidR="00BD6EF5">
        <w:rPr>
          <w:rFonts w:ascii="Arial" w:hAnsi="Arial" w:cs="Arial"/>
        </w:rPr>
        <w:fldChar w:fldCharType="separate"/>
      </w:r>
      <w:r w:rsidR="00EE6949">
        <w:t xml:space="preserve">Table </w:t>
      </w:r>
      <w:r w:rsidR="00EE6949">
        <w:rPr>
          <w:noProof/>
        </w:rPr>
        <w:t>4</w:t>
      </w:r>
      <w:r w:rsidR="00EE6949">
        <w:noBreakHyphen/>
      </w:r>
      <w:r w:rsidR="00EE6949">
        <w:rPr>
          <w:noProof/>
        </w:rPr>
        <w:t>22</w:t>
      </w:r>
      <w:r w:rsidR="00BD6EF5">
        <w:rPr>
          <w:rFonts w:ascii="Arial" w:hAnsi="Arial" w:cs="Arial"/>
        </w:rPr>
        <w:fldChar w:fldCharType="end"/>
      </w:r>
      <w:r w:rsidR="00BD6EF5">
        <w:rPr>
          <w:rFonts w:ascii="Arial" w:hAnsi="Arial" w:cs="Arial"/>
        </w:rPr>
        <w:t xml:space="preserve">. </w:t>
      </w:r>
    </w:p>
    <w:p w14:paraId="7E9A480B" w14:textId="77777777" w:rsidR="00043A5C" w:rsidRDefault="00996837" w:rsidP="00043A5C">
      <w:pPr>
        <w:pStyle w:val="LoRaCertBody"/>
        <w:spacing w:after="0"/>
        <w:rPr>
          <w:rFonts w:ascii="Arial" w:hAnsi="Arial" w:cs="Arial"/>
        </w:rPr>
      </w:pPr>
      <w:r w:rsidRPr="00810707">
        <w:rPr>
          <w:rFonts w:ascii="Arial" w:hAnsi="Arial" w:cs="Arial"/>
        </w:rPr>
        <w:t xml:space="preserve">Environmental </w:t>
      </w:r>
      <w:r>
        <w:rPr>
          <w:rFonts w:ascii="Arial" w:hAnsi="Arial" w:cs="Arial"/>
        </w:rPr>
        <w:t xml:space="preserve">and input voltage </w:t>
      </w:r>
      <w:r w:rsidRPr="00810707">
        <w:rPr>
          <w:rFonts w:ascii="Arial" w:hAnsi="Arial" w:cs="Arial"/>
        </w:rPr>
        <w:t xml:space="preserve">conditions:  </w:t>
      </w:r>
      <w:r>
        <w:rPr>
          <w:rFonts w:ascii="Arial" w:hAnsi="Arial" w:cs="Arial"/>
        </w:rPr>
        <w:t>nominal temperature, humidity and input voltage</w:t>
      </w:r>
    </w:p>
    <w:p w14:paraId="7FCAC1C2" w14:textId="23796C59" w:rsidR="007E4737" w:rsidRDefault="007E4737" w:rsidP="00043A5C">
      <w:pPr>
        <w:pStyle w:val="LoRaCertBody"/>
        <w:spacing w:after="0"/>
        <w:rPr>
          <w:rFonts w:ascii="Arial" w:hAnsi="Arial" w:cs="Arial"/>
        </w:rPr>
      </w:pPr>
      <w:r>
        <w:rPr>
          <w:rFonts w:ascii="Arial" w:hAnsi="Arial" w:cs="Arial"/>
        </w:rPr>
        <w:t xml:space="preserve">Interferer levels are set as per table </w:t>
      </w:r>
      <w:r>
        <w:rPr>
          <w:rFonts w:ascii="Arial" w:hAnsi="Arial" w:cs="Arial"/>
        </w:rPr>
        <w:fldChar w:fldCharType="begin"/>
      </w:r>
      <w:r>
        <w:rPr>
          <w:rFonts w:ascii="Arial" w:hAnsi="Arial" w:cs="Arial"/>
        </w:rPr>
        <w:instrText xml:space="preserve"> REF _Ref6414834 \h </w:instrText>
      </w:r>
      <w:r>
        <w:rPr>
          <w:rFonts w:ascii="Arial" w:hAnsi="Arial" w:cs="Arial"/>
        </w:rPr>
      </w:r>
      <w:r>
        <w:rPr>
          <w:rFonts w:ascii="Arial" w:hAnsi="Arial" w:cs="Arial"/>
        </w:rPr>
        <w:fldChar w:fldCharType="separate"/>
      </w:r>
      <w:proofErr w:type="spellStart"/>
      <w:r w:rsidR="00EE6949">
        <w:t>Table</w:t>
      </w:r>
      <w:proofErr w:type="spellEnd"/>
      <w:r w:rsidR="00EE6949">
        <w:t xml:space="preserve"> </w:t>
      </w:r>
      <w:r w:rsidR="00EE6949">
        <w:rPr>
          <w:noProof/>
        </w:rPr>
        <w:t>4</w:t>
      </w:r>
      <w:r w:rsidR="00EE6949">
        <w:noBreakHyphen/>
      </w:r>
      <w:r w:rsidR="00EE6949">
        <w:rPr>
          <w:noProof/>
        </w:rPr>
        <w:t>22</w:t>
      </w:r>
      <w:r>
        <w:rPr>
          <w:rFonts w:ascii="Arial" w:hAnsi="Arial" w:cs="Arial"/>
        </w:rPr>
        <w:fldChar w:fldCharType="end"/>
      </w:r>
      <w:r>
        <w:rPr>
          <w:rFonts w:ascii="Arial" w:hAnsi="Arial" w:cs="Arial"/>
        </w:rPr>
        <w:t>.</w:t>
      </w:r>
      <w:r w:rsidR="000763ED">
        <w:rPr>
          <w:rFonts w:ascii="Arial" w:hAnsi="Arial" w:cs="Arial"/>
        </w:rPr>
        <w:t xml:space="preserve">  Interferer frequencies are set as per </w:t>
      </w:r>
      <w:r w:rsidR="000763ED">
        <w:rPr>
          <w:rFonts w:ascii="Arial" w:hAnsi="Arial" w:cs="Arial"/>
        </w:rPr>
        <w:fldChar w:fldCharType="begin"/>
      </w:r>
      <w:r w:rsidR="000763ED">
        <w:rPr>
          <w:rFonts w:ascii="Arial" w:hAnsi="Arial" w:cs="Arial"/>
        </w:rPr>
        <w:instrText xml:space="preserve"> REF _Ref8216540 \h </w:instrText>
      </w:r>
      <w:r w:rsidR="000763ED">
        <w:rPr>
          <w:rFonts w:ascii="Arial" w:hAnsi="Arial" w:cs="Arial"/>
        </w:rPr>
      </w:r>
      <w:r w:rsidR="000763ED">
        <w:rPr>
          <w:rFonts w:ascii="Arial" w:hAnsi="Arial" w:cs="Arial"/>
        </w:rPr>
        <w:fldChar w:fldCharType="separate"/>
      </w:r>
      <w:r w:rsidR="00EE6949">
        <w:t xml:space="preserve">Table </w:t>
      </w:r>
      <w:r w:rsidR="00EE6949">
        <w:rPr>
          <w:noProof/>
        </w:rPr>
        <w:t>2</w:t>
      </w:r>
      <w:r w:rsidR="00EE6949">
        <w:noBreakHyphen/>
      </w:r>
      <w:r w:rsidR="00EE6949">
        <w:rPr>
          <w:noProof/>
        </w:rPr>
        <w:t>5</w:t>
      </w:r>
      <w:r w:rsidR="000763ED">
        <w:rPr>
          <w:rFonts w:ascii="Arial" w:hAnsi="Arial" w:cs="Arial"/>
        </w:rPr>
        <w:fldChar w:fldCharType="end"/>
      </w:r>
      <w:r w:rsidR="000763ED">
        <w:rPr>
          <w:rFonts w:ascii="Arial" w:hAnsi="Arial" w:cs="Arial"/>
        </w:rPr>
        <w:t xml:space="preserve">. </w:t>
      </w:r>
    </w:p>
    <w:p w14:paraId="7CC14201" w14:textId="77777777" w:rsidR="00244E8A" w:rsidRDefault="00244E8A" w:rsidP="00043A5C">
      <w:pPr>
        <w:pStyle w:val="LoRaCertBody"/>
        <w:spacing w:after="0"/>
        <w:rPr>
          <w:rFonts w:ascii="Arial" w:hAnsi="Arial" w:cs="Arial"/>
        </w:rPr>
      </w:pPr>
    </w:p>
    <w:p w14:paraId="1D0E249D" w14:textId="295F88A3" w:rsidR="007E4737" w:rsidRDefault="007E4737" w:rsidP="00A152D2">
      <w:pPr>
        <w:pStyle w:val="Caption"/>
        <w:keepNext/>
        <w:jc w:val="left"/>
      </w:pPr>
      <w:bookmarkStart w:id="790" w:name="_Ref6414834"/>
      <w:bookmarkStart w:id="791" w:name="_Toc62229013"/>
      <w:r>
        <w:t xml:space="preserve">Table </w:t>
      </w:r>
      <w:fldSimple w:instr=" STYLEREF 1 \s ">
        <w:r w:rsidR="00EE6949">
          <w:rPr>
            <w:noProof/>
          </w:rPr>
          <w:t>4</w:t>
        </w:r>
      </w:fldSimple>
      <w:r w:rsidR="00A360B0">
        <w:noBreakHyphen/>
      </w:r>
      <w:fldSimple w:instr=" SEQ Table \* ARABIC \s 1 ">
        <w:r w:rsidR="00EE6949">
          <w:rPr>
            <w:noProof/>
          </w:rPr>
          <w:t>22</w:t>
        </w:r>
      </w:fldSimple>
      <w:bookmarkEnd w:id="790"/>
      <w:r>
        <w:t xml:space="preserve"> Interferer Settings</w:t>
      </w:r>
      <w:bookmarkEnd w:id="791"/>
    </w:p>
    <w:tbl>
      <w:tblPr>
        <w:tblStyle w:val="TableGrid"/>
        <w:tblW w:w="7806" w:type="dxa"/>
        <w:tblLook w:val="0420" w:firstRow="1" w:lastRow="0" w:firstColumn="0" w:lastColumn="0" w:noHBand="0" w:noVBand="1"/>
      </w:tblPr>
      <w:tblGrid>
        <w:gridCol w:w="1231"/>
        <w:gridCol w:w="1343"/>
        <w:gridCol w:w="1360"/>
        <w:gridCol w:w="1253"/>
        <w:gridCol w:w="1253"/>
        <w:gridCol w:w="1366"/>
      </w:tblGrid>
      <w:tr w:rsidR="00E91E2F" w:rsidRPr="007A3C05" w14:paraId="6D552281" w14:textId="77777777" w:rsidTr="00E91E2F">
        <w:trPr>
          <w:trHeight w:val="584"/>
        </w:trPr>
        <w:tc>
          <w:tcPr>
            <w:tcW w:w="1231" w:type="dxa"/>
          </w:tcPr>
          <w:p w14:paraId="429F6570" w14:textId="77777777" w:rsidR="00E91E2F" w:rsidRDefault="00E91E2F" w:rsidP="007E4737">
            <w:pPr>
              <w:autoSpaceDE/>
              <w:autoSpaceDN/>
              <w:adjustRightInd/>
              <w:rPr>
                <w:rFonts w:cs="Arial"/>
                <w:b/>
                <w:color w:val="000000" w:themeColor="text1"/>
              </w:rPr>
            </w:pPr>
            <w:r>
              <w:rPr>
                <w:rFonts w:cs="Arial"/>
                <w:b/>
                <w:color w:val="000000" w:themeColor="text1"/>
              </w:rPr>
              <w:t>Gateway Class</w:t>
            </w:r>
          </w:p>
        </w:tc>
        <w:tc>
          <w:tcPr>
            <w:tcW w:w="1343" w:type="dxa"/>
            <w:hideMark/>
          </w:tcPr>
          <w:p w14:paraId="780361AF" w14:textId="77777777" w:rsidR="00E91E2F" w:rsidRPr="00365E3D" w:rsidRDefault="00E91E2F" w:rsidP="00E91E2F">
            <w:pPr>
              <w:autoSpaceDE/>
              <w:autoSpaceDN/>
              <w:adjustRightInd/>
              <w:rPr>
                <w:rFonts w:cs="Arial"/>
                <w:b/>
                <w:color w:val="000000" w:themeColor="text1"/>
              </w:rPr>
            </w:pPr>
            <w:r>
              <w:rPr>
                <w:rFonts w:cs="Arial"/>
                <w:b/>
                <w:color w:val="000000" w:themeColor="text1"/>
              </w:rPr>
              <w:t>In-band Interferer Type</w:t>
            </w:r>
          </w:p>
        </w:tc>
        <w:tc>
          <w:tcPr>
            <w:tcW w:w="1360" w:type="dxa"/>
            <w:hideMark/>
          </w:tcPr>
          <w:p w14:paraId="34C77B46" w14:textId="77777777" w:rsidR="00E91E2F" w:rsidRPr="00365E3D" w:rsidRDefault="00E91E2F" w:rsidP="007E4737">
            <w:pPr>
              <w:autoSpaceDE/>
              <w:autoSpaceDN/>
              <w:adjustRightInd/>
              <w:rPr>
                <w:rFonts w:cs="Arial"/>
                <w:b/>
                <w:color w:val="000000" w:themeColor="text1"/>
              </w:rPr>
            </w:pPr>
            <w:r>
              <w:rPr>
                <w:rFonts w:cs="Arial"/>
                <w:b/>
                <w:color w:val="000000" w:themeColor="text1"/>
              </w:rPr>
              <w:t>In-band Interferer Power level</w:t>
            </w:r>
            <w:r w:rsidR="00F87BE4">
              <w:rPr>
                <w:rFonts w:cs="Arial"/>
                <w:b/>
                <w:color w:val="000000" w:themeColor="text1"/>
              </w:rPr>
              <w:t xml:space="preserve"> at start of test</w:t>
            </w:r>
            <w:r>
              <w:rPr>
                <w:rFonts w:cs="Arial"/>
                <w:b/>
                <w:color w:val="000000" w:themeColor="text1"/>
              </w:rPr>
              <w:t xml:space="preserve"> (dBm)</w:t>
            </w:r>
            <w:r>
              <w:rPr>
                <w:rFonts w:cs="Arial"/>
                <w:b/>
                <w:color w:val="000000" w:themeColor="text1"/>
                <w:kern w:val="24"/>
                <w:lang w:val="en-CA"/>
              </w:rPr>
              <w:t xml:space="preserve"> </w:t>
            </w:r>
          </w:p>
        </w:tc>
        <w:tc>
          <w:tcPr>
            <w:tcW w:w="1253" w:type="dxa"/>
          </w:tcPr>
          <w:p w14:paraId="63D0FA47" w14:textId="77777777" w:rsidR="00E91E2F" w:rsidRDefault="00E91E2F" w:rsidP="007E4737">
            <w:pPr>
              <w:autoSpaceDE/>
              <w:autoSpaceDN/>
              <w:adjustRightInd/>
              <w:rPr>
                <w:rFonts w:cs="Arial"/>
                <w:b/>
                <w:color w:val="000000" w:themeColor="text1"/>
                <w:kern w:val="24"/>
                <w:lang w:val="en-CA"/>
              </w:rPr>
            </w:pPr>
            <w:r>
              <w:rPr>
                <w:rFonts w:cs="Arial"/>
                <w:b/>
                <w:color w:val="000000" w:themeColor="text1"/>
              </w:rPr>
              <w:t>Out-of-band Interferer Type</w:t>
            </w:r>
          </w:p>
        </w:tc>
        <w:tc>
          <w:tcPr>
            <w:tcW w:w="1253" w:type="dxa"/>
          </w:tcPr>
          <w:p w14:paraId="631E6B6E" w14:textId="77777777" w:rsidR="00E91E2F" w:rsidRDefault="00E91E2F" w:rsidP="007E4737">
            <w:pPr>
              <w:autoSpaceDE/>
              <w:autoSpaceDN/>
              <w:adjustRightInd/>
              <w:rPr>
                <w:rFonts w:cs="Arial"/>
                <w:b/>
                <w:color w:val="000000" w:themeColor="text1"/>
                <w:kern w:val="24"/>
                <w:lang w:val="en-CA"/>
              </w:rPr>
            </w:pPr>
            <w:r>
              <w:rPr>
                <w:rFonts w:cs="Arial"/>
                <w:b/>
                <w:color w:val="000000" w:themeColor="text1"/>
              </w:rPr>
              <w:t>Out-of-band Interferer Power leve</w:t>
            </w:r>
            <w:r w:rsidR="00F87BE4">
              <w:rPr>
                <w:rFonts w:cs="Arial"/>
                <w:b/>
                <w:color w:val="000000" w:themeColor="text1"/>
              </w:rPr>
              <w:t>l at start of test</w:t>
            </w:r>
            <w:r>
              <w:rPr>
                <w:rFonts w:cs="Arial"/>
                <w:b/>
                <w:color w:val="000000" w:themeColor="text1"/>
              </w:rPr>
              <w:t>(dBm)</w:t>
            </w:r>
          </w:p>
        </w:tc>
        <w:tc>
          <w:tcPr>
            <w:tcW w:w="1366" w:type="dxa"/>
          </w:tcPr>
          <w:p w14:paraId="210C3B8C" w14:textId="77777777" w:rsidR="00E91E2F" w:rsidRDefault="00E91E2F" w:rsidP="007E4737">
            <w:pPr>
              <w:autoSpaceDE/>
              <w:autoSpaceDN/>
              <w:adjustRightInd/>
              <w:rPr>
                <w:rFonts w:cs="Arial"/>
                <w:b/>
                <w:color w:val="000000" w:themeColor="text1"/>
                <w:kern w:val="24"/>
                <w:lang w:val="en-CA"/>
              </w:rPr>
            </w:pPr>
            <w:r>
              <w:rPr>
                <w:rFonts w:cs="Arial"/>
                <w:b/>
                <w:color w:val="000000" w:themeColor="text1"/>
                <w:kern w:val="24"/>
                <w:lang w:val="en-CA"/>
              </w:rPr>
              <w:t xml:space="preserve">Desired signal level power (dB above </w:t>
            </w:r>
            <w:r w:rsidR="00BD6EF5">
              <w:rPr>
                <w:rFonts w:cs="Arial"/>
                <w:b/>
                <w:color w:val="000000" w:themeColor="text1"/>
                <w:kern w:val="24"/>
                <w:lang w:val="en-CA"/>
              </w:rPr>
              <w:t xml:space="preserve">SF10 </w:t>
            </w:r>
            <w:r>
              <w:rPr>
                <w:rFonts w:cs="Arial"/>
                <w:b/>
                <w:color w:val="000000" w:themeColor="text1"/>
                <w:kern w:val="24"/>
                <w:lang w:val="en-CA"/>
              </w:rPr>
              <w:t>RF sensitivity)</w:t>
            </w:r>
          </w:p>
        </w:tc>
      </w:tr>
      <w:tr w:rsidR="00E91E2F" w:rsidRPr="007A3C05" w14:paraId="1139D56F" w14:textId="77777777" w:rsidTr="00E91E2F">
        <w:trPr>
          <w:trHeight w:val="584"/>
        </w:trPr>
        <w:tc>
          <w:tcPr>
            <w:tcW w:w="1231" w:type="dxa"/>
          </w:tcPr>
          <w:p w14:paraId="761994FD" w14:textId="5A7AF223" w:rsidR="00E91E2F" w:rsidRDefault="00E91E2F" w:rsidP="007E4737">
            <w:pPr>
              <w:autoSpaceDE/>
              <w:autoSpaceDN/>
              <w:adjustRightInd/>
              <w:rPr>
                <w:rFonts w:cs="Arial"/>
              </w:rPr>
            </w:pPr>
            <w:r>
              <w:rPr>
                <w:rFonts w:cs="Arial"/>
              </w:rPr>
              <w:t>1</w:t>
            </w:r>
          </w:p>
        </w:tc>
        <w:tc>
          <w:tcPr>
            <w:tcW w:w="1343" w:type="dxa"/>
          </w:tcPr>
          <w:p w14:paraId="4E759DED" w14:textId="77777777" w:rsidR="00E91E2F" w:rsidRDefault="00E91E2F" w:rsidP="007E4737">
            <w:pPr>
              <w:autoSpaceDE/>
              <w:autoSpaceDN/>
              <w:adjustRightInd/>
              <w:rPr>
                <w:rFonts w:cs="Arial"/>
              </w:rPr>
            </w:pPr>
            <w:r>
              <w:rPr>
                <w:rFonts w:cs="Arial"/>
              </w:rPr>
              <w:t>CW</w:t>
            </w:r>
          </w:p>
        </w:tc>
        <w:tc>
          <w:tcPr>
            <w:tcW w:w="1360" w:type="dxa"/>
          </w:tcPr>
          <w:p w14:paraId="11387C38" w14:textId="3D1636A5" w:rsidR="00E91E2F" w:rsidRDefault="00F87BE4" w:rsidP="007E4737">
            <w:pPr>
              <w:autoSpaceDE/>
              <w:autoSpaceDN/>
              <w:adjustRightInd/>
              <w:rPr>
                <w:rFonts w:cs="Arial"/>
              </w:rPr>
            </w:pPr>
            <w:r>
              <w:rPr>
                <w:rFonts w:cs="Arial"/>
              </w:rPr>
              <w:t>-</w:t>
            </w:r>
            <w:r w:rsidR="00215E08">
              <w:rPr>
                <w:rFonts w:cs="Arial"/>
              </w:rPr>
              <w:t>3</w:t>
            </w:r>
            <w:r>
              <w:rPr>
                <w:rFonts w:cs="Arial"/>
              </w:rPr>
              <w:t>0</w:t>
            </w:r>
          </w:p>
        </w:tc>
        <w:tc>
          <w:tcPr>
            <w:tcW w:w="1253" w:type="dxa"/>
          </w:tcPr>
          <w:p w14:paraId="3F023222" w14:textId="77777777" w:rsidR="00E91E2F" w:rsidRDefault="00E91E2F" w:rsidP="007E4737">
            <w:pPr>
              <w:autoSpaceDE/>
              <w:autoSpaceDN/>
              <w:adjustRightInd/>
              <w:rPr>
                <w:rFonts w:cs="Arial"/>
              </w:rPr>
            </w:pPr>
            <w:r>
              <w:rPr>
                <w:rFonts w:cs="Arial"/>
              </w:rPr>
              <w:t>LTE</w:t>
            </w:r>
          </w:p>
        </w:tc>
        <w:tc>
          <w:tcPr>
            <w:tcW w:w="1253" w:type="dxa"/>
          </w:tcPr>
          <w:p w14:paraId="524A0842" w14:textId="183B3DB2" w:rsidR="00E91E2F" w:rsidRDefault="00F87BE4" w:rsidP="007E4737">
            <w:pPr>
              <w:autoSpaceDE/>
              <w:autoSpaceDN/>
              <w:adjustRightInd/>
              <w:rPr>
                <w:rFonts w:cs="Arial"/>
              </w:rPr>
            </w:pPr>
            <w:r>
              <w:rPr>
                <w:rFonts w:cs="Arial"/>
              </w:rPr>
              <w:t>-</w:t>
            </w:r>
            <w:r w:rsidR="00215E08">
              <w:rPr>
                <w:rFonts w:cs="Arial"/>
              </w:rPr>
              <w:t>3</w:t>
            </w:r>
            <w:r>
              <w:rPr>
                <w:rFonts w:cs="Arial"/>
              </w:rPr>
              <w:t>0</w:t>
            </w:r>
          </w:p>
        </w:tc>
        <w:tc>
          <w:tcPr>
            <w:tcW w:w="1366" w:type="dxa"/>
          </w:tcPr>
          <w:p w14:paraId="7D2BB7DF" w14:textId="33BAA2C4" w:rsidR="00E91E2F" w:rsidRDefault="00215E08" w:rsidP="007E4737">
            <w:pPr>
              <w:autoSpaceDE/>
              <w:autoSpaceDN/>
              <w:adjustRightInd/>
              <w:rPr>
                <w:rFonts w:cs="Arial"/>
              </w:rPr>
            </w:pPr>
            <w:r>
              <w:rPr>
                <w:rFonts w:cs="Arial"/>
              </w:rPr>
              <w:t>6</w:t>
            </w:r>
            <w:r w:rsidR="00E91E2F">
              <w:rPr>
                <w:rFonts w:cs="Arial"/>
              </w:rPr>
              <w:t>dB</w:t>
            </w:r>
          </w:p>
        </w:tc>
      </w:tr>
      <w:tr w:rsidR="00E91E2F" w:rsidRPr="007A3C05" w14:paraId="6AB5B5A7" w14:textId="77777777" w:rsidTr="00E91E2F">
        <w:trPr>
          <w:trHeight w:val="584"/>
        </w:trPr>
        <w:tc>
          <w:tcPr>
            <w:tcW w:w="1231" w:type="dxa"/>
          </w:tcPr>
          <w:p w14:paraId="6105EC67" w14:textId="39A7FD03" w:rsidR="00E91E2F" w:rsidRDefault="00E91E2F" w:rsidP="007E4737">
            <w:pPr>
              <w:autoSpaceDE/>
              <w:autoSpaceDN/>
              <w:adjustRightInd/>
              <w:rPr>
                <w:rFonts w:cs="Arial"/>
              </w:rPr>
            </w:pPr>
            <w:r>
              <w:rPr>
                <w:rFonts w:cs="Arial"/>
              </w:rPr>
              <w:t>2</w:t>
            </w:r>
          </w:p>
        </w:tc>
        <w:tc>
          <w:tcPr>
            <w:tcW w:w="1343" w:type="dxa"/>
          </w:tcPr>
          <w:p w14:paraId="3B4B240E" w14:textId="77777777" w:rsidR="00E91E2F" w:rsidRPr="00E23751" w:rsidRDefault="00E91E2F" w:rsidP="007E4737">
            <w:pPr>
              <w:autoSpaceDE/>
              <w:autoSpaceDN/>
              <w:adjustRightInd/>
              <w:rPr>
                <w:rFonts w:cs="Arial"/>
              </w:rPr>
            </w:pPr>
            <w:r>
              <w:rPr>
                <w:rFonts w:cs="Arial"/>
              </w:rPr>
              <w:t>CW</w:t>
            </w:r>
          </w:p>
        </w:tc>
        <w:tc>
          <w:tcPr>
            <w:tcW w:w="1360" w:type="dxa"/>
          </w:tcPr>
          <w:p w14:paraId="4CB2F17F" w14:textId="027744C0" w:rsidR="00E91E2F" w:rsidRPr="00E23751" w:rsidRDefault="00431113" w:rsidP="007E4737">
            <w:pPr>
              <w:autoSpaceDE/>
              <w:autoSpaceDN/>
              <w:adjustRightInd/>
              <w:rPr>
                <w:rFonts w:cs="Arial"/>
              </w:rPr>
            </w:pPr>
            <w:r>
              <w:rPr>
                <w:rFonts w:cs="Arial"/>
              </w:rPr>
              <w:t>-</w:t>
            </w:r>
            <w:r w:rsidR="00215E08">
              <w:rPr>
                <w:rFonts w:cs="Arial"/>
              </w:rPr>
              <w:t>8</w:t>
            </w:r>
            <w:r>
              <w:rPr>
                <w:rFonts w:cs="Arial"/>
              </w:rPr>
              <w:t>0</w:t>
            </w:r>
          </w:p>
        </w:tc>
        <w:tc>
          <w:tcPr>
            <w:tcW w:w="1253" w:type="dxa"/>
          </w:tcPr>
          <w:p w14:paraId="07E768C3" w14:textId="77777777" w:rsidR="00E91E2F" w:rsidRDefault="00E91E2F" w:rsidP="007E4737">
            <w:pPr>
              <w:autoSpaceDE/>
              <w:autoSpaceDN/>
              <w:adjustRightInd/>
              <w:rPr>
                <w:rFonts w:cs="Arial"/>
              </w:rPr>
            </w:pPr>
            <w:r>
              <w:rPr>
                <w:rFonts w:cs="Arial"/>
              </w:rPr>
              <w:t>LTE</w:t>
            </w:r>
          </w:p>
        </w:tc>
        <w:tc>
          <w:tcPr>
            <w:tcW w:w="1253" w:type="dxa"/>
          </w:tcPr>
          <w:p w14:paraId="53AAA93A" w14:textId="34952EA7" w:rsidR="00E91E2F" w:rsidRDefault="00431113" w:rsidP="007E4737">
            <w:pPr>
              <w:autoSpaceDE/>
              <w:autoSpaceDN/>
              <w:adjustRightInd/>
              <w:rPr>
                <w:rFonts w:cs="Arial"/>
              </w:rPr>
            </w:pPr>
            <w:r>
              <w:rPr>
                <w:rFonts w:cs="Arial"/>
              </w:rPr>
              <w:t>-</w:t>
            </w:r>
            <w:r w:rsidR="00215E08">
              <w:rPr>
                <w:rFonts w:cs="Arial"/>
              </w:rPr>
              <w:t>8</w:t>
            </w:r>
            <w:r>
              <w:rPr>
                <w:rFonts w:cs="Arial"/>
              </w:rPr>
              <w:t>0</w:t>
            </w:r>
          </w:p>
        </w:tc>
        <w:tc>
          <w:tcPr>
            <w:tcW w:w="1366" w:type="dxa"/>
          </w:tcPr>
          <w:p w14:paraId="552AEC3D" w14:textId="5A2B7949" w:rsidR="00E91E2F" w:rsidRDefault="00A66A49" w:rsidP="007E4737">
            <w:pPr>
              <w:autoSpaceDE/>
              <w:autoSpaceDN/>
              <w:adjustRightInd/>
              <w:rPr>
                <w:rFonts w:cs="Arial"/>
              </w:rPr>
            </w:pPr>
            <w:r>
              <w:rPr>
                <w:rFonts w:cs="Arial"/>
              </w:rPr>
              <w:t>6</w:t>
            </w:r>
            <w:r w:rsidR="00E91E2F">
              <w:rPr>
                <w:rFonts w:cs="Arial"/>
              </w:rPr>
              <w:t>dB</w:t>
            </w:r>
          </w:p>
        </w:tc>
      </w:tr>
    </w:tbl>
    <w:p w14:paraId="4F918072" w14:textId="77777777" w:rsidR="007E4737" w:rsidRPr="00D34CD9" w:rsidRDefault="007E4737" w:rsidP="00043A5C">
      <w:pPr>
        <w:pStyle w:val="LoRaCertBody"/>
        <w:spacing w:after="0"/>
        <w:rPr>
          <w:rFonts w:ascii="Arial" w:hAnsi="Arial" w:cs="Arial"/>
        </w:rPr>
      </w:pPr>
    </w:p>
    <w:p w14:paraId="1BF97A92" w14:textId="77777777" w:rsidR="00043A5C" w:rsidRDefault="00043A5C" w:rsidP="00043A5C">
      <w:pPr>
        <w:pStyle w:val="Heading3"/>
        <w:keepLines/>
        <w:tabs>
          <w:tab w:val="clear" w:pos="796"/>
          <w:tab w:val="clear" w:pos="851"/>
        </w:tabs>
        <w:autoSpaceDE/>
        <w:autoSpaceDN/>
        <w:adjustRightInd/>
        <w:spacing w:before="200" w:line="276" w:lineRule="auto"/>
        <w:ind w:left="86" w:firstLine="0"/>
        <w:jc w:val="both"/>
      </w:pPr>
      <w:bookmarkStart w:id="792" w:name="_Toc62228953"/>
      <w:r>
        <w:t>Test Procedure</w:t>
      </w:r>
      <w:bookmarkEnd w:id="792"/>
    </w:p>
    <w:p w14:paraId="4CDFEEC2" w14:textId="66FA05FC" w:rsidR="00B63795" w:rsidRPr="00D34CD9" w:rsidRDefault="00B63795" w:rsidP="00C7226E">
      <w:pPr>
        <w:pStyle w:val="LoRaCertBody"/>
        <w:numPr>
          <w:ilvl w:val="0"/>
          <w:numId w:val="44"/>
        </w:numPr>
        <w:rPr>
          <w:rFonts w:ascii="Arial" w:hAnsi="Arial" w:cs="Arial"/>
          <w:lang w:val="en-CA"/>
        </w:rPr>
      </w:pPr>
      <w:r w:rsidRPr="00D34CD9">
        <w:rPr>
          <w:rFonts w:ascii="Arial" w:hAnsi="Arial" w:cs="Arial"/>
          <w:lang w:val="en-CA"/>
        </w:rPr>
        <w:t xml:space="preserve">Use Test Set Up </w:t>
      </w:r>
      <w:r w:rsidR="00CC4E90">
        <w:rPr>
          <w:rFonts w:ascii="Arial" w:hAnsi="Arial" w:cs="Arial"/>
          <w:lang w:val="en-CA"/>
        </w:rPr>
        <w:t>#1 or #A</w:t>
      </w:r>
      <w:r w:rsidR="00E91E2F">
        <w:rPr>
          <w:rFonts w:ascii="Arial" w:hAnsi="Arial" w:cs="Arial"/>
          <w:lang w:val="en-CA"/>
        </w:rPr>
        <w:t xml:space="preserve">4 (see section </w:t>
      </w:r>
      <w:r w:rsidR="00E91E2F">
        <w:rPr>
          <w:rFonts w:ascii="Arial" w:hAnsi="Arial" w:cs="Arial"/>
          <w:lang w:val="en-CA"/>
        </w:rPr>
        <w:fldChar w:fldCharType="begin"/>
      </w:r>
      <w:r w:rsidR="00E91E2F">
        <w:rPr>
          <w:rFonts w:ascii="Arial" w:hAnsi="Arial" w:cs="Arial"/>
          <w:lang w:val="en-CA"/>
        </w:rPr>
        <w:instrText xml:space="preserve"> REF _Ref6414868 \r \h </w:instrText>
      </w:r>
      <w:r w:rsidR="00E91E2F">
        <w:rPr>
          <w:rFonts w:ascii="Arial" w:hAnsi="Arial" w:cs="Arial"/>
          <w:lang w:val="en-CA"/>
        </w:rPr>
      </w:r>
      <w:r w:rsidR="00E91E2F">
        <w:rPr>
          <w:rFonts w:ascii="Arial" w:hAnsi="Arial" w:cs="Arial"/>
          <w:lang w:val="en-CA"/>
        </w:rPr>
        <w:fldChar w:fldCharType="separate"/>
      </w:r>
      <w:r w:rsidR="00EE6949">
        <w:rPr>
          <w:rFonts w:ascii="Arial" w:hAnsi="Arial" w:cs="Arial"/>
          <w:lang w:val="en-CA"/>
        </w:rPr>
        <w:t>5.1.4</w:t>
      </w:r>
      <w:r w:rsidR="00E91E2F">
        <w:rPr>
          <w:rFonts w:ascii="Arial" w:hAnsi="Arial" w:cs="Arial"/>
          <w:lang w:val="en-CA"/>
        </w:rPr>
        <w:fldChar w:fldCharType="end"/>
      </w:r>
      <w:r w:rsidR="00E91E2F">
        <w:rPr>
          <w:rFonts w:ascii="Arial" w:hAnsi="Arial" w:cs="Arial"/>
          <w:lang w:val="en-CA"/>
        </w:rPr>
        <w:t xml:space="preserve">) </w:t>
      </w:r>
    </w:p>
    <w:p w14:paraId="45D75966" w14:textId="5F11974E" w:rsidR="00B63795" w:rsidRPr="00D34CD9" w:rsidRDefault="00B63795" w:rsidP="00C7226E">
      <w:pPr>
        <w:pStyle w:val="LoRaCertBody"/>
        <w:numPr>
          <w:ilvl w:val="0"/>
          <w:numId w:val="44"/>
        </w:numPr>
        <w:rPr>
          <w:rFonts w:ascii="Arial" w:hAnsi="Arial" w:cs="Arial"/>
        </w:rPr>
      </w:pPr>
      <w:r w:rsidRPr="00D34CD9">
        <w:rPr>
          <w:rFonts w:ascii="Arial" w:hAnsi="Arial" w:cs="Arial"/>
          <w:lang w:val="en-CA"/>
        </w:rPr>
        <w:lastRenderedPageBreak/>
        <w:t>Set up desired signal such that input RF level is</w:t>
      </w:r>
      <w:r w:rsidR="00E91E2F">
        <w:rPr>
          <w:rFonts w:ascii="Arial" w:hAnsi="Arial" w:cs="Arial"/>
          <w:lang w:val="en-CA"/>
        </w:rPr>
        <w:t xml:space="preserve"> </w:t>
      </w:r>
      <w:r w:rsidRPr="00D34CD9">
        <w:rPr>
          <w:rFonts w:ascii="Arial" w:hAnsi="Arial" w:cs="Arial"/>
          <w:lang w:val="en-CA"/>
        </w:rPr>
        <w:t>above sensitivity limit</w:t>
      </w:r>
      <w:r w:rsidR="00E91E2F">
        <w:rPr>
          <w:rFonts w:ascii="Arial" w:hAnsi="Arial" w:cs="Arial"/>
          <w:lang w:val="en-CA"/>
        </w:rPr>
        <w:t xml:space="preserve"> by the amount shown in </w:t>
      </w:r>
      <w:r w:rsidR="00E91E2F">
        <w:rPr>
          <w:rFonts w:ascii="Arial" w:hAnsi="Arial" w:cs="Arial"/>
          <w:lang w:val="en-CA"/>
        </w:rPr>
        <w:fldChar w:fldCharType="begin"/>
      </w:r>
      <w:r w:rsidR="00E91E2F">
        <w:rPr>
          <w:rFonts w:ascii="Arial" w:hAnsi="Arial" w:cs="Arial"/>
          <w:lang w:val="en-CA"/>
        </w:rPr>
        <w:instrText xml:space="preserve"> REF _Ref6414834 \h </w:instrText>
      </w:r>
      <w:r w:rsidR="00E91E2F">
        <w:rPr>
          <w:rFonts w:ascii="Arial" w:hAnsi="Arial" w:cs="Arial"/>
          <w:lang w:val="en-CA"/>
        </w:rPr>
      </w:r>
      <w:r w:rsidR="00E91E2F">
        <w:rPr>
          <w:rFonts w:ascii="Arial" w:hAnsi="Arial" w:cs="Arial"/>
          <w:lang w:val="en-CA"/>
        </w:rPr>
        <w:fldChar w:fldCharType="separate"/>
      </w:r>
      <w:r w:rsidR="00EE6949">
        <w:t xml:space="preserve">Table </w:t>
      </w:r>
      <w:r w:rsidR="00EE6949">
        <w:rPr>
          <w:noProof/>
        </w:rPr>
        <w:t>4</w:t>
      </w:r>
      <w:r w:rsidR="00EE6949">
        <w:noBreakHyphen/>
      </w:r>
      <w:r w:rsidR="00EE6949">
        <w:rPr>
          <w:noProof/>
        </w:rPr>
        <w:t>22</w:t>
      </w:r>
      <w:r w:rsidR="00E91E2F">
        <w:rPr>
          <w:rFonts w:ascii="Arial" w:hAnsi="Arial" w:cs="Arial"/>
          <w:lang w:val="en-CA"/>
        </w:rPr>
        <w:fldChar w:fldCharType="end"/>
      </w:r>
      <w:r w:rsidR="00E91E2F">
        <w:rPr>
          <w:rFonts w:ascii="Arial" w:hAnsi="Arial" w:cs="Arial"/>
          <w:lang w:val="en-CA"/>
        </w:rPr>
        <w:t xml:space="preserve">.  </w:t>
      </w:r>
      <w:r w:rsidRPr="00D34CD9">
        <w:rPr>
          <w:rFonts w:ascii="Arial" w:hAnsi="Arial" w:cs="Arial"/>
          <w:lang w:val="en-CA"/>
        </w:rPr>
        <w:t xml:space="preserve"> </w:t>
      </w:r>
    </w:p>
    <w:p w14:paraId="718D7E7C" w14:textId="7C5CE33C" w:rsidR="00D87929" w:rsidRPr="00D34CD9" w:rsidRDefault="00B63795" w:rsidP="00C7226E">
      <w:pPr>
        <w:pStyle w:val="LoRaCertBody"/>
        <w:numPr>
          <w:ilvl w:val="0"/>
          <w:numId w:val="44"/>
        </w:numPr>
        <w:rPr>
          <w:rFonts w:ascii="Arial" w:hAnsi="Arial" w:cs="Arial"/>
        </w:rPr>
      </w:pPr>
      <w:r w:rsidRPr="00D34CD9">
        <w:rPr>
          <w:rFonts w:ascii="Arial" w:hAnsi="Arial" w:cs="Arial"/>
          <w:lang w:val="en-CA"/>
        </w:rPr>
        <w:t xml:space="preserve">Turn on </w:t>
      </w:r>
      <w:r w:rsidR="00E91E2F">
        <w:rPr>
          <w:rFonts w:ascii="Arial" w:hAnsi="Arial" w:cs="Arial"/>
          <w:lang w:val="en-CA"/>
        </w:rPr>
        <w:t xml:space="preserve">the </w:t>
      </w:r>
      <w:r w:rsidRPr="00D34CD9">
        <w:rPr>
          <w:rFonts w:ascii="Arial" w:hAnsi="Arial" w:cs="Arial"/>
          <w:lang w:val="en-CA"/>
        </w:rPr>
        <w:t>two</w:t>
      </w:r>
      <w:r w:rsidR="00E91E2F">
        <w:rPr>
          <w:rFonts w:ascii="Arial" w:hAnsi="Arial" w:cs="Arial"/>
          <w:lang w:val="en-CA"/>
        </w:rPr>
        <w:t xml:space="preserve"> </w:t>
      </w:r>
      <w:r w:rsidRPr="00D34CD9">
        <w:rPr>
          <w:rFonts w:ascii="Arial" w:hAnsi="Arial" w:cs="Arial"/>
          <w:lang w:val="en-CA"/>
        </w:rPr>
        <w:t>interference signal</w:t>
      </w:r>
      <w:r w:rsidR="00E91E2F">
        <w:rPr>
          <w:rFonts w:ascii="Arial" w:hAnsi="Arial" w:cs="Arial"/>
          <w:lang w:val="en-CA"/>
        </w:rPr>
        <w:t>s</w:t>
      </w:r>
      <w:r w:rsidRPr="00D34CD9">
        <w:rPr>
          <w:rFonts w:ascii="Arial" w:hAnsi="Arial" w:cs="Arial"/>
          <w:lang w:val="en-CA"/>
        </w:rPr>
        <w:t xml:space="preserve"> at </w:t>
      </w:r>
      <w:r w:rsidR="00D87929">
        <w:rPr>
          <w:rFonts w:ascii="Arial" w:hAnsi="Arial" w:cs="Arial"/>
          <w:lang w:val="en-CA"/>
        </w:rPr>
        <w:t xml:space="preserve">the </w:t>
      </w:r>
      <w:r w:rsidRPr="00D34CD9">
        <w:rPr>
          <w:rFonts w:ascii="Arial" w:hAnsi="Arial" w:cs="Arial"/>
          <w:lang w:val="en-CA"/>
        </w:rPr>
        <w:t>frequencies</w:t>
      </w:r>
      <w:r w:rsidR="00D87929">
        <w:rPr>
          <w:rFonts w:ascii="Arial" w:hAnsi="Arial" w:cs="Arial"/>
          <w:lang w:val="en-CA"/>
        </w:rPr>
        <w:t xml:space="preserve"> listed in </w:t>
      </w:r>
      <w:r w:rsidR="00D87929">
        <w:rPr>
          <w:rFonts w:cs="Arial"/>
          <w:lang w:val="en-CA"/>
        </w:rPr>
        <w:fldChar w:fldCharType="begin"/>
      </w:r>
      <w:r w:rsidR="00D87929">
        <w:rPr>
          <w:rFonts w:ascii="Arial" w:hAnsi="Arial" w:cs="Arial"/>
          <w:lang w:val="en-CA"/>
        </w:rPr>
        <w:instrText xml:space="preserve"> REF _Ref8216540 \h </w:instrText>
      </w:r>
      <w:r w:rsidR="00D87929">
        <w:rPr>
          <w:rFonts w:cs="Arial"/>
          <w:lang w:val="en-CA"/>
        </w:rPr>
      </w:r>
      <w:r w:rsidR="00D87929">
        <w:rPr>
          <w:rFonts w:cs="Arial"/>
          <w:lang w:val="en-CA"/>
        </w:rPr>
        <w:fldChar w:fldCharType="separate"/>
      </w:r>
      <w:r w:rsidR="00EE6949">
        <w:t xml:space="preserve">Table </w:t>
      </w:r>
      <w:r w:rsidR="00EE6949">
        <w:rPr>
          <w:noProof/>
        </w:rPr>
        <w:t>2</w:t>
      </w:r>
      <w:r w:rsidR="00EE6949">
        <w:noBreakHyphen/>
      </w:r>
      <w:r w:rsidR="00EE6949">
        <w:rPr>
          <w:noProof/>
        </w:rPr>
        <w:t>5</w:t>
      </w:r>
      <w:r w:rsidR="00D87929">
        <w:rPr>
          <w:rFonts w:cs="Arial"/>
          <w:lang w:val="en-CA"/>
        </w:rPr>
        <w:fldChar w:fldCharType="end"/>
      </w:r>
      <w:r w:rsidR="00D87929">
        <w:rPr>
          <w:rFonts w:ascii="Arial" w:hAnsi="Arial" w:cs="Arial"/>
          <w:lang w:val="en-CA"/>
        </w:rPr>
        <w:t>.</w:t>
      </w:r>
      <w:r w:rsidR="00E91E2F">
        <w:rPr>
          <w:rFonts w:ascii="Arial" w:hAnsi="Arial" w:cs="Arial"/>
          <w:lang w:val="en-CA"/>
        </w:rPr>
        <w:t xml:space="preserve">  Refer to </w:t>
      </w:r>
      <w:r w:rsidR="00E91E2F">
        <w:rPr>
          <w:rFonts w:cs="Arial"/>
          <w:lang w:val="en-CA"/>
        </w:rPr>
        <w:fldChar w:fldCharType="begin"/>
      </w:r>
      <w:r w:rsidR="00E91E2F">
        <w:rPr>
          <w:rFonts w:ascii="Arial" w:hAnsi="Arial" w:cs="Arial"/>
          <w:lang w:val="en-CA"/>
        </w:rPr>
        <w:instrText xml:space="preserve"> REF _Ref6414834 \h </w:instrText>
      </w:r>
      <w:r w:rsidR="00E91E2F">
        <w:rPr>
          <w:rFonts w:cs="Arial"/>
          <w:lang w:val="en-CA"/>
        </w:rPr>
      </w:r>
      <w:r w:rsidR="00E91E2F">
        <w:rPr>
          <w:rFonts w:cs="Arial"/>
          <w:lang w:val="en-CA"/>
        </w:rPr>
        <w:fldChar w:fldCharType="separate"/>
      </w:r>
      <w:r w:rsidR="00EE6949">
        <w:t xml:space="preserve">Table </w:t>
      </w:r>
      <w:r w:rsidR="00EE6949">
        <w:rPr>
          <w:noProof/>
        </w:rPr>
        <w:t>4</w:t>
      </w:r>
      <w:r w:rsidR="00EE6949">
        <w:noBreakHyphen/>
      </w:r>
      <w:r w:rsidR="00EE6949">
        <w:rPr>
          <w:noProof/>
        </w:rPr>
        <w:t>22</w:t>
      </w:r>
      <w:r w:rsidR="00E91E2F">
        <w:rPr>
          <w:rFonts w:cs="Arial"/>
          <w:lang w:val="en-CA"/>
        </w:rPr>
        <w:fldChar w:fldCharType="end"/>
      </w:r>
      <w:r w:rsidR="00E91E2F">
        <w:rPr>
          <w:rFonts w:ascii="Arial" w:hAnsi="Arial" w:cs="Arial"/>
          <w:lang w:val="en-CA"/>
        </w:rPr>
        <w:t xml:space="preserve"> for interferer RF power levels</w:t>
      </w:r>
      <w:r w:rsidR="00EA63DF">
        <w:rPr>
          <w:rFonts w:ascii="Arial" w:hAnsi="Arial" w:cs="Arial"/>
          <w:lang w:val="en-CA"/>
        </w:rPr>
        <w:t xml:space="preserve"> at the start of the test</w:t>
      </w:r>
      <w:r w:rsidR="00E91E2F">
        <w:rPr>
          <w:rFonts w:ascii="Arial" w:hAnsi="Arial" w:cs="Arial"/>
          <w:lang w:val="en-CA"/>
        </w:rPr>
        <w:t xml:space="preserve">.  </w:t>
      </w:r>
    </w:p>
    <w:p w14:paraId="5C3A527B" w14:textId="3236A569" w:rsidR="00D87929" w:rsidRPr="00D34CD9" w:rsidRDefault="00D87929" w:rsidP="00C7226E">
      <w:pPr>
        <w:pStyle w:val="LoRaCertBody"/>
        <w:numPr>
          <w:ilvl w:val="0"/>
          <w:numId w:val="44"/>
        </w:numPr>
        <w:rPr>
          <w:rFonts w:ascii="Arial" w:hAnsi="Arial" w:cs="Arial"/>
        </w:rPr>
      </w:pPr>
      <w:r w:rsidRPr="00D34CD9">
        <w:rPr>
          <w:rFonts w:ascii="Arial" w:hAnsi="Arial" w:cs="Arial"/>
          <w:lang w:val="en-CA"/>
        </w:rPr>
        <w:t>Set up the test so that 300 packets are transmitted by the vector signal generator</w:t>
      </w:r>
      <w:r w:rsidR="00C7226E">
        <w:rPr>
          <w:rFonts w:ascii="Arial" w:hAnsi="Arial" w:cs="Arial"/>
          <w:lang w:val="en-CA"/>
        </w:rPr>
        <w:t xml:space="preserve">. If using the 1-box </w:t>
      </w:r>
      <w:proofErr w:type="spellStart"/>
      <w:r w:rsidR="00C7226E">
        <w:rPr>
          <w:rFonts w:ascii="Arial" w:hAnsi="Arial" w:cs="Arial"/>
          <w:lang w:val="en-CA"/>
        </w:rPr>
        <w:t>LoRaWAN</w:t>
      </w:r>
      <w:proofErr w:type="spellEnd"/>
      <w:r w:rsidR="00C7226E">
        <w:rPr>
          <w:rFonts w:ascii="Arial" w:hAnsi="Arial" w:cs="Arial"/>
          <w:lang w:val="en-CA"/>
        </w:rPr>
        <w:t xml:space="preserve"> test solution limit the range of the sensitivity measurement to just around the RF level specified in step 2 above (this will optimize test time).</w:t>
      </w:r>
    </w:p>
    <w:p w14:paraId="447B2734" w14:textId="166E803A" w:rsidR="00B63795" w:rsidRPr="00D87929" w:rsidRDefault="00D87929" w:rsidP="00C7226E">
      <w:pPr>
        <w:pStyle w:val="LoRaCertBody"/>
        <w:numPr>
          <w:ilvl w:val="0"/>
          <w:numId w:val="44"/>
        </w:numPr>
        <w:rPr>
          <w:rFonts w:ascii="Arial" w:hAnsi="Arial" w:cs="Arial"/>
        </w:rPr>
      </w:pPr>
      <w:r w:rsidRPr="00D34CD9">
        <w:rPr>
          <w:rFonts w:ascii="Arial" w:hAnsi="Arial" w:cs="Arial"/>
          <w:lang w:val="en-CA"/>
        </w:rPr>
        <w:t xml:space="preserve">Enable a packet logger utility on the </w:t>
      </w:r>
      <w:r>
        <w:rPr>
          <w:rFonts w:ascii="Arial" w:hAnsi="Arial" w:cs="Arial"/>
          <w:lang w:val="en-CA"/>
        </w:rPr>
        <w:t>gateway to count receive packets and the number of errors.  Record the packet error rate.</w:t>
      </w:r>
      <w:r w:rsidR="00C7226E" w:rsidRPr="00C7226E">
        <w:rPr>
          <w:rFonts w:ascii="Arial" w:hAnsi="Arial" w:cs="Arial"/>
          <w:lang w:val="en-CA"/>
        </w:rPr>
        <w:t xml:space="preserve"> </w:t>
      </w:r>
      <w:r w:rsidR="00C7226E">
        <w:rPr>
          <w:rFonts w:ascii="Arial" w:hAnsi="Arial" w:cs="Arial"/>
          <w:lang w:val="en-CA"/>
        </w:rPr>
        <w:t>If using the 1-box solution, run the sensitivity test.</w:t>
      </w:r>
    </w:p>
    <w:p w14:paraId="439BCCA8" w14:textId="77777777" w:rsidR="00D87929" w:rsidRPr="00D87929" w:rsidRDefault="00D87929" w:rsidP="00C7226E">
      <w:pPr>
        <w:pStyle w:val="LoRaCertBody"/>
        <w:numPr>
          <w:ilvl w:val="0"/>
          <w:numId w:val="44"/>
        </w:numPr>
        <w:rPr>
          <w:rFonts w:ascii="Arial" w:hAnsi="Arial" w:cs="Arial"/>
        </w:rPr>
      </w:pPr>
      <w:r>
        <w:rPr>
          <w:rFonts w:ascii="Arial" w:hAnsi="Arial" w:cs="Arial"/>
          <w:lang w:val="en-CA"/>
        </w:rPr>
        <w:t xml:space="preserve">Increase the RF power level of each interfering signal by 2dB.  Repeat steps 2 through 5.  </w:t>
      </w:r>
    </w:p>
    <w:p w14:paraId="4B072FE8" w14:textId="77777777" w:rsidR="00D87929" w:rsidRPr="00D87929" w:rsidRDefault="00D87929" w:rsidP="00C7226E">
      <w:pPr>
        <w:pStyle w:val="LoRaCertBody"/>
        <w:numPr>
          <w:ilvl w:val="0"/>
          <w:numId w:val="44"/>
        </w:numPr>
        <w:rPr>
          <w:rFonts w:ascii="Arial" w:hAnsi="Arial" w:cs="Arial"/>
        </w:rPr>
      </w:pPr>
      <w:r>
        <w:rPr>
          <w:rFonts w:ascii="Arial" w:hAnsi="Arial" w:cs="Arial"/>
          <w:lang w:val="en-CA"/>
        </w:rPr>
        <w:t>Note the Interferer power levels when the packet error rate crosses the 10% boundary (</w:t>
      </w:r>
      <w:proofErr w:type="gramStart"/>
      <w:r>
        <w:rPr>
          <w:rFonts w:ascii="Arial" w:hAnsi="Arial" w:cs="Arial"/>
          <w:lang w:val="en-CA"/>
        </w:rPr>
        <w:t>i.e.</w:t>
      </w:r>
      <w:proofErr w:type="gramEnd"/>
      <w:r>
        <w:rPr>
          <w:rFonts w:ascii="Arial" w:hAnsi="Arial" w:cs="Arial"/>
          <w:lang w:val="en-CA"/>
        </w:rPr>
        <w:t xml:space="preserve"> 19 errors in 300 packets for a 10% PER with 95% confidence). </w:t>
      </w:r>
    </w:p>
    <w:p w14:paraId="6DC5C02E" w14:textId="77777777" w:rsidR="00D87929" w:rsidRPr="00D34CD9" w:rsidRDefault="00D87929" w:rsidP="00C7226E">
      <w:pPr>
        <w:pStyle w:val="LoRaCertBody"/>
        <w:numPr>
          <w:ilvl w:val="0"/>
          <w:numId w:val="44"/>
        </w:numPr>
        <w:rPr>
          <w:rFonts w:ascii="Arial" w:hAnsi="Arial" w:cs="Arial"/>
        </w:rPr>
      </w:pPr>
      <w:r>
        <w:rPr>
          <w:rFonts w:ascii="Arial" w:hAnsi="Arial" w:cs="Arial"/>
          <w:lang w:val="en-CA"/>
        </w:rPr>
        <w:t xml:space="preserve">Stop the test when the packet error rate reaches 100%. </w:t>
      </w:r>
    </w:p>
    <w:p w14:paraId="566A89F0" w14:textId="77777777" w:rsidR="00906A8B" w:rsidRDefault="00906A8B" w:rsidP="00906A8B">
      <w:pPr>
        <w:pStyle w:val="Heading3"/>
        <w:rPr>
          <w:lang w:val="en-GB"/>
        </w:rPr>
      </w:pPr>
      <w:bookmarkStart w:id="793" w:name="_Toc62228954"/>
      <w:bookmarkStart w:id="794" w:name="_Ref5189317"/>
      <w:r>
        <w:rPr>
          <w:lang w:val="en-GB"/>
        </w:rPr>
        <w:t>Test Results</w:t>
      </w:r>
      <w:bookmarkEnd w:id="793"/>
    </w:p>
    <w:p w14:paraId="503AA550" w14:textId="076F0973" w:rsidR="00483D71" w:rsidRPr="001676C2" w:rsidRDefault="00483D71">
      <w:pPr>
        <w:autoSpaceDE/>
        <w:autoSpaceDN/>
        <w:adjustRightInd/>
      </w:pPr>
    </w:p>
    <w:p w14:paraId="35D8C78F" w14:textId="59016563" w:rsidR="00AC56BD" w:rsidRDefault="00AC56BD" w:rsidP="00AC56BD">
      <w:pPr>
        <w:pStyle w:val="Caption"/>
        <w:keepNext/>
        <w:jc w:val="left"/>
      </w:pPr>
      <w:bookmarkStart w:id="795" w:name="_Toc6412416"/>
      <w:bookmarkStart w:id="796" w:name="_Toc6414523"/>
      <w:bookmarkStart w:id="797" w:name="_Toc6415626"/>
      <w:bookmarkStart w:id="798" w:name="_Toc6412417"/>
      <w:bookmarkStart w:id="799" w:name="_Toc6414524"/>
      <w:bookmarkStart w:id="800" w:name="_Toc6415627"/>
      <w:bookmarkStart w:id="801" w:name="_Toc6412418"/>
      <w:bookmarkStart w:id="802" w:name="_Toc6414525"/>
      <w:bookmarkStart w:id="803" w:name="_Toc6415628"/>
      <w:bookmarkStart w:id="804" w:name="_Toc6412419"/>
      <w:bookmarkStart w:id="805" w:name="_Toc6414526"/>
      <w:bookmarkStart w:id="806" w:name="_Toc6415629"/>
      <w:bookmarkStart w:id="807" w:name="_Toc6412420"/>
      <w:bookmarkStart w:id="808" w:name="_Toc6414527"/>
      <w:bookmarkStart w:id="809" w:name="_Toc6415630"/>
      <w:bookmarkStart w:id="810" w:name="_Toc6412421"/>
      <w:bookmarkStart w:id="811" w:name="_Toc6414528"/>
      <w:bookmarkStart w:id="812" w:name="_Toc6415631"/>
      <w:bookmarkStart w:id="813" w:name="_Toc6412422"/>
      <w:bookmarkStart w:id="814" w:name="_Toc6414529"/>
      <w:bookmarkStart w:id="815" w:name="_Toc6415632"/>
      <w:bookmarkStart w:id="816" w:name="_Toc6412429"/>
      <w:bookmarkStart w:id="817" w:name="_Toc6414536"/>
      <w:bookmarkStart w:id="818" w:name="_Toc6415639"/>
      <w:bookmarkStart w:id="819" w:name="_Toc6412430"/>
      <w:bookmarkStart w:id="820" w:name="_Toc6414537"/>
      <w:bookmarkStart w:id="821" w:name="_Toc6415640"/>
      <w:bookmarkStart w:id="822" w:name="_Toc6412431"/>
      <w:bookmarkStart w:id="823" w:name="_Toc6414538"/>
      <w:bookmarkStart w:id="824" w:name="_Toc6415641"/>
      <w:bookmarkStart w:id="825" w:name="_Toc6412432"/>
      <w:bookmarkStart w:id="826" w:name="_Toc6414539"/>
      <w:bookmarkStart w:id="827" w:name="_Toc6415642"/>
      <w:bookmarkStart w:id="828" w:name="_Toc6412433"/>
      <w:bookmarkStart w:id="829" w:name="_Toc6414540"/>
      <w:bookmarkStart w:id="830" w:name="_Toc6415643"/>
      <w:bookmarkStart w:id="831" w:name="_Toc6412434"/>
      <w:bookmarkStart w:id="832" w:name="_Toc6414541"/>
      <w:bookmarkStart w:id="833" w:name="_Toc6415644"/>
      <w:bookmarkStart w:id="834" w:name="_Toc6412435"/>
      <w:bookmarkStart w:id="835" w:name="_Toc6414542"/>
      <w:bookmarkStart w:id="836" w:name="_Toc6415645"/>
      <w:bookmarkStart w:id="837" w:name="_Toc6412436"/>
      <w:bookmarkStart w:id="838" w:name="_Toc6414543"/>
      <w:bookmarkStart w:id="839" w:name="_Toc6415646"/>
      <w:bookmarkStart w:id="840" w:name="_Toc6412437"/>
      <w:bookmarkStart w:id="841" w:name="_Toc6414544"/>
      <w:bookmarkStart w:id="842" w:name="_Toc6415647"/>
      <w:bookmarkStart w:id="843" w:name="_Toc6412438"/>
      <w:bookmarkStart w:id="844" w:name="_Toc6414545"/>
      <w:bookmarkStart w:id="845" w:name="_Toc6415648"/>
      <w:bookmarkStart w:id="846" w:name="_Toc6412439"/>
      <w:bookmarkStart w:id="847" w:name="_Toc6414546"/>
      <w:bookmarkStart w:id="848" w:name="_Toc6415649"/>
      <w:bookmarkStart w:id="849" w:name="_Toc6412440"/>
      <w:bookmarkStart w:id="850" w:name="_Toc6414547"/>
      <w:bookmarkStart w:id="851" w:name="_Toc6415650"/>
      <w:bookmarkStart w:id="852" w:name="_Toc6412441"/>
      <w:bookmarkStart w:id="853" w:name="_Toc6414548"/>
      <w:bookmarkStart w:id="854" w:name="_Toc6415651"/>
      <w:bookmarkStart w:id="855" w:name="_Toc6412442"/>
      <w:bookmarkStart w:id="856" w:name="_Toc6414549"/>
      <w:bookmarkStart w:id="857" w:name="_Toc6415652"/>
      <w:bookmarkStart w:id="858" w:name="_Toc6412443"/>
      <w:bookmarkStart w:id="859" w:name="_Toc6414550"/>
      <w:bookmarkStart w:id="860" w:name="_Toc6415653"/>
      <w:bookmarkStart w:id="861" w:name="_Toc6412444"/>
      <w:bookmarkStart w:id="862" w:name="_Toc6414551"/>
      <w:bookmarkStart w:id="863" w:name="_Toc6415654"/>
      <w:bookmarkStart w:id="864" w:name="_Toc6412445"/>
      <w:bookmarkStart w:id="865" w:name="_Toc6414552"/>
      <w:bookmarkStart w:id="866" w:name="_Toc6415655"/>
      <w:bookmarkStart w:id="867" w:name="_Toc6412446"/>
      <w:bookmarkStart w:id="868" w:name="_Toc6414553"/>
      <w:bookmarkStart w:id="869" w:name="_Toc6415656"/>
      <w:bookmarkStart w:id="870" w:name="_Toc6412447"/>
      <w:bookmarkStart w:id="871" w:name="_Toc6414554"/>
      <w:bookmarkStart w:id="872" w:name="_Toc6415657"/>
      <w:bookmarkStart w:id="873" w:name="_Toc6412448"/>
      <w:bookmarkStart w:id="874" w:name="_Toc6414555"/>
      <w:bookmarkStart w:id="875" w:name="_Toc6415658"/>
      <w:bookmarkStart w:id="876" w:name="_Toc6412449"/>
      <w:bookmarkStart w:id="877" w:name="_Toc6414556"/>
      <w:bookmarkStart w:id="878" w:name="_Toc6415659"/>
      <w:bookmarkStart w:id="879" w:name="_Toc6412450"/>
      <w:bookmarkStart w:id="880" w:name="_Toc6414557"/>
      <w:bookmarkStart w:id="881" w:name="_Toc6415660"/>
      <w:bookmarkStart w:id="882" w:name="_Toc6412457"/>
      <w:bookmarkStart w:id="883" w:name="_Toc6414564"/>
      <w:bookmarkStart w:id="884" w:name="_Toc6415667"/>
      <w:bookmarkStart w:id="885" w:name="_Toc6412458"/>
      <w:bookmarkStart w:id="886" w:name="_Toc6414565"/>
      <w:bookmarkStart w:id="887" w:name="_Toc6415668"/>
      <w:bookmarkStart w:id="888" w:name="_Toc6412459"/>
      <w:bookmarkStart w:id="889" w:name="_Toc6414566"/>
      <w:bookmarkStart w:id="890" w:name="_Toc6415669"/>
      <w:bookmarkStart w:id="891" w:name="_Toc6412460"/>
      <w:bookmarkStart w:id="892" w:name="_Toc6414567"/>
      <w:bookmarkStart w:id="893" w:name="_Toc6415670"/>
      <w:bookmarkStart w:id="894" w:name="_Toc6412461"/>
      <w:bookmarkStart w:id="895" w:name="_Toc6414568"/>
      <w:bookmarkStart w:id="896" w:name="_Toc6415671"/>
      <w:bookmarkStart w:id="897" w:name="_Toc6412462"/>
      <w:bookmarkStart w:id="898" w:name="_Toc6414569"/>
      <w:bookmarkStart w:id="899" w:name="_Toc6415672"/>
      <w:bookmarkStart w:id="900" w:name="_Toc6412463"/>
      <w:bookmarkStart w:id="901" w:name="_Toc6414570"/>
      <w:bookmarkStart w:id="902" w:name="_Toc6415673"/>
      <w:bookmarkStart w:id="903" w:name="_Toc6412464"/>
      <w:bookmarkStart w:id="904" w:name="_Toc6414571"/>
      <w:bookmarkStart w:id="905" w:name="_Toc6415674"/>
      <w:bookmarkStart w:id="906" w:name="_Toc6412465"/>
      <w:bookmarkStart w:id="907" w:name="_Toc6414572"/>
      <w:bookmarkStart w:id="908" w:name="_Toc6415675"/>
      <w:bookmarkStart w:id="909" w:name="_Toc6412466"/>
      <w:bookmarkStart w:id="910" w:name="_Toc6414573"/>
      <w:bookmarkStart w:id="911" w:name="_Toc6415676"/>
      <w:bookmarkStart w:id="912" w:name="_Toc6412467"/>
      <w:bookmarkStart w:id="913" w:name="_Toc6414574"/>
      <w:bookmarkStart w:id="914" w:name="_Toc6415677"/>
      <w:bookmarkStart w:id="915" w:name="_Toc6412468"/>
      <w:bookmarkStart w:id="916" w:name="_Toc6414575"/>
      <w:bookmarkStart w:id="917" w:name="_Toc6415678"/>
      <w:bookmarkStart w:id="918" w:name="_Toc6412469"/>
      <w:bookmarkStart w:id="919" w:name="_Toc6414576"/>
      <w:bookmarkStart w:id="920" w:name="_Toc6415679"/>
      <w:bookmarkStart w:id="921" w:name="_Toc6412470"/>
      <w:bookmarkStart w:id="922" w:name="_Toc6414577"/>
      <w:bookmarkStart w:id="923" w:name="_Toc6415680"/>
      <w:bookmarkStart w:id="924" w:name="_Toc6412471"/>
      <w:bookmarkStart w:id="925" w:name="_Toc6414578"/>
      <w:bookmarkStart w:id="926" w:name="_Toc6415681"/>
      <w:bookmarkStart w:id="927" w:name="_Toc6412472"/>
      <w:bookmarkStart w:id="928" w:name="_Toc6414579"/>
      <w:bookmarkStart w:id="929" w:name="_Toc6415682"/>
      <w:bookmarkStart w:id="930" w:name="_Toc6412473"/>
      <w:bookmarkStart w:id="931" w:name="_Toc6414580"/>
      <w:bookmarkStart w:id="932" w:name="_Toc6415683"/>
      <w:bookmarkStart w:id="933" w:name="_Toc6412474"/>
      <w:bookmarkStart w:id="934" w:name="_Toc6414581"/>
      <w:bookmarkStart w:id="935" w:name="_Toc6415684"/>
      <w:bookmarkStart w:id="936" w:name="_Toc6412475"/>
      <w:bookmarkStart w:id="937" w:name="_Toc6414582"/>
      <w:bookmarkStart w:id="938" w:name="_Toc6415685"/>
      <w:bookmarkStart w:id="939" w:name="_Toc6412476"/>
      <w:bookmarkStart w:id="940" w:name="_Toc6414583"/>
      <w:bookmarkStart w:id="941" w:name="_Toc6415686"/>
      <w:bookmarkStart w:id="942" w:name="_Toc6412477"/>
      <w:bookmarkStart w:id="943" w:name="_Toc6414584"/>
      <w:bookmarkStart w:id="944" w:name="_Toc6415687"/>
      <w:bookmarkStart w:id="945" w:name="_Toc6412478"/>
      <w:bookmarkStart w:id="946" w:name="_Toc6414585"/>
      <w:bookmarkStart w:id="947" w:name="_Toc6415688"/>
      <w:bookmarkStart w:id="948" w:name="_Toc6412479"/>
      <w:bookmarkStart w:id="949" w:name="_Toc6414586"/>
      <w:bookmarkStart w:id="950" w:name="_Toc6415689"/>
      <w:bookmarkStart w:id="951" w:name="_Toc6412495"/>
      <w:bookmarkStart w:id="952" w:name="_Toc6414602"/>
      <w:bookmarkStart w:id="953" w:name="_Toc6415705"/>
      <w:bookmarkStart w:id="954" w:name="_Toc6412496"/>
      <w:bookmarkStart w:id="955" w:name="_Toc6414603"/>
      <w:bookmarkStart w:id="956" w:name="_Toc6415706"/>
      <w:bookmarkStart w:id="957" w:name="_Toc6412497"/>
      <w:bookmarkStart w:id="958" w:name="_Toc6414604"/>
      <w:bookmarkStart w:id="959" w:name="_Toc6415707"/>
      <w:bookmarkStart w:id="960" w:name="_Toc6412498"/>
      <w:bookmarkStart w:id="961" w:name="_Toc6414605"/>
      <w:bookmarkStart w:id="962" w:name="_Toc6415708"/>
      <w:bookmarkStart w:id="963" w:name="_Toc6412499"/>
      <w:bookmarkStart w:id="964" w:name="_Toc6414606"/>
      <w:bookmarkStart w:id="965" w:name="_Toc6415709"/>
      <w:bookmarkStart w:id="966" w:name="_Toc6412500"/>
      <w:bookmarkStart w:id="967" w:name="_Toc6414607"/>
      <w:bookmarkStart w:id="968" w:name="_Toc6415710"/>
      <w:bookmarkStart w:id="969" w:name="_Toc6412501"/>
      <w:bookmarkStart w:id="970" w:name="_Toc6414608"/>
      <w:bookmarkStart w:id="971" w:name="_Toc6415711"/>
      <w:bookmarkStart w:id="972" w:name="_Toc6412502"/>
      <w:bookmarkStart w:id="973" w:name="_Toc6414609"/>
      <w:bookmarkStart w:id="974" w:name="_Toc6415712"/>
      <w:bookmarkStart w:id="975" w:name="_Toc6412503"/>
      <w:bookmarkStart w:id="976" w:name="_Toc6414610"/>
      <w:bookmarkStart w:id="977" w:name="_Toc6415713"/>
      <w:bookmarkStart w:id="978" w:name="_Toc6412504"/>
      <w:bookmarkStart w:id="979" w:name="_Toc6414611"/>
      <w:bookmarkStart w:id="980" w:name="_Toc6415714"/>
      <w:bookmarkStart w:id="981" w:name="_Toc6412505"/>
      <w:bookmarkStart w:id="982" w:name="_Toc6414612"/>
      <w:bookmarkStart w:id="983" w:name="_Toc6415715"/>
      <w:bookmarkStart w:id="984" w:name="_Toc6412506"/>
      <w:bookmarkStart w:id="985" w:name="_Toc6414613"/>
      <w:bookmarkStart w:id="986" w:name="_Toc6415716"/>
      <w:bookmarkStart w:id="987" w:name="_Toc6412507"/>
      <w:bookmarkStart w:id="988" w:name="_Toc6414614"/>
      <w:bookmarkStart w:id="989" w:name="_Toc6415717"/>
      <w:bookmarkStart w:id="990" w:name="_Toc6412508"/>
      <w:bookmarkStart w:id="991" w:name="_Toc6414615"/>
      <w:bookmarkStart w:id="992" w:name="_Toc6415718"/>
      <w:bookmarkStart w:id="993" w:name="_Toc6412509"/>
      <w:bookmarkStart w:id="994" w:name="_Toc6414616"/>
      <w:bookmarkStart w:id="995" w:name="_Toc6415719"/>
      <w:bookmarkStart w:id="996" w:name="_Toc6412510"/>
      <w:bookmarkStart w:id="997" w:name="_Toc6414617"/>
      <w:bookmarkStart w:id="998" w:name="_Toc6415720"/>
      <w:bookmarkStart w:id="999" w:name="_Toc6412511"/>
      <w:bookmarkStart w:id="1000" w:name="_Toc6414618"/>
      <w:bookmarkStart w:id="1001" w:name="_Toc6415721"/>
      <w:bookmarkStart w:id="1002" w:name="_Toc6412512"/>
      <w:bookmarkStart w:id="1003" w:name="_Toc6414619"/>
      <w:bookmarkStart w:id="1004" w:name="_Toc6415722"/>
      <w:bookmarkStart w:id="1005" w:name="_Toc6412513"/>
      <w:bookmarkStart w:id="1006" w:name="_Toc6414620"/>
      <w:bookmarkStart w:id="1007" w:name="_Toc6415723"/>
      <w:bookmarkStart w:id="1008" w:name="_Toc6412514"/>
      <w:bookmarkStart w:id="1009" w:name="_Toc6414621"/>
      <w:bookmarkStart w:id="1010" w:name="_Toc6415724"/>
      <w:bookmarkStart w:id="1011" w:name="_Toc6412521"/>
      <w:bookmarkStart w:id="1012" w:name="_Toc6414628"/>
      <w:bookmarkStart w:id="1013" w:name="_Toc6415731"/>
      <w:bookmarkStart w:id="1014" w:name="_Toc6412522"/>
      <w:bookmarkStart w:id="1015" w:name="_Toc6414629"/>
      <w:bookmarkStart w:id="1016" w:name="_Toc6415732"/>
      <w:bookmarkStart w:id="1017" w:name="_Toc6412523"/>
      <w:bookmarkStart w:id="1018" w:name="_Toc6414630"/>
      <w:bookmarkStart w:id="1019" w:name="_Toc6415733"/>
      <w:bookmarkStart w:id="1020" w:name="_Toc6412524"/>
      <w:bookmarkStart w:id="1021" w:name="_Toc6414631"/>
      <w:bookmarkStart w:id="1022" w:name="_Toc6415734"/>
      <w:bookmarkStart w:id="1023" w:name="_Toc6412525"/>
      <w:bookmarkStart w:id="1024" w:name="_Toc6414632"/>
      <w:bookmarkStart w:id="1025" w:name="_Toc6415735"/>
      <w:bookmarkStart w:id="1026" w:name="_Toc6412526"/>
      <w:bookmarkStart w:id="1027" w:name="_Toc6414633"/>
      <w:bookmarkStart w:id="1028" w:name="_Toc6415736"/>
      <w:bookmarkStart w:id="1029" w:name="_Toc6412527"/>
      <w:bookmarkStart w:id="1030" w:name="_Toc6414634"/>
      <w:bookmarkStart w:id="1031" w:name="_Toc6415737"/>
      <w:bookmarkStart w:id="1032" w:name="_Toc6412528"/>
      <w:bookmarkStart w:id="1033" w:name="_Toc6414635"/>
      <w:bookmarkStart w:id="1034" w:name="_Toc6415738"/>
      <w:bookmarkStart w:id="1035" w:name="_Toc6412529"/>
      <w:bookmarkStart w:id="1036" w:name="_Toc6414636"/>
      <w:bookmarkStart w:id="1037" w:name="_Toc6415739"/>
      <w:bookmarkStart w:id="1038" w:name="_Toc6412530"/>
      <w:bookmarkStart w:id="1039" w:name="_Toc6414637"/>
      <w:bookmarkStart w:id="1040" w:name="_Toc6415740"/>
      <w:bookmarkStart w:id="1041" w:name="_Toc6412531"/>
      <w:bookmarkStart w:id="1042" w:name="_Toc6414638"/>
      <w:bookmarkStart w:id="1043" w:name="_Toc6415741"/>
      <w:bookmarkStart w:id="1044" w:name="_Toc6412532"/>
      <w:bookmarkStart w:id="1045" w:name="_Toc6414639"/>
      <w:bookmarkStart w:id="1046" w:name="_Toc6415742"/>
      <w:bookmarkStart w:id="1047" w:name="_Toc6412533"/>
      <w:bookmarkStart w:id="1048" w:name="_Toc6414640"/>
      <w:bookmarkStart w:id="1049" w:name="_Toc6415743"/>
      <w:bookmarkStart w:id="1050" w:name="_Toc6412534"/>
      <w:bookmarkStart w:id="1051" w:name="_Toc6414641"/>
      <w:bookmarkStart w:id="1052" w:name="_Toc6415744"/>
      <w:bookmarkStart w:id="1053" w:name="_Toc6412535"/>
      <w:bookmarkStart w:id="1054" w:name="_Toc6414642"/>
      <w:bookmarkStart w:id="1055" w:name="_Toc6415745"/>
      <w:bookmarkStart w:id="1056" w:name="_Toc6412536"/>
      <w:bookmarkStart w:id="1057" w:name="_Toc6414643"/>
      <w:bookmarkStart w:id="1058" w:name="_Toc6415746"/>
      <w:bookmarkStart w:id="1059" w:name="_Toc6412537"/>
      <w:bookmarkStart w:id="1060" w:name="_Toc6414644"/>
      <w:bookmarkStart w:id="1061" w:name="_Toc6415747"/>
      <w:bookmarkStart w:id="1062" w:name="_Toc6412538"/>
      <w:bookmarkStart w:id="1063" w:name="_Toc6414645"/>
      <w:bookmarkStart w:id="1064" w:name="_Toc6415748"/>
      <w:bookmarkStart w:id="1065" w:name="_Toc6412539"/>
      <w:bookmarkStart w:id="1066" w:name="_Toc6414646"/>
      <w:bookmarkStart w:id="1067" w:name="_Toc6415749"/>
      <w:bookmarkStart w:id="1068" w:name="_Toc6412540"/>
      <w:bookmarkStart w:id="1069" w:name="_Toc6414647"/>
      <w:bookmarkStart w:id="1070" w:name="_Toc6415750"/>
      <w:bookmarkStart w:id="1071" w:name="_Toc6412541"/>
      <w:bookmarkStart w:id="1072" w:name="_Toc6414648"/>
      <w:bookmarkStart w:id="1073" w:name="_Toc6415751"/>
      <w:bookmarkStart w:id="1074" w:name="_Toc6412542"/>
      <w:bookmarkStart w:id="1075" w:name="_Toc6414649"/>
      <w:bookmarkStart w:id="1076" w:name="_Toc6415752"/>
      <w:bookmarkStart w:id="1077" w:name="_Toc6412543"/>
      <w:bookmarkStart w:id="1078" w:name="_Toc6414650"/>
      <w:bookmarkStart w:id="1079" w:name="_Toc6415753"/>
      <w:bookmarkStart w:id="1080" w:name="_Toc6412544"/>
      <w:bookmarkStart w:id="1081" w:name="_Toc6414651"/>
      <w:bookmarkStart w:id="1082" w:name="_Toc6415754"/>
      <w:bookmarkStart w:id="1083" w:name="_Toc6412545"/>
      <w:bookmarkStart w:id="1084" w:name="_Toc6414652"/>
      <w:bookmarkStart w:id="1085" w:name="_Toc6415755"/>
      <w:bookmarkStart w:id="1086" w:name="_Toc6412546"/>
      <w:bookmarkStart w:id="1087" w:name="_Toc6414653"/>
      <w:bookmarkStart w:id="1088" w:name="_Toc6415756"/>
      <w:bookmarkStart w:id="1089" w:name="_Toc6412547"/>
      <w:bookmarkStart w:id="1090" w:name="_Toc6414654"/>
      <w:bookmarkStart w:id="1091" w:name="_Toc6415757"/>
      <w:bookmarkStart w:id="1092" w:name="_Toc6412548"/>
      <w:bookmarkStart w:id="1093" w:name="_Toc6414655"/>
      <w:bookmarkStart w:id="1094" w:name="_Toc6415758"/>
      <w:bookmarkStart w:id="1095" w:name="_Toc6412549"/>
      <w:bookmarkStart w:id="1096" w:name="_Toc6414656"/>
      <w:bookmarkStart w:id="1097" w:name="_Toc6415759"/>
      <w:bookmarkStart w:id="1098" w:name="_Toc6412550"/>
      <w:bookmarkStart w:id="1099" w:name="_Toc6414657"/>
      <w:bookmarkStart w:id="1100" w:name="_Toc6415760"/>
      <w:bookmarkStart w:id="1101" w:name="_Toc6412551"/>
      <w:bookmarkStart w:id="1102" w:name="_Toc6414658"/>
      <w:bookmarkStart w:id="1103" w:name="_Toc6415761"/>
      <w:bookmarkStart w:id="1104" w:name="_Toc6412552"/>
      <w:bookmarkStart w:id="1105" w:name="_Toc6414659"/>
      <w:bookmarkStart w:id="1106" w:name="_Toc6415762"/>
      <w:bookmarkStart w:id="1107" w:name="_Toc6412553"/>
      <w:bookmarkStart w:id="1108" w:name="_Toc6414660"/>
      <w:bookmarkStart w:id="1109" w:name="_Toc6415763"/>
      <w:bookmarkStart w:id="1110" w:name="_Toc6412554"/>
      <w:bookmarkStart w:id="1111" w:name="_Toc6414661"/>
      <w:bookmarkStart w:id="1112" w:name="_Toc6415764"/>
      <w:bookmarkStart w:id="1113" w:name="_Toc6412555"/>
      <w:bookmarkStart w:id="1114" w:name="_Toc6414662"/>
      <w:bookmarkStart w:id="1115" w:name="_Toc6415765"/>
      <w:bookmarkStart w:id="1116" w:name="_Toc6412556"/>
      <w:bookmarkStart w:id="1117" w:name="_Toc6414663"/>
      <w:bookmarkStart w:id="1118" w:name="_Toc6415766"/>
      <w:bookmarkStart w:id="1119" w:name="_Toc6412557"/>
      <w:bookmarkStart w:id="1120" w:name="_Toc6414664"/>
      <w:bookmarkStart w:id="1121" w:name="_Toc6415767"/>
      <w:bookmarkStart w:id="1122" w:name="_Toc6412558"/>
      <w:bookmarkStart w:id="1123" w:name="_Toc6414665"/>
      <w:bookmarkStart w:id="1124" w:name="_Toc6415768"/>
      <w:bookmarkStart w:id="1125" w:name="_Toc6412559"/>
      <w:bookmarkStart w:id="1126" w:name="_Toc6414666"/>
      <w:bookmarkStart w:id="1127" w:name="_Toc6415769"/>
      <w:bookmarkStart w:id="1128" w:name="_Toc6412560"/>
      <w:bookmarkStart w:id="1129" w:name="_Toc6414667"/>
      <w:bookmarkStart w:id="1130" w:name="_Toc6415770"/>
      <w:bookmarkStart w:id="1131" w:name="_Toc6412561"/>
      <w:bookmarkStart w:id="1132" w:name="_Toc6414668"/>
      <w:bookmarkStart w:id="1133" w:name="_Toc6415771"/>
      <w:bookmarkStart w:id="1134" w:name="_Toc6412562"/>
      <w:bookmarkStart w:id="1135" w:name="_Toc6414669"/>
      <w:bookmarkStart w:id="1136" w:name="_Toc6415772"/>
      <w:bookmarkStart w:id="1137" w:name="_Toc6412563"/>
      <w:bookmarkStart w:id="1138" w:name="_Toc6414670"/>
      <w:bookmarkStart w:id="1139" w:name="_Toc6415773"/>
      <w:bookmarkStart w:id="1140" w:name="_Toc6412564"/>
      <w:bookmarkStart w:id="1141" w:name="_Toc6414671"/>
      <w:bookmarkStart w:id="1142" w:name="_Toc6415774"/>
      <w:bookmarkStart w:id="1143" w:name="_Toc6412565"/>
      <w:bookmarkStart w:id="1144" w:name="_Toc6414672"/>
      <w:bookmarkStart w:id="1145" w:name="_Toc6415775"/>
      <w:bookmarkStart w:id="1146" w:name="_Toc6412566"/>
      <w:bookmarkStart w:id="1147" w:name="_Toc6414673"/>
      <w:bookmarkStart w:id="1148" w:name="_Toc6415776"/>
      <w:bookmarkStart w:id="1149" w:name="_Toc6412573"/>
      <w:bookmarkStart w:id="1150" w:name="_Toc6414680"/>
      <w:bookmarkStart w:id="1151" w:name="_Toc6415783"/>
      <w:bookmarkStart w:id="1152" w:name="_Toc6412574"/>
      <w:bookmarkStart w:id="1153" w:name="_Toc6414681"/>
      <w:bookmarkStart w:id="1154" w:name="_Toc6415784"/>
      <w:bookmarkStart w:id="1155" w:name="_Toc6412575"/>
      <w:bookmarkStart w:id="1156" w:name="_Toc6414682"/>
      <w:bookmarkStart w:id="1157" w:name="_Toc6415785"/>
      <w:bookmarkStart w:id="1158" w:name="_Toc6412576"/>
      <w:bookmarkStart w:id="1159" w:name="_Toc6414683"/>
      <w:bookmarkStart w:id="1160" w:name="_Toc6415786"/>
      <w:bookmarkStart w:id="1161" w:name="_Toc6412577"/>
      <w:bookmarkStart w:id="1162" w:name="_Toc6414684"/>
      <w:bookmarkStart w:id="1163" w:name="_Toc6415787"/>
      <w:bookmarkStart w:id="1164" w:name="_Toc6412578"/>
      <w:bookmarkStart w:id="1165" w:name="_Toc6414685"/>
      <w:bookmarkStart w:id="1166" w:name="_Toc6415788"/>
      <w:bookmarkStart w:id="1167" w:name="_Toc6412579"/>
      <w:bookmarkStart w:id="1168" w:name="_Toc6414686"/>
      <w:bookmarkStart w:id="1169" w:name="_Toc6415789"/>
      <w:bookmarkStart w:id="1170" w:name="_Toc6412580"/>
      <w:bookmarkStart w:id="1171" w:name="_Toc6414687"/>
      <w:bookmarkStart w:id="1172" w:name="_Toc6415790"/>
      <w:bookmarkStart w:id="1173" w:name="_Toc6412581"/>
      <w:bookmarkStart w:id="1174" w:name="_Toc6414688"/>
      <w:bookmarkStart w:id="1175" w:name="_Toc6415791"/>
      <w:bookmarkStart w:id="1176" w:name="_Toc6412582"/>
      <w:bookmarkStart w:id="1177" w:name="_Toc6414689"/>
      <w:bookmarkStart w:id="1178" w:name="_Toc6415792"/>
      <w:bookmarkStart w:id="1179" w:name="_Toc6412583"/>
      <w:bookmarkStart w:id="1180" w:name="_Toc6414690"/>
      <w:bookmarkStart w:id="1181" w:name="_Toc6415793"/>
      <w:bookmarkStart w:id="1182" w:name="_Toc6412584"/>
      <w:bookmarkStart w:id="1183" w:name="_Toc6414691"/>
      <w:bookmarkStart w:id="1184" w:name="_Toc6415794"/>
      <w:bookmarkStart w:id="1185" w:name="_Toc6412585"/>
      <w:bookmarkStart w:id="1186" w:name="_Toc6414692"/>
      <w:bookmarkStart w:id="1187" w:name="_Toc6415795"/>
      <w:bookmarkStart w:id="1188" w:name="_Toc6412586"/>
      <w:bookmarkStart w:id="1189" w:name="_Toc6414693"/>
      <w:bookmarkStart w:id="1190" w:name="_Toc6415796"/>
      <w:bookmarkStart w:id="1191" w:name="_Toc6412587"/>
      <w:bookmarkStart w:id="1192" w:name="_Toc6414694"/>
      <w:bookmarkStart w:id="1193" w:name="_Toc6415797"/>
      <w:bookmarkStart w:id="1194" w:name="_Toc6412588"/>
      <w:bookmarkStart w:id="1195" w:name="_Toc6414695"/>
      <w:bookmarkStart w:id="1196" w:name="_Toc6415798"/>
      <w:bookmarkStart w:id="1197" w:name="_Toc6412589"/>
      <w:bookmarkStart w:id="1198" w:name="_Toc6414696"/>
      <w:bookmarkStart w:id="1199" w:name="_Toc6415799"/>
      <w:bookmarkStart w:id="1200" w:name="_Toc6412590"/>
      <w:bookmarkStart w:id="1201" w:name="_Toc6414697"/>
      <w:bookmarkStart w:id="1202" w:name="_Toc6415800"/>
      <w:bookmarkStart w:id="1203" w:name="_Toc6412591"/>
      <w:bookmarkStart w:id="1204" w:name="_Toc6414698"/>
      <w:bookmarkStart w:id="1205" w:name="_Toc6415801"/>
      <w:bookmarkStart w:id="1206" w:name="_Toc6412592"/>
      <w:bookmarkStart w:id="1207" w:name="_Toc6414699"/>
      <w:bookmarkStart w:id="1208" w:name="_Toc6415802"/>
      <w:bookmarkStart w:id="1209" w:name="_Toc6412593"/>
      <w:bookmarkStart w:id="1210" w:name="_Toc6414700"/>
      <w:bookmarkStart w:id="1211" w:name="_Toc6415803"/>
      <w:bookmarkStart w:id="1212" w:name="_Toc6412594"/>
      <w:bookmarkStart w:id="1213" w:name="_Toc6414701"/>
      <w:bookmarkStart w:id="1214" w:name="_Toc6415804"/>
      <w:bookmarkStart w:id="1215" w:name="_Toc6412595"/>
      <w:bookmarkStart w:id="1216" w:name="_Toc6414702"/>
      <w:bookmarkStart w:id="1217" w:name="_Toc6415805"/>
      <w:bookmarkStart w:id="1218" w:name="_Toc6412605"/>
      <w:bookmarkStart w:id="1219" w:name="_Toc6414712"/>
      <w:bookmarkStart w:id="1220" w:name="_Toc6415815"/>
      <w:bookmarkStart w:id="1221" w:name="_Toc6412606"/>
      <w:bookmarkStart w:id="1222" w:name="_Toc6414713"/>
      <w:bookmarkStart w:id="1223" w:name="_Toc6415816"/>
      <w:bookmarkStart w:id="1224" w:name="_Toc6412607"/>
      <w:bookmarkStart w:id="1225" w:name="_Toc6414714"/>
      <w:bookmarkStart w:id="1226" w:name="_Toc6415817"/>
      <w:bookmarkStart w:id="1227" w:name="_Toc6412608"/>
      <w:bookmarkStart w:id="1228" w:name="_Toc6414715"/>
      <w:bookmarkStart w:id="1229" w:name="_Toc6415818"/>
      <w:bookmarkStart w:id="1230" w:name="_Toc6412609"/>
      <w:bookmarkStart w:id="1231" w:name="_Toc6414716"/>
      <w:bookmarkStart w:id="1232" w:name="_Toc6415819"/>
      <w:bookmarkStart w:id="1233" w:name="_Toc6412610"/>
      <w:bookmarkStart w:id="1234" w:name="_Toc6414717"/>
      <w:bookmarkStart w:id="1235" w:name="_Toc6415820"/>
      <w:bookmarkStart w:id="1236" w:name="_Toc6412611"/>
      <w:bookmarkStart w:id="1237" w:name="_Toc6414718"/>
      <w:bookmarkStart w:id="1238" w:name="_Toc6415821"/>
      <w:bookmarkStart w:id="1239" w:name="_Toc6412612"/>
      <w:bookmarkStart w:id="1240" w:name="_Toc6414719"/>
      <w:bookmarkStart w:id="1241" w:name="_Toc6415822"/>
      <w:bookmarkStart w:id="1242" w:name="_Toc6412613"/>
      <w:bookmarkStart w:id="1243" w:name="_Toc6414720"/>
      <w:bookmarkStart w:id="1244" w:name="_Toc6415823"/>
      <w:bookmarkStart w:id="1245" w:name="_Toc6412614"/>
      <w:bookmarkStart w:id="1246" w:name="_Toc6414721"/>
      <w:bookmarkStart w:id="1247" w:name="_Toc6415824"/>
      <w:bookmarkStart w:id="1248" w:name="_Toc6412615"/>
      <w:bookmarkStart w:id="1249" w:name="_Toc6414722"/>
      <w:bookmarkStart w:id="1250" w:name="_Toc6415825"/>
      <w:bookmarkStart w:id="1251" w:name="_Toc6412616"/>
      <w:bookmarkStart w:id="1252" w:name="_Toc6414723"/>
      <w:bookmarkStart w:id="1253" w:name="_Toc6415826"/>
      <w:bookmarkStart w:id="1254" w:name="_Toc6412617"/>
      <w:bookmarkStart w:id="1255" w:name="_Toc6414724"/>
      <w:bookmarkStart w:id="1256" w:name="_Toc6415827"/>
      <w:bookmarkStart w:id="1257" w:name="_Toc8202865"/>
      <w:bookmarkStart w:id="1258" w:name="_Toc62229014"/>
      <w:bookmarkStart w:id="1259" w:name="_Ref5189413"/>
      <w:bookmarkStart w:id="1260" w:name="_Ref6412241"/>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r>
        <w:t xml:space="preserve">Table </w:t>
      </w:r>
      <w:fldSimple w:instr=" STYLEREF 1 \s ">
        <w:r w:rsidR="00EE6949">
          <w:rPr>
            <w:noProof/>
          </w:rPr>
          <w:t>4</w:t>
        </w:r>
      </w:fldSimple>
      <w:r>
        <w:noBreakHyphen/>
      </w:r>
      <w:fldSimple w:instr=" SEQ Table \* ARABIC \s 1 ">
        <w:r w:rsidR="00EE6949">
          <w:rPr>
            <w:noProof/>
          </w:rPr>
          <w:t>23</w:t>
        </w:r>
      </w:fldSimple>
      <w:r>
        <w:t xml:space="preserve"> Test Results – </w:t>
      </w:r>
      <w:r>
        <w:fldChar w:fldCharType="begin"/>
      </w:r>
      <w:r>
        <w:instrText xml:space="preserve"> REF _Ref54509765 \h </w:instrText>
      </w:r>
      <w:r>
        <w:fldChar w:fldCharType="separate"/>
      </w:r>
      <w:r w:rsidR="00EE6949">
        <w:t>Rx Intermodulation</w:t>
      </w:r>
      <w:bookmarkEnd w:id="1258"/>
      <w:r>
        <w:fldChar w:fldCharType="end"/>
      </w:r>
    </w:p>
    <w:tbl>
      <w:tblPr>
        <w:tblStyle w:val="TableGrid"/>
        <w:tblW w:w="0" w:type="auto"/>
        <w:tblLook w:val="04A0" w:firstRow="1" w:lastRow="0" w:firstColumn="1" w:lastColumn="0" w:noHBand="0" w:noVBand="1"/>
      </w:tblPr>
      <w:tblGrid>
        <w:gridCol w:w="999"/>
        <w:gridCol w:w="3420"/>
        <w:gridCol w:w="1476"/>
        <w:gridCol w:w="1471"/>
        <w:gridCol w:w="1644"/>
      </w:tblGrid>
      <w:tr w:rsidR="00AC56BD" w14:paraId="7A1BBA70" w14:textId="77777777" w:rsidTr="006124AD">
        <w:tc>
          <w:tcPr>
            <w:tcW w:w="999" w:type="dxa"/>
          </w:tcPr>
          <w:p w14:paraId="586C9B41" w14:textId="77777777" w:rsidR="00AC56BD" w:rsidRDefault="00AC56BD" w:rsidP="006124AD">
            <w:pPr>
              <w:autoSpaceDE/>
              <w:autoSpaceDN/>
              <w:adjustRightInd/>
            </w:pPr>
            <w:r>
              <w:t>Test Number</w:t>
            </w:r>
          </w:p>
        </w:tc>
        <w:tc>
          <w:tcPr>
            <w:tcW w:w="3420" w:type="dxa"/>
          </w:tcPr>
          <w:p w14:paraId="598CF271" w14:textId="77777777" w:rsidR="00AC56BD" w:rsidRDefault="00AC56BD" w:rsidP="006124AD">
            <w:pPr>
              <w:autoSpaceDE/>
              <w:autoSpaceDN/>
              <w:adjustRightInd/>
            </w:pPr>
            <w:r>
              <w:t>Test Name</w:t>
            </w:r>
          </w:p>
        </w:tc>
        <w:tc>
          <w:tcPr>
            <w:tcW w:w="1476" w:type="dxa"/>
          </w:tcPr>
          <w:p w14:paraId="0F3DAD20" w14:textId="77777777" w:rsidR="00AC56BD" w:rsidRDefault="00AC56BD" w:rsidP="006124AD">
            <w:pPr>
              <w:autoSpaceDE/>
              <w:autoSpaceDN/>
              <w:adjustRightInd/>
            </w:pPr>
            <w:r>
              <w:t>T</w:t>
            </w:r>
            <w:r w:rsidRPr="002A7669">
              <w:t>emperature range</w:t>
            </w:r>
          </w:p>
        </w:tc>
        <w:tc>
          <w:tcPr>
            <w:tcW w:w="1471" w:type="dxa"/>
          </w:tcPr>
          <w:p w14:paraId="4C275075" w14:textId="77777777" w:rsidR="00AC56BD" w:rsidRDefault="00AC56BD" w:rsidP="006124AD">
            <w:pPr>
              <w:autoSpaceDE/>
              <w:autoSpaceDN/>
              <w:adjustRightInd/>
            </w:pPr>
            <w:r>
              <w:t>Interferer Power @ 10% PER (dBm)</w:t>
            </w:r>
          </w:p>
        </w:tc>
        <w:tc>
          <w:tcPr>
            <w:tcW w:w="1644" w:type="dxa"/>
          </w:tcPr>
          <w:p w14:paraId="1B467C50" w14:textId="77777777" w:rsidR="00AC56BD" w:rsidRDefault="00AC56BD" w:rsidP="006124AD">
            <w:pPr>
              <w:autoSpaceDE/>
              <w:autoSpaceDN/>
              <w:adjustRightInd/>
            </w:pPr>
            <w:r>
              <w:t>Comment</w:t>
            </w:r>
          </w:p>
        </w:tc>
      </w:tr>
      <w:tr w:rsidR="00AC56BD" w14:paraId="00F40FEC" w14:textId="77777777" w:rsidTr="006124AD">
        <w:tc>
          <w:tcPr>
            <w:tcW w:w="999" w:type="dxa"/>
          </w:tcPr>
          <w:p w14:paraId="14CC4F6E" w14:textId="12ACB436" w:rsidR="00AC56BD" w:rsidRDefault="00AC56BD" w:rsidP="006124AD">
            <w:pPr>
              <w:autoSpaceDE/>
              <w:autoSpaceDN/>
              <w:adjustRightInd/>
            </w:pPr>
            <w:r>
              <w:t>4.10.1</w:t>
            </w:r>
          </w:p>
        </w:tc>
        <w:tc>
          <w:tcPr>
            <w:tcW w:w="3420" w:type="dxa"/>
          </w:tcPr>
          <w:p w14:paraId="7D0FE26F" w14:textId="5C2B3B1A" w:rsidR="00AC56BD" w:rsidRDefault="00473FF6" w:rsidP="006124AD">
            <w:pPr>
              <w:autoSpaceDE/>
              <w:autoSpaceDN/>
              <w:adjustRightInd/>
            </w:pPr>
            <w:r>
              <w:t>Rx Intermodulation</w:t>
            </w:r>
          </w:p>
        </w:tc>
        <w:tc>
          <w:tcPr>
            <w:tcW w:w="1476" w:type="dxa"/>
          </w:tcPr>
          <w:p w14:paraId="656EB45B" w14:textId="77777777" w:rsidR="00AC56BD" w:rsidRDefault="00AC56BD" w:rsidP="006124AD">
            <w:pPr>
              <w:autoSpaceDE/>
              <w:autoSpaceDN/>
              <w:adjustRightInd/>
            </w:pPr>
            <w:r>
              <w:t>Normal</w:t>
            </w:r>
          </w:p>
        </w:tc>
        <w:tc>
          <w:tcPr>
            <w:tcW w:w="1471" w:type="dxa"/>
          </w:tcPr>
          <w:p w14:paraId="630A06F6" w14:textId="77777777" w:rsidR="00AC56BD" w:rsidRDefault="00AC56BD" w:rsidP="006124AD">
            <w:pPr>
              <w:autoSpaceDE/>
              <w:autoSpaceDN/>
              <w:adjustRightInd/>
            </w:pPr>
          </w:p>
        </w:tc>
        <w:tc>
          <w:tcPr>
            <w:tcW w:w="1644" w:type="dxa"/>
          </w:tcPr>
          <w:p w14:paraId="12B9E788" w14:textId="77777777" w:rsidR="00AC56BD" w:rsidRDefault="00AC56BD" w:rsidP="006124AD">
            <w:pPr>
              <w:autoSpaceDE/>
              <w:autoSpaceDN/>
              <w:adjustRightInd/>
            </w:pPr>
          </w:p>
        </w:tc>
      </w:tr>
    </w:tbl>
    <w:p w14:paraId="2AEA2286" w14:textId="77777777" w:rsidR="002D3D4C" w:rsidRDefault="002D3D4C">
      <w:pPr>
        <w:autoSpaceDE/>
        <w:autoSpaceDN/>
        <w:adjustRightInd/>
        <w:rPr>
          <w:rFonts w:cs="Helvetica-Bold"/>
          <w:b/>
          <w:bCs/>
          <w:sz w:val="26"/>
          <w:szCs w:val="26"/>
        </w:rPr>
      </w:pPr>
      <w:r>
        <w:br w:type="page"/>
      </w:r>
    </w:p>
    <w:p w14:paraId="733B32F0" w14:textId="77777777" w:rsidR="00422F7B" w:rsidRDefault="00422F7B" w:rsidP="00422F7B">
      <w:pPr>
        <w:pStyle w:val="Heading2"/>
      </w:pPr>
      <w:bookmarkStart w:id="1261" w:name="_Ref22894349"/>
      <w:bookmarkStart w:id="1262" w:name="_Toc62228955"/>
      <w:r>
        <w:lastRenderedPageBreak/>
        <w:t>Cold Start</w:t>
      </w:r>
      <w:bookmarkEnd w:id="1259"/>
      <w:bookmarkEnd w:id="1260"/>
      <w:bookmarkEnd w:id="1261"/>
      <w:bookmarkEnd w:id="1262"/>
    </w:p>
    <w:p w14:paraId="411E0D3C" w14:textId="77777777" w:rsidR="00422F7B" w:rsidRDefault="00422F7B" w:rsidP="00422F7B">
      <w:pPr>
        <w:pStyle w:val="Heading3"/>
        <w:keepLines/>
        <w:tabs>
          <w:tab w:val="clear" w:pos="796"/>
          <w:tab w:val="clear" w:pos="851"/>
        </w:tabs>
        <w:autoSpaceDE/>
        <w:autoSpaceDN/>
        <w:adjustRightInd/>
        <w:spacing w:before="200" w:line="276" w:lineRule="auto"/>
        <w:ind w:left="86" w:firstLine="0"/>
        <w:jc w:val="both"/>
      </w:pPr>
      <w:bookmarkStart w:id="1263" w:name="_Toc62228956"/>
      <w:r>
        <w:t>Applicability</w:t>
      </w:r>
      <w:bookmarkEnd w:id="1263"/>
      <w:r>
        <w:t xml:space="preserve"> </w:t>
      </w:r>
    </w:p>
    <w:p w14:paraId="38EE8DF0" w14:textId="3267E25A" w:rsidR="00AC7718" w:rsidRDefault="00AC7718" w:rsidP="00AC7718">
      <w:r>
        <w:t xml:space="preserve">Please refer to </w:t>
      </w:r>
      <w:r>
        <w:fldChar w:fldCharType="begin"/>
      </w:r>
      <w:r>
        <w:instrText xml:space="preserve"> REF _Ref6413609 \h </w:instrText>
      </w:r>
      <w:r>
        <w:fldChar w:fldCharType="separate"/>
      </w:r>
      <w:r w:rsidR="00EE6949">
        <w:t xml:space="preserve">Table </w:t>
      </w:r>
      <w:r w:rsidR="00EE6949">
        <w:rPr>
          <w:noProof/>
        </w:rPr>
        <w:t>2</w:t>
      </w:r>
      <w:r w:rsidR="00EE6949">
        <w:noBreakHyphen/>
      </w:r>
      <w:r w:rsidR="00EE6949">
        <w:rPr>
          <w:noProof/>
        </w:rPr>
        <w:t>2</w:t>
      </w:r>
      <w:r>
        <w:fldChar w:fldCharType="end"/>
      </w:r>
      <w:r>
        <w:t>.</w:t>
      </w:r>
    </w:p>
    <w:p w14:paraId="32C8138B" w14:textId="77777777" w:rsidR="00AC7718" w:rsidRPr="00AC7718" w:rsidRDefault="00AC7718" w:rsidP="00AC7718"/>
    <w:p w14:paraId="40A28FCA" w14:textId="77777777" w:rsidR="00422F7B" w:rsidRPr="006800FA" w:rsidRDefault="00AF061B" w:rsidP="00422F7B">
      <w:pPr>
        <w:pStyle w:val="Heading3"/>
        <w:keepLines/>
        <w:tabs>
          <w:tab w:val="clear" w:pos="796"/>
          <w:tab w:val="clear" w:pos="851"/>
        </w:tabs>
        <w:autoSpaceDE/>
        <w:autoSpaceDN/>
        <w:adjustRightInd/>
        <w:spacing w:before="200" w:line="276" w:lineRule="auto"/>
        <w:ind w:left="86" w:firstLine="0"/>
        <w:jc w:val="both"/>
      </w:pPr>
      <w:r w:rsidRPr="00AF061B">
        <w:t xml:space="preserve"> </w:t>
      </w:r>
      <w:bookmarkStart w:id="1264" w:name="_Toc8202872"/>
      <w:bookmarkStart w:id="1265" w:name="_Toc8204063"/>
      <w:bookmarkStart w:id="1266" w:name="_Toc8205884"/>
      <w:bookmarkStart w:id="1267" w:name="_Toc8214441"/>
      <w:bookmarkStart w:id="1268" w:name="_Toc8216155"/>
      <w:bookmarkStart w:id="1269" w:name="_Toc8220603"/>
      <w:bookmarkStart w:id="1270" w:name="_Toc8221291"/>
      <w:bookmarkStart w:id="1271" w:name="_Toc8221952"/>
      <w:bookmarkStart w:id="1272" w:name="_Toc8222155"/>
      <w:bookmarkStart w:id="1273" w:name="_Toc8228134"/>
      <w:bookmarkStart w:id="1274" w:name="_Toc8228802"/>
      <w:bookmarkStart w:id="1275" w:name="_Toc62228957"/>
      <w:bookmarkEnd w:id="1264"/>
      <w:bookmarkEnd w:id="1265"/>
      <w:bookmarkEnd w:id="1266"/>
      <w:bookmarkEnd w:id="1267"/>
      <w:bookmarkEnd w:id="1268"/>
      <w:bookmarkEnd w:id="1269"/>
      <w:bookmarkEnd w:id="1270"/>
      <w:bookmarkEnd w:id="1271"/>
      <w:bookmarkEnd w:id="1272"/>
      <w:bookmarkEnd w:id="1273"/>
      <w:bookmarkEnd w:id="1274"/>
      <w:r w:rsidR="00422F7B">
        <w:t>Description</w:t>
      </w:r>
      <w:bookmarkEnd w:id="1275"/>
    </w:p>
    <w:p w14:paraId="37731F7C" w14:textId="77777777" w:rsidR="00422F7B" w:rsidRPr="002B33EF" w:rsidRDefault="007F01AB" w:rsidP="007F01AB">
      <w:pPr>
        <w:pStyle w:val="LoRaCertBody"/>
        <w:rPr>
          <w:rFonts w:ascii="Arial" w:hAnsi="Arial" w:cs="Arial"/>
          <w:lang w:val="en-US"/>
        </w:rPr>
      </w:pPr>
      <w:r w:rsidRPr="002B33EF">
        <w:rPr>
          <w:rFonts w:ascii="Arial" w:hAnsi="Arial" w:cs="Arial"/>
          <w:lang w:val="en-CA"/>
        </w:rPr>
        <w:t>T</w:t>
      </w:r>
      <w:r w:rsidR="00CB0789">
        <w:rPr>
          <w:rFonts w:ascii="Arial" w:hAnsi="Arial" w:cs="Arial"/>
          <w:lang w:val="en-CA"/>
        </w:rPr>
        <w:t xml:space="preserve">he purpose of this test case is to </w:t>
      </w:r>
      <w:r w:rsidR="00CB0789">
        <w:rPr>
          <w:rFonts w:ascii="Arial" w:hAnsi="Arial" w:cs="Arial"/>
          <w:lang w:val="en-US"/>
        </w:rPr>
        <w:t xml:space="preserve">characterize the cold start performance of the gateway. </w:t>
      </w:r>
    </w:p>
    <w:p w14:paraId="568BAF7D" w14:textId="77777777" w:rsidR="00422F7B" w:rsidRDefault="004C0F4B" w:rsidP="00422F7B">
      <w:pPr>
        <w:pStyle w:val="Heading3"/>
      </w:pPr>
      <w:bookmarkStart w:id="1276" w:name="_Toc62228958"/>
      <w:r>
        <w:t>Performance Guidelines</w:t>
      </w:r>
      <w:bookmarkEnd w:id="1276"/>
    </w:p>
    <w:p w14:paraId="47D82746" w14:textId="3ECD15DB" w:rsidR="00422F7B" w:rsidRDefault="00107D70" w:rsidP="00422F7B">
      <w:pPr>
        <w:pStyle w:val="LoRaCertBody"/>
      </w:pPr>
      <w:r>
        <w:t xml:space="preserve">See sections </w:t>
      </w:r>
      <w:r>
        <w:fldChar w:fldCharType="begin"/>
      </w:r>
      <w:r>
        <w:instrText xml:space="preserve"> REF _Ref8214263 \r \h </w:instrText>
      </w:r>
      <w:r>
        <w:fldChar w:fldCharType="separate"/>
      </w:r>
      <w:r w:rsidR="00EE6949">
        <w:t>4.2.3</w:t>
      </w:r>
      <w:r>
        <w:fldChar w:fldCharType="end"/>
      </w:r>
      <w:r>
        <w:t xml:space="preserve"> and </w:t>
      </w:r>
      <w:r w:rsidR="004350F1">
        <w:t>4.11.3.</w:t>
      </w:r>
    </w:p>
    <w:p w14:paraId="4A67929A" w14:textId="77777777" w:rsidR="00422F7B" w:rsidRDefault="00422F7B" w:rsidP="00422F7B">
      <w:pPr>
        <w:pStyle w:val="Heading3"/>
        <w:keepLines/>
        <w:tabs>
          <w:tab w:val="clear" w:pos="796"/>
          <w:tab w:val="clear" w:pos="851"/>
        </w:tabs>
        <w:autoSpaceDE/>
        <w:autoSpaceDN/>
        <w:adjustRightInd/>
        <w:spacing w:before="200" w:line="276" w:lineRule="auto"/>
        <w:ind w:left="86" w:firstLine="0"/>
        <w:jc w:val="both"/>
      </w:pPr>
      <w:bookmarkStart w:id="1277" w:name="_Toc62228959"/>
      <w:r>
        <w:t>Test Conditions</w:t>
      </w:r>
      <w:bookmarkEnd w:id="1277"/>
    </w:p>
    <w:p w14:paraId="0270068D" w14:textId="20FA5BD3" w:rsidR="00422F7B" w:rsidRPr="002B33EF" w:rsidRDefault="00422F7B" w:rsidP="00422F7B">
      <w:pPr>
        <w:pStyle w:val="LoRaCertBody"/>
        <w:spacing w:after="0"/>
        <w:rPr>
          <w:rFonts w:ascii="Arial" w:hAnsi="Arial" w:cs="Arial"/>
        </w:rPr>
      </w:pPr>
      <w:r w:rsidRPr="002B33EF">
        <w:rPr>
          <w:rFonts w:ascii="Arial" w:hAnsi="Arial" w:cs="Arial"/>
        </w:rPr>
        <w:t>Operating frequencies</w:t>
      </w:r>
      <w:r w:rsidR="007F01AB" w:rsidRPr="002B33EF">
        <w:rPr>
          <w:rFonts w:ascii="Arial" w:hAnsi="Arial" w:cs="Arial"/>
        </w:rPr>
        <w:t xml:space="preserve">:  </w:t>
      </w:r>
      <w:r w:rsidR="001072A2">
        <w:rPr>
          <w:rFonts w:ascii="Arial" w:hAnsi="Arial" w:cs="Arial"/>
        </w:rPr>
        <w:t xml:space="preserve">Please refer to </w:t>
      </w:r>
      <w:r w:rsidR="001072A2">
        <w:rPr>
          <w:rFonts w:ascii="Arial" w:hAnsi="Arial" w:cs="Arial"/>
        </w:rPr>
        <w:fldChar w:fldCharType="begin"/>
      </w:r>
      <w:r w:rsidR="001072A2">
        <w:rPr>
          <w:rFonts w:ascii="Arial" w:hAnsi="Arial" w:cs="Arial"/>
        </w:rPr>
        <w:instrText xml:space="preserve"> REF _Ref6414302 \h </w:instrText>
      </w:r>
      <w:r w:rsidR="001072A2">
        <w:rPr>
          <w:rFonts w:ascii="Arial" w:hAnsi="Arial" w:cs="Arial"/>
        </w:rPr>
      </w:r>
      <w:r w:rsidR="001072A2">
        <w:rPr>
          <w:rFonts w:ascii="Arial" w:hAnsi="Arial" w:cs="Arial"/>
        </w:rPr>
        <w:fldChar w:fldCharType="separate"/>
      </w:r>
      <w:r w:rsidR="00EE6949">
        <w:t xml:space="preserve">Table </w:t>
      </w:r>
      <w:r w:rsidR="00EE6949">
        <w:rPr>
          <w:noProof/>
        </w:rPr>
        <w:t>2</w:t>
      </w:r>
      <w:r w:rsidR="00EE6949">
        <w:noBreakHyphen/>
      </w:r>
      <w:r w:rsidR="00EE6949">
        <w:rPr>
          <w:noProof/>
        </w:rPr>
        <w:t>3</w:t>
      </w:r>
      <w:r w:rsidR="001072A2">
        <w:rPr>
          <w:rFonts w:ascii="Arial" w:hAnsi="Arial" w:cs="Arial"/>
        </w:rPr>
        <w:fldChar w:fldCharType="end"/>
      </w:r>
      <w:r w:rsidR="00EC0E5B">
        <w:rPr>
          <w:rFonts w:ascii="Arial" w:hAnsi="Arial" w:cs="Arial"/>
        </w:rPr>
        <w:t xml:space="preserve"> for </w:t>
      </w:r>
      <w:r w:rsidR="009C3A7D">
        <w:rPr>
          <w:rFonts w:ascii="Arial" w:hAnsi="Arial" w:cs="Arial"/>
        </w:rPr>
        <w:t>definition of TxF1</w:t>
      </w:r>
      <w:r w:rsidR="004A254E">
        <w:rPr>
          <w:rFonts w:ascii="Arial" w:hAnsi="Arial" w:cs="Arial"/>
        </w:rPr>
        <w:t xml:space="preserve"> </w:t>
      </w:r>
      <w:r w:rsidR="00A81316">
        <w:rPr>
          <w:rFonts w:ascii="Arial" w:hAnsi="Arial" w:cs="Arial"/>
        </w:rPr>
        <w:t xml:space="preserve">and RxF1 </w:t>
      </w:r>
      <w:r w:rsidR="009C3A7D">
        <w:rPr>
          <w:rFonts w:ascii="Arial" w:hAnsi="Arial" w:cs="Arial"/>
        </w:rPr>
        <w:t>for the gateway under test.</w:t>
      </w:r>
    </w:p>
    <w:p w14:paraId="1EB7F237" w14:textId="77777777" w:rsidR="00422F7B" w:rsidRPr="002B33EF" w:rsidRDefault="00422F7B" w:rsidP="00422F7B">
      <w:pPr>
        <w:pStyle w:val="LoRaCertBody"/>
        <w:spacing w:after="0"/>
        <w:rPr>
          <w:rFonts w:ascii="Arial" w:hAnsi="Arial" w:cs="Arial"/>
        </w:rPr>
      </w:pPr>
      <w:r w:rsidRPr="002B33EF">
        <w:rPr>
          <w:rFonts w:ascii="Arial" w:hAnsi="Arial" w:cs="Arial"/>
        </w:rPr>
        <w:t>RF power levels</w:t>
      </w:r>
      <w:r w:rsidR="007F01AB" w:rsidRPr="002B33EF">
        <w:rPr>
          <w:rFonts w:ascii="Arial" w:hAnsi="Arial" w:cs="Arial"/>
        </w:rPr>
        <w:t>: Tx Power Max</w:t>
      </w:r>
    </w:p>
    <w:p w14:paraId="11D3FB28" w14:textId="77777777" w:rsidR="00422F7B" w:rsidRPr="002B33EF" w:rsidRDefault="00422F7B" w:rsidP="00422F7B">
      <w:pPr>
        <w:pStyle w:val="LoRaCertBody"/>
        <w:spacing w:after="0"/>
        <w:rPr>
          <w:rFonts w:ascii="Arial" w:hAnsi="Arial" w:cs="Arial"/>
        </w:rPr>
      </w:pPr>
      <w:r w:rsidRPr="002B33EF">
        <w:rPr>
          <w:rFonts w:ascii="Arial" w:hAnsi="Arial" w:cs="Arial"/>
        </w:rPr>
        <w:t>Input voltage</w:t>
      </w:r>
      <w:r w:rsidR="007F01AB" w:rsidRPr="002B33EF">
        <w:rPr>
          <w:rFonts w:ascii="Arial" w:hAnsi="Arial" w:cs="Arial"/>
        </w:rPr>
        <w:t>: nominal</w:t>
      </w:r>
    </w:p>
    <w:p w14:paraId="0C56E97A" w14:textId="77777777" w:rsidR="00422F7B" w:rsidRPr="002B33EF" w:rsidRDefault="00422F7B" w:rsidP="00422F7B">
      <w:pPr>
        <w:pStyle w:val="LoRaCertBody"/>
        <w:spacing w:after="0"/>
        <w:rPr>
          <w:rFonts w:ascii="Arial" w:hAnsi="Arial" w:cs="Arial"/>
        </w:rPr>
      </w:pPr>
      <w:r w:rsidRPr="002B33EF">
        <w:rPr>
          <w:rFonts w:ascii="Arial" w:hAnsi="Arial" w:cs="Arial"/>
        </w:rPr>
        <w:t>Environmental conditions</w:t>
      </w:r>
      <w:r w:rsidR="007F01AB" w:rsidRPr="002B33EF">
        <w:rPr>
          <w:rFonts w:ascii="Arial" w:hAnsi="Arial" w:cs="Arial"/>
        </w:rPr>
        <w:t>: minimum</w:t>
      </w:r>
      <w:r w:rsidR="00DE24B2">
        <w:rPr>
          <w:rFonts w:ascii="Arial" w:hAnsi="Arial" w:cs="Arial"/>
        </w:rPr>
        <w:t xml:space="preserve"> rated temperature</w:t>
      </w:r>
    </w:p>
    <w:p w14:paraId="7D47ACC8" w14:textId="77777777" w:rsidR="00422F7B" w:rsidRDefault="00422F7B" w:rsidP="00422F7B">
      <w:pPr>
        <w:pStyle w:val="Heading3"/>
        <w:keepLines/>
        <w:tabs>
          <w:tab w:val="clear" w:pos="796"/>
          <w:tab w:val="clear" w:pos="851"/>
        </w:tabs>
        <w:autoSpaceDE/>
        <w:autoSpaceDN/>
        <w:adjustRightInd/>
        <w:spacing w:before="200" w:line="276" w:lineRule="auto"/>
        <w:ind w:left="86" w:firstLine="0"/>
        <w:jc w:val="both"/>
      </w:pPr>
      <w:bookmarkStart w:id="1278" w:name="_Toc62228960"/>
      <w:r>
        <w:t>Test Procedure</w:t>
      </w:r>
      <w:bookmarkEnd w:id="1278"/>
    </w:p>
    <w:p w14:paraId="41BC6F17" w14:textId="763F005B" w:rsidR="007F01AB" w:rsidRDefault="007F01AB" w:rsidP="007F01AB">
      <w:pPr>
        <w:pStyle w:val="LoRaCertBody"/>
        <w:numPr>
          <w:ilvl w:val="0"/>
          <w:numId w:val="39"/>
        </w:numPr>
        <w:rPr>
          <w:rFonts w:ascii="Arial" w:hAnsi="Arial" w:cs="Arial"/>
          <w:lang w:val="en-CA"/>
        </w:rPr>
      </w:pPr>
      <w:r w:rsidRPr="002B33EF">
        <w:rPr>
          <w:rFonts w:ascii="Arial" w:hAnsi="Arial" w:cs="Arial"/>
          <w:lang w:val="en-CA"/>
        </w:rPr>
        <w:t xml:space="preserve">Use Test Set Up </w:t>
      </w:r>
      <w:r w:rsidR="00CC4E90">
        <w:rPr>
          <w:rFonts w:ascii="Arial" w:hAnsi="Arial" w:cs="Arial"/>
          <w:lang w:val="en-CA"/>
        </w:rPr>
        <w:t>#1 or #A</w:t>
      </w:r>
      <w:r w:rsidRPr="002B33EF">
        <w:rPr>
          <w:rFonts w:ascii="Arial" w:hAnsi="Arial" w:cs="Arial"/>
          <w:lang w:val="en-CA"/>
        </w:rPr>
        <w:t xml:space="preserve">1 and </w:t>
      </w:r>
      <w:r w:rsidR="00CC4E90">
        <w:rPr>
          <w:rFonts w:ascii="Arial" w:hAnsi="Arial" w:cs="Arial"/>
          <w:lang w:val="en-CA"/>
        </w:rPr>
        <w:t>#A</w:t>
      </w:r>
      <w:r w:rsidRPr="002B33EF">
        <w:rPr>
          <w:rFonts w:ascii="Arial" w:hAnsi="Arial" w:cs="Arial"/>
          <w:lang w:val="en-CA"/>
        </w:rPr>
        <w:t>2</w:t>
      </w:r>
      <w:r w:rsidR="00107D70">
        <w:rPr>
          <w:rFonts w:ascii="Arial" w:hAnsi="Arial" w:cs="Arial"/>
          <w:lang w:val="en-CA"/>
        </w:rPr>
        <w:t xml:space="preserve">. </w:t>
      </w:r>
    </w:p>
    <w:p w14:paraId="74FE97B3" w14:textId="77777777" w:rsidR="00114189" w:rsidRDefault="00114189" w:rsidP="007F01AB">
      <w:pPr>
        <w:pStyle w:val="LoRaCertBody"/>
        <w:numPr>
          <w:ilvl w:val="0"/>
          <w:numId w:val="39"/>
        </w:numPr>
        <w:rPr>
          <w:rFonts w:ascii="Arial" w:hAnsi="Arial" w:cs="Arial"/>
          <w:lang w:val="en-CA"/>
        </w:rPr>
      </w:pPr>
      <w:r>
        <w:rPr>
          <w:rFonts w:ascii="Arial" w:hAnsi="Arial" w:cs="Arial"/>
          <w:lang w:val="en-CA"/>
        </w:rPr>
        <w:t>Leave the unit under test unpowered at its minimum rated operating temperature for 6 hours or more.</w:t>
      </w:r>
    </w:p>
    <w:p w14:paraId="660E9FC4" w14:textId="77777777" w:rsidR="00114189" w:rsidRDefault="00114189" w:rsidP="007F01AB">
      <w:pPr>
        <w:pStyle w:val="LoRaCertBody"/>
        <w:numPr>
          <w:ilvl w:val="0"/>
          <w:numId w:val="39"/>
        </w:numPr>
        <w:rPr>
          <w:rFonts w:ascii="Arial" w:hAnsi="Arial" w:cs="Arial"/>
          <w:lang w:val="en-CA"/>
        </w:rPr>
      </w:pPr>
      <w:r>
        <w:rPr>
          <w:rFonts w:ascii="Arial" w:hAnsi="Arial" w:cs="Arial"/>
          <w:lang w:val="en-CA"/>
        </w:rPr>
        <w:t xml:space="preserve">Power up the unit under test and ensure the unit initializes correctly.  </w:t>
      </w:r>
    </w:p>
    <w:p w14:paraId="5A141837" w14:textId="77777777" w:rsidR="00114189" w:rsidRPr="002B33EF" w:rsidRDefault="00114189" w:rsidP="007F01AB">
      <w:pPr>
        <w:pStyle w:val="LoRaCertBody"/>
        <w:numPr>
          <w:ilvl w:val="0"/>
          <w:numId w:val="39"/>
        </w:numPr>
        <w:rPr>
          <w:rFonts w:ascii="Arial" w:hAnsi="Arial" w:cs="Arial"/>
          <w:lang w:val="en-CA"/>
        </w:rPr>
      </w:pPr>
      <w:r>
        <w:rPr>
          <w:rFonts w:ascii="Arial" w:hAnsi="Arial" w:cs="Arial"/>
          <w:lang w:val="en-CA"/>
        </w:rPr>
        <w:t>Let the unit warm up 30 minutes.</w:t>
      </w:r>
    </w:p>
    <w:p w14:paraId="4FF1D30A" w14:textId="2EF80B10" w:rsidR="007F01AB" w:rsidRPr="002B33EF" w:rsidRDefault="009C3A7D" w:rsidP="009C3A7D">
      <w:pPr>
        <w:pStyle w:val="LoRaCertBody"/>
        <w:numPr>
          <w:ilvl w:val="0"/>
          <w:numId w:val="39"/>
        </w:numPr>
        <w:rPr>
          <w:rFonts w:ascii="Arial" w:hAnsi="Arial" w:cs="Arial"/>
        </w:rPr>
      </w:pPr>
      <w:r>
        <w:rPr>
          <w:rFonts w:ascii="Arial" w:hAnsi="Arial" w:cs="Arial"/>
          <w:lang w:val="en-CA"/>
        </w:rPr>
        <w:t>Execute</w:t>
      </w:r>
      <w:r w:rsidR="00A81316">
        <w:rPr>
          <w:rFonts w:ascii="Arial" w:hAnsi="Arial" w:cs="Arial"/>
          <w:lang w:val="en-CA"/>
        </w:rPr>
        <w:t xml:space="preserve"> </w:t>
      </w:r>
      <w:r w:rsidRPr="009C3A7D">
        <w:rPr>
          <w:rFonts w:ascii="Arial" w:hAnsi="Arial" w:cs="Arial"/>
          <w:lang w:val="en-CA"/>
        </w:rPr>
        <w:t>Measured and Reported RF Transmit Power Relative to Transmit Power Setting</w:t>
      </w:r>
      <w:r>
        <w:rPr>
          <w:rFonts w:ascii="Arial" w:hAnsi="Arial" w:cs="Arial"/>
          <w:lang w:val="en-CA"/>
        </w:rPr>
        <w:t xml:space="preserve"> test case</w:t>
      </w:r>
      <w:r w:rsidR="00107D70">
        <w:rPr>
          <w:rFonts w:ascii="Arial" w:hAnsi="Arial" w:cs="Arial"/>
          <w:lang w:val="en-CA"/>
        </w:rPr>
        <w:t xml:space="preserve"> (see section </w:t>
      </w:r>
      <w:r w:rsidR="00107D70">
        <w:rPr>
          <w:rFonts w:ascii="Arial" w:hAnsi="Arial" w:cs="Arial"/>
          <w:lang w:val="en-CA"/>
        </w:rPr>
        <w:fldChar w:fldCharType="begin"/>
      </w:r>
      <w:r w:rsidR="00107D70">
        <w:rPr>
          <w:rFonts w:ascii="Arial" w:hAnsi="Arial" w:cs="Arial"/>
          <w:lang w:val="en-CA"/>
        </w:rPr>
        <w:instrText xml:space="preserve"> REF _Ref5179438 \r \h </w:instrText>
      </w:r>
      <w:r w:rsidR="00107D70">
        <w:rPr>
          <w:rFonts w:ascii="Arial" w:hAnsi="Arial" w:cs="Arial"/>
          <w:lang w:val="en-CA"/>
        </w:rPr>
      </w:r>
      <w:r w:rsidR="00107D70">
        <w:rPr>
          <w:rFonts w:ascii="Arial" w:hAnsi="Arial" w:cs="Arial"/>
          <w:lang w:val="en-CA"/>
        </w:rPr>
        <w:fldChar w:fldCharType="separate"/>
      </w:r>
      <w:r w:rsidR="00EE6949">
        <w:rPr>
          <w:rFonts w:ascii="Arial" w:hAnsi="Arial" w:cs="Arial"/>
          <w:lang w:val="en-CA"/>
        </w:rPr>
        <w:t>4.1</w:t>
      </w:r>
      <w:r w:rsidR="00107D70">
        <w:rPr>
          <w:rFonts w:ascii="Arial" w:hAnsi="Arial" w:cs="Arial"/>
          <w:lang w:val="en-CA"/>
        </w:rPr>
        <w:fldChar w:fldCharType="end"/>
      </w:r>
      <w:r w:rsidR="00107D70">
        <w:rPr>
          <w:rFonts w:ascii="Arial" w:hAnsi="Arial" w:cs="Arial"/>
          <w:lang w:val="en-CA"/>
        </w:rPr>
        <w:t>)</w:t>
      </w:r>
      <w:r w:rsidR="00A81316">
        <w:rPr>
          <w:rFonts w:ascii="Arial" w:hAnsi="Arial" w:cs="Arial"/>
          <w:lang w:val="en-CA"/>
        </w:rPr>
        <w:t xml:space="preserve"> at frequency TxF1.</w:t>
      </w:r>
    </w:p>
    <w:p w14:paraId="0B3A1767" w14:textId="69313B1B" w:rsidR="007F01AB" w:rsidRPr="00906A8B" w:rsidRDefault="00107D70" w:rsidP="00107D70">
      <w:pPr>
        <w:pStyle w:val="LoRaCertBody"/>
        <w:numPr>
          <w:ilvl w:val="0"/>
          <w:numId w:val="39"/>
        </w:numPr>
        <w:rPr>
          <w:rFonts w:ascii="Arial" w:hAnsi="Arial" w:cs="Arial"/>
        </w:rPr>
      </w:pPr>
      <w:r>
        <w:rPr>
          <w:rFonts w:ascii="Arial" w:hAnsi="Arial" w:cs="Arial"/>
          <w:lang w:val="en-CA"/>
        </w:rPr>
        <w:t>Measure Rx sensitivity (see section</w:t>
      </w:r>
      <w:r w:rsidR="009C3A7D">
        <w:rPr>
          <w:rFonts w:ascii="Arial" w:hAnsi="Arial" w:cs="Arial"/>
          <w:lang w:val="en-CA"/>
        </w:rPr>
        <w:fldChar w:fldCharType="begin"/>
      </w:r>
      <w:r w:rsidR="009C3A7D">
        <w:rPr>
          <w:rFonts w:ascii="Arial" w:hAnsi="Arial" w:cs="Arial"/>
          <w:lang w:val="en-CA"/>
        </w:rPr>
        <w:instrText xml:space="preserve"> REF _Ref9419189 \r \h </w:instrText>
      </w:r>
      <w:r w:rsidR="009C3A7D">
        <w:rPr>
          <w:rFonts w:ascii="Arial" w:hAnsi="Arial" w:cs="Arial"/>
          <w:lang w:val="en-CA"/>
        </w:rPr>
      </w:r>
      <w:r w:rsidR="009C3A7D">
        <w:rPr>
          <w:rFonts w:ascii="Arial" w:hAnsi="Arial" w:cs="Arial"/>
          <w:lang w:val="en-CA"/>
        </w:rPr>
        <w:fldChar w:fldCharType="separate"/>
      </w:r>
      <w:r w:rsidR="00EE6949">
        <w:rPr>
          <w:rFonts w:ascii="Arial" w:hAnsi="Arial" w:cs="Arial"/>
          <w:lang w:val="en-CA"/>
        </w:rPr>
        <w:t>4.6</w:t>
      </w:r>
      <w:r w:rsidR="009C3A7D">
        <w:rPr>
          <w:rFonts w:ascii="Arial" w:hAnsi="Arial" w:cs="Arial"/>
          <w:lang w:val="en-CA"/>
        </w:rPr>
        <w:fldChar w:fldCharType="end"/>
      </w:r>
      <w:r>
        <w:rPr>
          <w:rFonts w:ascii="Arial" w:hAnsi="Arial" w:cs="Arial"/>
          <w:lang w:val="en-CA"/>
        </w:rPr>
        <w:t>)</w:t>
      </w:r>
      <w:r w:rsidR="00A81316">
        <w:rPr>
          <w:rFonts w:ascii="Arial" w:hAnsi="Arial" w:cs="Arial"/>
          <w:lang w:val="en-CA"/>
        </w:rPr>
        <w:t xml:space="preserve"> at frequency RxF1.</w:t>
      </w:r>
    </w:p>
    <w:p w14:paraId="4EA08C0E" w14:textId="77777777" w:rsidR="00906A8B" w:rsidRDefault="00906A8B" w:rsidP="00906A8B">
      <w:pPr>
        <w:pStyle w:val="LoRaCertBody"/>
        <w:rPr>
          <w:rFonts w:ascii="Arial" w:hAnsi="Arial" w:cs="Arial"/>
          <w:lang w:val="en-CA"/>
        </w:rPr>
      </w:pPr>
    </w:p>
    <w:p w14:paraId="0029D36D" w14:textId="77777777" w:rsidR="00906A8B" w:rsidRDefault="00906A8B" w:rsidP="00906A8B">
      <w:pPr>
        <w:pStyle w:val="Heading3"/>
        <w:rPr>
          <w:lang w:val="en-GB"/>
        </w:rPr>
      </w:pPr>
      <w:bookmarkStart w:id="1279" w:name="_Toc62228961"/>
      <w:r>
        <w:rPr>
          <w:lang w:val="en-GB"/>
        </w:rPr>
        <w:t>Test Results</w:t>
      </w:r>
      <w:bookmarkEnd w:id="1279"/>
    </w:p>
    <w:p w14:paraId="1086AE2D" w14:textId="407DD3E5" w:rsidR="00AB5921" w:rsidRDefault="00AB5921" w:rsidP="00AB5921">
      <w:pPr>
        <w:pStyle w:val="Caption"/>
        <w:keepNext/>
        <w:jc w:val="left"/>
      </w:pPr>
      <w:bookmarkStart w:id="1280" w:name="_Toc62229015"/>
      <w:r>
        <w:t xml:space="preserve">Table </w:t>
      </w:r>
      <w:fldSimple w:instr=" STYLEREF 1 \s ">
        <w:r w:rsidR="00EE6949">
          <w:rPr>
            <w:noProof/>
          </w:rPr>
          <w:t>4</w:t>
        </w:r>
      </w:fldSimple>
      <w:r>
        <w:noBreakHyphen/>
      </w:r>
      <w:fldSimple w:instr=" SEQ Table \* ARABIC \s 1 ">
        <w:r w:rsidR="00EE6949">
          <w:rPr>
            <w:noProof/>
          </w:rPr>
          <w:t>24</w:t>
        </w:r>
      </w:fldSimple>
      <w:r>
        <w:t xml:space="preserve"> Test Results – </w:t>
      </w:r>
      <w:r>
        <w:fldChar w:fldCharType="begin"/>
      </w:r>
      <w:r>
        <w:instrText xml:space="preserve"> REF _Ref22894349 \h </w:instrText>
      </w:r>
      <w:r>
        <w:fldChar w:fldCharType="separate"/>
      </w:r>
      <w:r w:rsidR="00EE6949">
        <w:t>Cold Start</w:t>
      </w:r>
      <w:bookmarkEnd w:id="1280"/>
      <w:r>
        <w:fldChar w:fldCharType="end"/>
      </w:r>
    </w:p>
    <w:tbl>
      <w:tblPr>
        <w:tblStyle w:val="TableGrid"/>
        <w:tblW w:w="0" w:type="auto"/>
        <w:tblLook w:val="04A0" w:firstRow="1" w:lastRow="0" w:firstColumn="1" w:lastColumn="0" w:noHBand="0" w:noVBand="1"/>
      </w:tblPr>
      <w:tblGrid>
        <w:gridCol w:w="999"/>
        <w:gridCol w:w="3363"/>
        <w:gridCol w:w="1476"/>
        <w:gridCol w:w="1268"/>
        <w:gridCol w:w="1904"/>
      </w:tblGrid>
      <w:tr w:rsidR="00AB5921" w14:paraId="04739E6D" w14:textId="77777777" w:rsidTr="006124AD">
        <w:tc>
          <w:tcPr>
            <w:tcW w:w="999" w:type="dxa"/>
          </w:tcPr>
          <w:p w14:paraId="19D4AD5F" w14:textId="77777777" w:rsidR="00AB5921" w:rsidRDefault="00AB5921" w:rsidP="006124AD">
            <w:pPr>
              <w:autoSpaceDE/>
              <w:autoSpaceDN/>
              <w:adjustRightInd/>
            </w:pPr>
            <w:r>
              <w:t>Test Number</w:t>
            </w:r>
          </w:p>
        </w:tc>
        <w:tc>
          <w:tcPr>
            <w:tcW w:w="3420" w:type="dxa"/>
          </w:tcPr>
          <w:p w14:paraId="0F0BD1C2" w14:textId="77777777" w:rsidR="00AB5921" w:rsidRDefault="00AB5921" w:rsidP="006124AD">
            <w:pPr>
              <w:autoSpaceDE/>
              <w:autoSpaceDN/>
              <w:adjustRightInd/>
            </w:pPr>
            <w:r>
              <w:t>Test Name</w:t>
            </w:r>
          </w:p>
        </w:tc>
        <w:tc>
          <w:tcPr>
            <w:tcW w:w="1476" w:type="dxa"/>
          </w:tcPr>
          <w:p w14:paraId="537AB473" w14:textId="77777777" w:rsidR="00AB5921" w:rsidRDefault="00AB5921" w:rsidP="006124AD">
            <w:pPr>
              <w:autoSpaceDE/>
              <w:autoSpaceDN/>
              <w:adjustRightInd/>
            </w:pPr>
            <w:r>
              <w:t>T</w:t>
            </w:r>
            <w:r w:rsidRPr="002A7669">
              <w:t>emperature range</w:t>
            </w:r>
          </w:p>
        </w:tc>
        <w:tc>
          <w:tcPr>
            <w:tcW w:w="1194" w:type="dxa"/>
          </w:tcPr>
          <w:p w14:paraId="256989BA" w14:textId="77777777" w:rsidR="00AB5921" w:rsidRDefault="00AB5921" w:rsidP="006124AD">
            <w:pPr>
              <w:autoSpaceDE/>
              <w:autoSpaceDN/>
              <w:adjustRightInd/>
            </w:pPr>
            <w:r>
              <w:t>Result (Pass/Fail)</w:t>
            </w:r>
          </w:p>
        </w:tc>
        <w:tc>
          <w:tcPr>
            <w:tcW w:w="1921" w:type="dxa"/>
          </w:tcPr>
          <w:p w14:paraId="5CD57844" w14:textId="77777777" w:rsidR="00AB5921" w:rsidRDefault="00AB5921" w:rsidP="006124AD">
            <w:pPr>
              <w:autoSpaceDE/>
              <w:autoSpaceDN/>
              <w:adjustRightInd/>
            </w:pPr>
            <w:r>
              <w:t>Comment</w:t>
            </w:r>
          </w:p>
        </w:tc>
      </w:tr>
      <w:tr w:rsidR="00AB5921" w14:paraId="4236F937" w14:textId="77777777" w:rsidTr="006124AD">
        <w:tc>
          <w:tcPr>
            <w:tcW w:w="999" w:type="dxa"/>
          </w:tcPr>
          <w:p w14:paraId="62916747" w14:textId="4F58C8BA" w:rsidR="00AB5921" w:rsidRDefault="00AB5921" w:rsidP="006124AD">
            <w:pPr>
              <w:autoSpaceDE/>
              <w:autoSpaceDN/>
              <w:adjustRightInd/>
            </w:pPr>
            <w:r>
              <w:t>4.1</w:t>
            </w:r>
            <w:r w:rsidR="006124AD">
              <w:t>1.1</w:t>
            </w:r>
          </w:p>
        </w:tc>
        <w:tc>
          <w:tcPr>
            <w:tcW w:w="3420" w:type="dxa"/>
          </w:tcPr>
          <w:p w14:paraId="7F340B05" w14:textId="3CED9915" w:rsidR="00AB5921" w:rsidRDefault="00AB5921" w:rsidP="006124AD">
            <w:pPr>
              <w:autoSpaceDE/>
              <w:autoSpaceDN/>
              <w:adjustRightInd/>
            </w:pPr>
            <w:r>
              <w:t>Cold Start</w:t>
            </w:r>
          </w:p>
        </w:tc>
        <w:tc>
          <w:tcPr>
            <w:tcW w:w="1476" w:type="dxa"/>
          </w:tcPr>
          <w:p w14:paraId="0A97C52B" w14:textId="093EAB02" w:rsidR="00AB5921" w:rsidRDefault="00AB5921" w:rsidP="006124AD">
            <w:pPr>
              <w:autoSpaceDE/>
              <w:autoSpaceDN/>
              <w:adjustRightInd/>
            </w:pPr>
            <w:r>
              <w:t xml:space="preserve"> Low</w:t>
            </w:r>
          </w:p>
        </w:tc>
        <w:tc>
          <w:tcPr>
            <w:tcW w:w="1194" w:type="dxa"/>
          </w:tcPr>
          <w:p w14:paraId="7B73A9F5" w14:textId="77777777" w:rsidR="00AB5921" w:rsidRDefault="00AB5921" w:rsidP="006124AD">
            <w:pPr>
              <w:autoSpaceDE/>
              <w:autoSpaceDN/>
              <w:adjustRightInd/>
            </w:pPr>
          </w:p>
        </w:tc>
        <w:tc>
          <w:tcPr>
            <w:tcW w:w="1921" w:type="dxa"/>
          </w:tcPr>
          <w:p w14:paraId="1F4C03B5" w14:textId="3FEF6841" w:rsidR="00AB5921" w:rsidRDefault="00AB5921" w:rsidP="006124AD">
            <w:pPr>
              <w:autoSpaceDE/>
              <w:autoSpaceDN/>
              <w:adjustRightInd/>
            </w:pPr>
          </w:p>
        </w:tc>
      </w:tr>
    </w:tbl>
    <w:p w14:paraId="5FA0A402" w14:textId="77777777" w:rsidR="00906A8B" w:rsidRDefault="00906A8B" w:rsidP="00906A8B"/>
    <w:p w14:paraId="30C0CF66" w14:textId="6BF55116" w:rsidR="00B16C25" w:rsidRDefault="003764C0" w:rsidP="00906A8B">
      <w:pPr>
        <w:rPr>
          <w:lang w:val="en-GB"/>
        </w:rPr>
      </w:pPr>
      <w:r>
        <w:t xml:space="preserve">  </w:t>
      </w:r>
    </w:p>
    <w:p w14:paraId="6FE148C7" w14:textId="77777777" w:rsidR="00906A8B" w:rsidRDefault="00906A8B" w:rsidP="00906A8B">
      <w:pPr>
        <w:pStyle w:val="LoRaCertBody"/>
        <w:rPr>
          <w:rFonts w:ascii="Arial" w:hAnsi="Arial" w:cs="Arial"/>
        </w:rPr>
      </w:pPr>
    </w:p>
    <w:p w14:paraId="30B1FA7F" w14:textId="77777777" w:rsidR="00B16C25" w:rsidRPr="00911B00" w:rsidRDefault="00B16C25" w:rsidP="00B16C25">
      <w:pPr>
        <w:rPr>
          <w:lang w:val="en-GB"/>
        </w:rPr>
      </w:pPr>
    </w:p>
    <w:p w14:paraId="5F2623EA" w14:textId="77777777" w:rsidR="005843A5" w:rsidRDefault="005843A5">
      <w:pPr>
        <w:autoSpaceDE/>
        <w:autoSpaceDN/>
        <w:adjustRightInd/>
        <w:rPr>
          <w:rFonts w:cs="Helvetica-Bold"/>
          <w:b/>
          <w:bCs/>
          <w:sz w:val="26"/>
          <w:szCs w:val="26"/>
        </w:rPr>
      </w:pPr>
      <w:r>
        <w:br w:type="page"/>
      </w:r>
    </w:p>
    <w:p w14:paraId="1FDB946D" w14:textId="2941AFC6" w:rsidR="005843A5" w:rsidRDefault="005843A5" w:rsidP="005843A5">
      <w:pPr>
        <w:pStyle w:val="Heading2"/>
      </w:pPr>
      <w:bookmarkStart w:id="1281" w:name="_Ref59453011"/>
      <w:bookmarkStart w:id="1282" w:name="_Toc62228962"/>
      <w:r>
        <w:lastRenderedPageBreak/>
        <w:t>Time Accuracy</w:t>
      </w:r>
      <w:bookmarkEnd w:id="1281"/>
      <w:bookmarkEnd w:id="1282"/>
    </w:p>
    <w:p w14:paraId="5801037D" w14:textId="77777777" w:rsidR="005843A5" w:rsidRPr="005843A5" w:rsidRDefault="005843A5" w:rsidP="005843A5"/>
    <w:p w14:paraId="7FA1ABD9" w14:textId="77777777" w:rsidR="005843A5" w:rsidRDefault="005843A5" w:rsidP="005843A5">
      <w:pPr>
        <w:pStyle w:val="Heading3"/>
        <w:keepLines/>
        <w:tabs>
          <w:tab w:val="clear" w:pos="796"/>
          <w:tab w:val="clear" w:pos="851"/>
        </w:tabs>
        <w:autoSpaceDE/>
        <w:autoSpaceDN/>
        <w:adjustRightInd/>
        <w:spacing w:before="200" w:line="276" w:lineRule="auto"/>
        <w:ind w:left="86" w:firstLine="0"/>
        <w:jc w:val="both"/>
      </w:pPr>
      <w:bookmarkStart w:id="1283" w:name="_Toc62228963"/>
      <w:r>
        <w:t>Applicability</w:t>
      </w:r>
      <w:bookmarkEnd w:id="1283"/>
      <w:r>
        <w:t xml:space="preserve"> </w:t>
      </w:r>
    </w:p>
    <w:p w14:paraId="784AAF7F" w14:textId="73C15D95" w:rsidR="005843A5" w:rsidRDefault="005843A5" w:rsidP="005843A5">
      <w:r>
        <w:t xml:space="preserve">Please refer to </w:t>
      </w:r>
      <w:r>
        <w:fldChar w:fldCharType="begin"/>
      </w:r>
      <w:r>
        <w:instrText xml:space="preserve"> REF _Ref6413609 \h </w:instrText>
      </w:r>
      <w:r>
        <w:fldChar w:fldCharType="separate"/>
      </w:r>
      <w:r w:rsidR="00EE6949">
        <w:t xml:space="preserve">Table </w:t>
      </w:r>
      <w:r w:rsidR="00EE6949">
        <w:rPr>
          <w:noProof/>
        </w:rPr>
        <w:t>2</w:t>
      </w:r>
      <w:r w:rsidR="00EE6949">
        <w:noBreakHyphen/>
      </w:r>
      <w:r w:rsidR="00EE6949">
        <w:rPr>
          <w:noProof/>
        </w:rPr>
        <w:t>2</w:t>
      </w:r>
      <w:r>
        <w:fldChar w:fldCharType="end"/>
      </w:r>
      <w:r>
        <w:t>.</w:t>
      </w:r>
    </w:p>
    <w:p w14:paraId="643B8B27" w14:textId="77777777" w:rsidR="005843A5" w:rsidRPr="00AC7718" w:rsidRDefault="005843A5" w:rsidP="005843A5"/>
    <w:p w14:paraId="5B564649" w14:textId="77777777" w:rsidR="005843A5" w:rsidRPr="006800FA" w:rsidRDefault="005843A5" w:rsidP="005843A5">
      <w:pPr>
        <w:pStyle w:val="Heading3"/>
        <w:keepLines/>
        <w:tabs>
          <w:tab w:val="clear" w:pos="796"/>
          <w:tab w:val="clear" w:pos="851"/>
        </w:tabs>
        <w:autoSpaceDE/>
        <w:autoSpaceDN/>
        <w:adjustRightInd/>
        <w:spacing w:before="200" w:line="276" w:lineRule="auto"/>
        <w:ind w:left="86" w:firstLine="0"/>
        <w:jc w:val="both"/>
      </w:pPr>
      <w:r w:rsidRPr="00AF061B">
        <w:t xml:space="preserve"> </w:t>
      </w:r>
      <w:bookmarkStart w:id="1284" w:name="_Toc62228964"/>
      <w:r>
        <w:t>Description</w:t>
      </w:r>
      <w:bookmarkEnd w:id="1284"/>
    </w:p>
    <w:p w14:paraId="17D346AC" w14:textId="64F0C125" w:rsidR="005843A5" w:rsidRPr="002B33EF" w:rsidRDefault="005843A5" w:rsidP="005843A5">
      <w:pPr>
        <w:pStyle w:val="LoRaCertBody"/>
        <w:rPr>
          <w:rFonts w:ascii="Arial" w:hAnsi="Arial" w:cs="Arial"/>
          <w:lang w:val="en-US"/>
        </w:rPr>
      </w:pPr>
      <w:r w:rsidRPr="002B33EF">
        <w:rPr>
          <w:rFonts w:ascii="Arial" w:hAnsi="Arial" w:cs="Arial"/>
          <w:lang w:val="en-CA"/>
        </w:rPr>
        <w:t>T</w:t>
      </w:r>
      <w:r>
        <w:rPr>
          <w:rFonts w:ascii="Arial" w:hAnsi="Arial" w:cs="Arial"/>
          <w:lang w:val="en-CA"/>
        </w:rPr>
        <w:t xml:space="preserve">he purpose of this test case is to </w:t>
      </w:r>
      <w:r>
        <w:rPr>
          <w:rFonts w:ascii="Arial" w:hAnsi="Arial" w:cs="Arial"/>
          <w:lang w:val="en-US"/>
        </w:rPr>
        <w:t xml:space="preserve">characterize the Class B Beacon time accuracy. </w:t>
      </w:r>
    </w:p>
    <w:p w14:paraId="1F4AFA65" w14:textId="77777777" w:rsidR="005843A5" w:rsidRDefault="005843A5" w:rsidP="005843A5">
      <w:pPr>
        <w:pStyle w:val="Heading3"/>
      </w:pPr>
      <w:bookmarkStart w:id="1285" w:name="_Toc62228965"/>
      <w:r>
        <w:t>Performance Guidelines</w:t>
      </w:r>
      <w:bookmarkEnd w:id="1285"/>
    </w:p>
    <w:p w14:paraId="1A74BA3A" w14:textId="7C798EEC" w:rsidR="005843A5" w:rsidRDefault="005843A5" w:rsidP="005843A5">
      <w:pPr>
        <w:pStyle w:val="LoRaCertBody"/>
      </w:pPr>
      <w:r>
        <w:t>TBD</w:t>
      </w:r>
    </w:p>
    <w:p w14:paraId="0B190C21" w14:textId="77777777" w:rsidR="005843A5" w:rsidRDefault="005843A5" w:rsidP="005843A5">
      <w:pPr>
        <w:pStyle w:val="Heading3"/>
        <w:keepLines/>
        <w:tabs>
          <w:tab w:val="clear" w:pos="796"/>
          <w:tab w:val="clear" w:pos="851"/>
        </w:tabs>
        <w:autoSpaceDE/>
        <w:autoSpaceDN/>
        <w:adjustRightInd/>
        <w:spacing w:before="200" w:line="276" w:lineRule="auto"/>
        <w:ind w:left="86" w:firstLine="0"/>
        <w:jc w:val="both"/>
      </w:pPr>
      <w:bookmarkStart w:id="1286" w:name="_Toc62228966"/>
      <w:r>
        <w:t>Test Conditions</w:t>
      </w:r>
      <w:bookmarkEnd w:id="1286"/>
    </w:p>
    <w:p w14:paraId="5AF30549" w14:textId="28F9F267" w:rsidR="005843A5" w:rsidRPr="002B33EF" w:rsidRDefault="00882183" w:rsidP="005843A5">
      <w:pPr>
        <w:pStyle w:val="LoRaCertBody"/>
        <w:spacing w:after="0"/>
        <w:rPr>
          <w:rFonts w:ascii="Arial" w:hAnsi="Arial" w:cs="Arial"/>
        </w:rPr>
      </w:pPr>
      <w:r>
        <w:rPr>
          <w:rFonts w:ascii="Arial" w:hAnsi="Arial" w:cs="Arial"/>
        </w:rPr>
        <w:t>Operating frequencies and modulation</w:t>
      </w:r>
      <w:r w:rsidR="005843A5" w:rsidRPr="002B33EF">
        <w:rPr>
          <w:rFonts w:ascii="Arial" w:hAnsi="Arial" w:cs="Arial"/>
        </w:rPr>
        <w:t xml:space="preserve">:  </w:t>
      </w:r>
      <w:r w:rsidR="005843A5">
        <w:rPr>
          <w:rFonts w:ascii="Arial" w:hAnsi="Arial" w:cs="Arial"/>
        </w:rPr>
        <w:t xml:space="preserve">Please refer to </w:t>
      </w:r>
      <w:r w:rsidR="005843A5">
        <w:rPr>
          <w:rFonts w:ascii="Arial" w:hAnsi="Arial" w:cs="Arial"/>
        </w:rPr>
        <w:fldChar w:fldCharType="begin"/>
      </w:r>
      <w:r w:rsidR="005843A5">
        <w:rPr>
          <w:rFonts w:ascii="Arial" w:hAnsi="Arial" w:cs="Arial"/>
        </w:rPr>
        <w:instrText xml:space="preserve"> REF _Ref6414302 \h </w:instrText>
      </w:r>
      <w:r w:rsidR="005843A5">
        <w:rPr>
          <w:rFonts w:ascii="Arial" w:hAnsi="Arial" w:cs="Arial"/>
        </w:rPr>
      </w:r>
      <w:r w:rsidR="005843A5">
        <w:rPr>
          <w:rFonts w:ascii="Arial" w:hAnsi="Arial" w:cs="Arial"/>
        </w:rPr>
        <w:fldChar w:fldCharType="separate"/>
      </w:r>
      <w:r w:rsidR="00EE6949">
        <w:t xml:space="preserve">Table </w:t>
      </w:r>
      <w:r w:rsidR="00EE6949">
        <w:rPr>
          <w:noProof/>
        </w:rPr>
        <w:t>2</w:t>
      </w:r>
      <w:r w:rsidR="00EE6949">
        <w:noBreakHyphen/>
      </w:r>
      <w:r w:rsidR="00EE6949">
        <w:rPr>
          <w:noProof/>
        </w:rPr>
        <w:t>3</w:t>
      </w:r>
      <w:r w:rsidR="005843A5">
        <w:rPr>
          <w:rFonts w:ascii="Arial" w:hAnsi="Arial" w:cs="Arial"/>
        </w:rPr>
        <w:fldChar w:fldCharType="end"/>
      </w:r>
      <w:r w:rsidR="005843A5">
        <w:rPr>
          <w:rFonts w:ascii="Arial" w:hAnsi="Arial" w:cs="Arial"/>
        </w:rPr>
        <w:t xml:space="preserve"> for definition of TxF1 for the gateway under test.</w:t>
      </w:r>
    </w:p>
    <w:p w14:paraId="381E9D4F" w14:textId="77777777" w:rsidR="005843A5" w:rsidRPr="002B33EF" w:rsidRDefault="005843A5" w:rsidP="005843A5">
      <w:pPr>
        <w:pStyle w:val="LoRaCertBody"/>
        <w:spacing w:after="0"/>
        <w:rPr>
          <w:rFonts w:ascii="Arial" w:hAnsi="Arial" w:cs="Arial"/>
        </w:rPr>
      </w:pPr>
      <w:r w:rsidRPr="002B33EF">
        <w:rPr>
          <w:rFonts w:ascii="Arial" w:hAnsi="Arial" w:cs="Arial"/>
        </w:rPr>
        <w:t>RF power levels: Tx Power Max</w:t>
      </w:r>
    </w:p>
    <w:p w14:paraId="0985A6BC" w14:textId="77777777" w:rsidR="005843A5" w:rsidRPr="005843A5" w:rsidRDefault="005843A5" w:rsidP="005843A5">
      <w:pPr>
        <w:pStyle w:val="LoRaCertBody"/>
        <w:spacing w:after="0"/>
        <w:rPr>
          <w:rFonts w:ascii="Arial" w:hAnsi="Arial" w:cs="Arial"/>
          <w:lang w:val="fr-FR"/>
        </w:rPr>
      </w:pPr>
      <w:r w:rsidRPr="005843A5">
        <w:rPr>
          <w:rFonts w:ascii="Arial" w:hAnsi="Arial" w:cs="Arial"/>
          <w:lang w:val="fr-FR"/>
        </w:rPr>
        <w:t xml:space="preserve">Input </w:t>
      </w:r>
      <w:proofErr w:type="gramStart"/>
      <w:r w:rsidRPr="005843A5">
        <w:rPr>
          <w:rFonts w:ascii="Arial" w:hAnsi="Arial" w:cs="Arial"/>
          <w:lang w:val="fr-FR"/>
        </w:rPr>
        <w:t>voltage:</w:t>
      </w:r>
      <w:proofErr w:type="gramEnd"/>
      <w:r w:rsidRPr="005843A5">
        <w:rPr>
          <w:rFonts w:ascii="Arial" w:hAnsi="Arial" w:cs="Arial"/>
          <w:lang w:val="fr-FR"/>
        </w:rPr>
        <w:t xml:space="preserve"> nominal</w:t>
      </w:r>
    </w:p>
    <w:p w14:paraId="675A3543" w14:textId="4846B2AD" w:rsidR="005843A5" w:rsidRPr="005843A5" w:rsidRDefault="005843A5" w:rsidP="005843A5">
      <w:pPr>
        <w:pStyle w:val="LoRaCertBody"/>
        <w:spacing w:after="0"/>
        <w:rPr>
          <w:rFonts w:ascii="Arial" w:hAnsi="Arial" w:cs="Arial"/>
          <w:lang w:val="fr-FR"/>
        </w:rPr>
      </w:pPr>
      <w:proofErr w:type="spellStart"/>
      <w:r w:rsidRPr="005843A5">
        <w:rPr>
          <w:rFonts w:ascii="Arial" w:hAnsi="Arial" w:cs="Arial"/>
          <w:lang w:val="fr-FR"/>
        </w:rPr>
        <w:t>Environmental</w:t>
      </w:r>
      <w:proofErr w:type="spellEnd"/>
      <w:r w:rsidRPr="005843A5">
        <w:rPr>
          <w:rFonts w:ascii="Arial" w:hAnsi="Arial" w:cs="Arial"/>
          <w:lang w:val="fr-FR"/>
        </w:rPr>
        <w:t xml:space="preserve"> </w:t>
      </w:r>
      <w:proofErr w:type="gramStart"/>
      <w:r w:rsidRPr="005843A5">
        <w:rPr>
          <w:rFonts w:ascii="Arial" w:hAnsi="Arial" w:cs="Arial"/>
          <w:lang w:val="fr-FR"/>
        </w:rPr>
        <w:t>conditions:</w:t>
      </w:r>
      <w:proofErr w:type="gramEnd"/>
      <w:r w:rsidRPr="005843A5">
        <w:rPr>
          <w:rFonts w:ascii="Arial" w:hAnsi="Arial" w:cs="Arial"/>
          <w:lang w:val="fr-FR"/>
        </w:rPr>
        <w:t xml:space="preserve"> n</w:t>
      </w:r>
      <w:r>
        <w:rPr>
          <w:rFonts w:ascii="Arial" w:hAnsi="Arial" w:cs="Arial"/>
          <w:lang w:val="fr-FR"/>
        </w:rPr>
        <w:t>ominal</w:t>
      </w:r>
    </w:p>
    <w:p w14:paraId="0ABA49AC" w14:textId="77777777" w:rsidR="005843A5" w:rsidRDefault="005843A5" w:rsidP="005843A5">
      <w:pPr>
        <w:pStyle w:val="Heading3"/>
        <w:keepLines/>
        <w:tabs>
          <w:tab w:val="clear" w:pos="796"/>
          <w:tab w:val="clear" w:pos="851"/>
        </w:tabs>
        <w:autoSpaceDE/>
        <w:autoSpaceDN/>
        <w:adjustRightInd/>
        <w:spacing w:before="200" w:line="276" w:lineRule="auto"/>
        <w:ind w:left="86" w:firstLine="0"/>
        <w:jc w:val="both"/>
      </w:pPr>
      <w:bookmarkStart w:id="1287" w:name="_Toc62228967"/>
      <w:r>
        <w:t>Test Procedure</w:t>
      </w:r>
      <w:bookmarkEnd w:id="1287"/>
    </w:p>
    <w:p w14:paraId="13959509" w14:textId="477BA80A" w:rsidR="005843A5" w:rsidRPr="00906A8B" w:rsidRDefault="005843A5" w:rsidP="005843A5">
      <w:pPr>
        <w:pStyle w:val="LoRaCertBody"/>
        <w:rPr>
          <w:rFonts w:ascii="Arial" w:hAnsi="Arial" w:cs="Arial"/>
        </w:rPr>
      </w:pPr>
      <w:r>
        <w:rPr>
          <w:rFonts w:ascii="Arial" w:hAnsi="Arial" w:cs="Arial"/>
        </w:rPr>
        <w:t>TBD</w:t>
      </w:r>
    </w:p>
    <w:p w14:paraId="6C834199" w14:textId="77777777" w:rsidR="005843A5" w:rsidRDefault="005843A5" w:rsidP="005843A5">
      <w:pPr>
        <w:pStyle w:val="LoRaCertBody"/>
        <w:rPr>
          <w:rFonts w:ascii="Arial" w:hAnsi="Arial" w:cs="Arial"/>
          <w:lang w:val="en-CA"/>
        </w:rPr>
      </w:pPr>
    </w:p>
    <w:p w14:paraId="027887CB" w14:textId="77777777" w:rsidR="005843A5" w:rsidRDefault="005843A5" w:rsidP="005843A5">
      <w:pPr>
        <w:pStyle w:val="Heading3"/>
        <w:rPr>
          <w:lang w:val="en-GB"/>
        </w:rPr>
      </w:pPr>
      <w:bookmarkStart w:id="1288" w:name="_Toc62228968"/>
      <w:r>
        <w:rPr>
          <w:lang w:val="en-GB"/>
        </w:rPr>
        <w:t>Test Results</w:t>
      </w:r>
      <w:bookmarkEnd w:id="1288"/>
    </w:p>
    <w:p w14:paraId="7370EE0C" w14:textId="77777777" w:rsidR="004D66E3" w:rsidRPr="00906A8B" w:rsidRDefault="004D66E3" w:rsidP="004D66E3">
      <w:pPr>
        <w:pStyle w:val="LoRaCertBody"/>
        <w:rPr>
          <w:rFonts w:ascii="Arial" w:hAnsi="Arial" w:cs="Arial"/>
        </w:rPr>
      </w:pPr>
      <w:bookmarkStart w:id="1289" w:name="_Ref5189425"/>
      <w:r>
        <w:rPr>
          <w:rFonts w:ascii="Arial" w:hAnsi="Arial" w:cs="Arial"/>
        </w:rPr>
        <w:t>TBD</w:t>
      </w:r>
    </w:p>
    <w:p w14:paraId="5745DD75" w14:textId="77777777" w:rsidR="002B33EF" w:rsidRDefault="007246B2" w:rsidP="007246B2">
      <w:pPr>
        <w:pStyle w:val="Heading1"/>
      </w:pPr>
      <w:bookmarkStart w:id="1290" w:name="_Toc62228969"/>
      <w:r>
        <w:lastRenderedPageBreak/>
        <w:t>Appendix</w:t>
      </w:r>
      <w:bookmarkEnd w:id="1290"/>
    </w:p>
    <w:p w14:paraId="54054CB1" w14:textId="2494C223" w:rsidR="00CC4E90" w:rsidRDefault="00CC4E90" w:rsidP="00EB1AAD">
      <w:pPr>
        <w:pStyle w:val="Heading2"/>
      </w:pPr>
      <w:bookmarkStart w:id="1291" w:name="_Toc62228970"/>
      <w:bookmarkStart w:id="1292" w:name="_Ref8748607"/>
      <w:r>
        <w:t>Alternative Test Set Ups</w:t>
      </w:r>
      <w:bookmarkEnd w:id="1291"/>
    </w:p>
    <w:p w14:paraId="79E87268" w14:textId="57DFBC6E" w:rsidR="00F56B4C" w:rsidRPr="00F56B4C" w:rsidRDefault="00F56B4C" w:rsidP="00F56B4C">
      <w:r>
        <w:t xml:space="preserve">Note: The alternative test set ups use a large number of discrete test instruments and care must be taken to ensure all the RF levels at each point in the test fixture are optimized for each of the instruments.  Failure to take these factors into account will result in inaccurate measurements.  In most cases, the default Test Set up #1 is the preferred option. </w:t>
      </w:r>
    </w:p>
    <w:p w14:paraId="5FA18FEF" w14:textId="3D34B79F" w:rsidR="00CC4E90" w:rsidRDefault="00CC4E90" w:rsidP="00CC4E90">
      <w:pPr>
        <w:pStyle w:val="Heading3"/>
      </w:pPr>
      <w:bookmarkStart w:id="1293" w:name="_Toc62228971"/>
      <w:r>
        <w:t>Set Up #A1: Transmitter Test</w:t>
      </w:r>
      <w:bookmarkEnd w:id="1293"/>
      <w:r>
        <w:t xml:space="preserve"> </w:t>
      </w:r>
    </w:p>
    <w:p w14:paraId="541BAE99" w14:textId="77777777" w:rsidR="00CC4E90" w:rsidRDefault="00CC4E90" w:rsidP="00CC4E90"/>
    <w:p w14:paraId="4505F734" w14:textId="3AD3929D" w:rsidR="00CC4E90" w:rsidRPr="001E62A5" w:rsidRDefault="00CC4E90" w:rsidP="00CC4E90">
      <w:r>
        <w:t xml:space="preserve">A generalized test set up for RF transmitter testing is shown in </w:t>
      </w:r>
      <w:r>
        <w:fldChar w:fldCharType="begin"/>
      </w:r>
      <w:r>
        <w:instrText xml:space="preserve"> REF _Ref5177640 \h </w:instrText>
      </w:r>
      <w:r>
        <w:fldChar w:fldCharType="separate"/>
      </w:r>
      <w:r w:rsidR="00EE6949" w:rsidRPr="060D97F0">
        <w:t xml:space="preserve">Figure </w:t>
      </w:r>
      <w:r w:rsidR="00EE6949">
        <w:rPr>
          <w:noProof/>
        </w:rPr>
        <w:t>5</w:t>
      </w:r>
      <w:r w:rsidR="00EE6949">
        <w:noBreakHyphen/>
      </w:r>
      <w:r w:rsidR="00EE6949">
        <w:rPr>
          <w:noProof/>
        </w:rPr>
        <w:t>1</w:t>
      </w:r>
      <w:r>
        <w:fldChar w:fldCharType="end"/>
      </w:r>
      <w:r>
        <w:t>.</w:t>
      </w:r>
    </w:p>
    <w:tbl>
      <w:tblPr>
        <w:tblStyle w:val="TableGrid"/>
        <w:tblW w:w="0" w:type="auto"/>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2"/>
        <w:gridCol w:w="222"/>
      </w:tblGrid>
      <w:tr w:rsidR="00CC4E90" w14:paraId="088D3AA7" w14:textId="77777777" w:rsidTr="002164A6">
        <w:tc>
          <w:tcPr>
            <w:tcW w:w="4531" w:type="dxa"/>
            <w:vAlign w:val="center"/>
          </w:tcPr>
          <w:p w14:paraId="10E954A5" w14:textId="77777777" w:rsidR="00CC4E90" w:rsidRDefault="00CC4E90" w:rsidP="002164A6"/>
          <w:p w14:paraId="6260EDBE" w14:textId="77777777" w:rsidR="00CC4E90" w:rsidRDefault="00CC4E90" w:rsidP="002164A6">
            <w:r>
              <w:t xml:space="preserve">  </w:t>
            </w:r>
          </w:p>
          <w:p w14:paraId="3B8D8DE1" w14:textId="69592539" w:rsidR="00CC4E90" w:rsidRDefault="00CC4E90" w:rsidP="002164A6">
            <w:r>
              <w:t xml:space="preserve">  </w:t>
            </w:r>
            <w:r w:rsidR="00A66A49">
              <w:object w:dxaOrig="8783" w:dyaOrig="2351" w14:anchorId="10AA873D">
                <v:shape id="_x0000_i1026" type="#_x0000_t75" style="width:439.1pt;height:117.25pt" o:ole="">
                  <v:imagedata r:id="rId62" o:title=""/>
                </v:shape>
                <o:OLEObject Type="Embed" ProgID="Visio.Drawing.11" ShapeID="_x0000_i1026" DrawAspect="Content" ObjectID="_1677400482" r:id="rId63"/>
              </w:object>
            </w:r>
          </w:p>
          <w:p w14:paraId="4088D43E" w14:textId="77777777" w:rsidR="00CC4E90" w:rsidRDefault="00CC4E90" w:rsidP="002164A6"/>
          <w:p w14:paraId="5C4330C1" w14:textId="6D9F1A37" w:rsidR="00CC4E90" w:rsidRPr="009E3D23" w:rsidRDefault="00CC4E90" w:rsidP="002164A6">
            <w:pPr>
              <w:pStyle w:val="Caption"/>
              <w:jc w:val="left"/>
              <w:rPr>
                <w:rFonts w:cs="Calibri"/>
              </w:rPr>
            </w:pPr>
            <w:bookmarkStart w:id="1294" w:name="_Ref22739573"/>
            <w:bookmarkStart w:id="1295" w:name="_Ref5177640"/>
            <w:bookmarkStart w:id="1296" w:name="_Toc62229025"/>
            <w:r w:rsidRPr="060D97F0">
              <w:t xml:space="preserve">Figure </w:t>
            </w:r>
            <w:fldSimple w:instr=" STYLEREF 1 \s ">
              <w:r w:rsidR="00EE6949">
                <w:rPr>
                  <w:noProof/>
                </w:rPr>
                <w:t>5</w:t>
              </w:r>
            </w:fldSimple>
            <w:r w:rsidR="002D44C5">
              <w:noBreakHyphen/>
            </w:r>
            <w:fldSimple w:instr=" SEQ Figure \* ARABIC \s 1 ">
              <w:r w:rsidR="00EE6949">
                <w:rPr>
                  <w:noProof/>
                </w:rPr>
                <w:t>1</w:t>
              </w:r>
            </w:fldSimple>
            <w:bookmarkEnd w:id="1294"/>
            <w:bookmarkEnd w:id="1295"/>
            <w:r w:rsidRPr="060D97F0">
              <w:t>: T</w:t>
            </w:r>
            <w:r>
              <w:t>ransmitter Test Set Up</w:t>
            </w:r>
            <w:bookmarkEnd w:id="1296"/>
          </w:p>
        </w:tc>
        <w:tc>
          <w:tcPr>
            <w:tcW w:w="4531" w:type="dxa"/>
            <w:vAlign w:val="center"/>
          </w:tcPr>
          <w:p w14:paraId="18B23AFA" w14:textId="77777777" w:rsidR="00CC4E90" w:rsidRPr="0010551A" w:rsidRDefault="00CC4E90" w:rsidP="002164A6">
            <w:pPr>
              <w:rPr>
                <w:rFonts w:cs="Calibri"/>
              </w:rPr>
            </w:pPr>
          </w:p>
        </w:tc>
      </w:tr>
    </w:tbl>
    <w:p w14:paraId="2D0FC421" w14:textId="77777777" w:rsidR="00CC4E90" w:rsidRDefault="00CC4E90" w:rsidP="00CC4E90"/>
    <w:p w14:paraId="50E3E6F3" w14:textId="77F7AEFE" w:rsidR="00CC4E90" w:rsidRDefault="00CC4E90" w:rsidP="00CC4E90">
      <w:pPr>
        <w:pStyle w:val="Heading3"/>
      </w:pPr>
      <w:bookmarkStart w:id="1297" w:name="_Toc62228972"/>
      <w:r>
        <w:t>Set up #A2 Transmitter Intermodulation Test</w:t>
      </w:r>
      <w:bookmarkEnd w:id="1297"/>
    </w:p>
    <w:p w14:paraId="521FE49F" w14:textId="77777777" w:rsidR="00CC4E90" w:rsidRDefault="00CC4E90" w:rsidP="00CC4E90"/>
    <w:p w14:paraId="2C929AA1" w14:textId="02FCAE18" w:rsidR="00CC4E90" w:rsidRDefault="00CC4E90" w:rsidP="00CC4E90">
      <w:r>
        <w:t xml:space="preserve">A generalized test set up for RF Tx intermodulation testing is shown in </w:t>
      </w:r>
      <w:r>
        <w:fldChar w:fldCharType="begin"/>
      </w:r>
      <w:r>
        <w:instrText xml:space="preserve"> REF _Ref6411357 \h </w:instrText>
      </w:r>
      <w:r>
        <w:fldChar w:fldCharType="separate"/>
      </w:r>
      <w:r w:rsidR="00EE6949">
        <w:t xml:space="preserve">Figure </w:t>
      </w:r>
      <w:r w:rsidR="00EE6949">
        <w:rPr>
          <w:noProof/>
        </w:rPr>
        <w:t>5</w:t>
      </w:r>
      <w:r w:rsidR="00EE6949">
        <w:noBreakHyphen/>
      </w:r>
      <w:r w:rsidR="00EE6949">
        <w:rPr>
          <w:noProof/>
        </w:rPr>
        <w:t>2</w:t>
      </w:r>
      <w:r>
        <w:fldChar w:fldCharType="end"/>
      </w:r>
      <w:r>
        <w:t xml:space="preserve">. </w:t>
      </w:r>
    </w:p>
    <w:p w14:paraId="0F42D76D" w14:textId="61B6876D" w:rsidR="00CC4E90" w:rsidRDefault="00A66A49" w:rsidP="00CC4E90">
      <w:pPr>
        <w:keepNext/>
      </w:pPr>
      <w:r>
        <w:object w:dxaOrig="11253" w:dyaOrig="4082" w14:anchorId="7912E854">
          <v:shape id="_x0000_i1027" type="#_x0000_t75" style="width:469.1pt;height:170.75pt" o:ole="">
            <v:imagedata r:id="rId64" o:title=""/>
          </v:shape>
          <o:OLEObject Type="Embed" ProgID="Visio.Drawing.11" ShapeID="_x0000_i1027" DrawAspect="Content" ObjectID="_1677400483" r:id="rId65"/>
        </w:object>
      </w:r>
      <w:r w:rsidR="00CC4E90" w:rsidRPr="006D09D8">
        <w:t xml:space="preserve"> </w:t>
      </w:r>
    </w:p>
    <w:p w14:paraId="124F2846" w14:textId="673B7866" w:rsidR="00CC4E90" w:rsidRDefault="00CC4E90" w:rsidP="00CC4E90">
      <w:pPr>
        <w:pStyle w:val="Caption"/>
        <w:jc w:val="left"/>
      </w:pPr>
      <w:bookmarkStart w:id="1298" w:name="_Ref6411357"/>
      <w:bookmarkStart w:id="1299" w:name="_Toc62229026"/>
      <w:r>
        <w:t xml:space="preserve">Figure </w:t>
      </w:r>
      <w:fldSimple w:instr=" STYLEREF 1 \s ">
        <w:r w:rsidR="00EE6949">
          <w:rPr>
            <w:noProof/>
          </w:rPr>
          <w:t>5</w:t>
        </w:r>
      </w:fldSimple>
      <w:r w:rsidR="002D44C5">
        <w:noBreakHyphen/>
      </w:r>
      <w:fldSimple w:instr=" SEQ Figure \* ARABIC \s 1 ">
        <w:r w:rsidR="00EE6949">
          <w:rPr>
            <w:noProof/>
          </w:rPr>
          <w:t>2</w:t>
        </w:r>
      </w:fldSimple>
      <w:bookmarkEnd w:id="1298"/>
      <w:r>
        <w:t xml:space="preserve"> Transmitter Intermodulation Test Set Up</w:t>
      </w:r>
      <w:bookmarkEnd w:id="1299"/>
    </w:p>
    <w:p w14:paraId="01C8B756" w14:textId="77777777" w:rsidR="00CC4E90" w:rsidRDefault="00CC4E90" w:rsidP="00CC4E90"/>
    <w:p w14:paraId="0C2E10AC" w14:textId="77777777" w:rsidR="00CC4E90" w:rsidRDefault="00CC4E90" w:rsidP="00CC4E90"/>
    <w:p w14:paraId="5E425354" w14:textId="77777777" w:rsidR="00CC4E90" w:rsidRDefault="00CC4E90" w:rsidP="00CC4E90"/>
    <w:p w14:paraId="31839ADE" w14:textId="77777777" w:rsidR="00CC4E90" w:rsidRDefault="00CC4E90" w:rsidP="00CC4E90"/>
    <w:p w14:paraId="20D90DA4" w14:textId="77777777" w:rsidR="00CC4E90" w:rsidRDefault="00CC4E90" w:rsidP="00CC4E90"/>
    <w:p w14:paraId="41ED21FF" w14:textId="77777777" w:rsidR="00CC4E90" w:rsidRDefault="00CC4E90" w:rsidP="00CC4E90"/>
    <w:p w14:paraId="413E102C" w14:textId="77777777" w:rsidR="00CC4E90" w:rsidRDefault="00CC4E90" w:rsidP="00CC4E90"/>
    <w:p w14:paraId="04FF4E57" w14:textId="77777777" w:rsidR="00CC4E90" w:rsidRDefault="00CC4E90" w:rsidP="00CC4E90"/>
    <w:p w14:paraId="516D17BA" w14:textId="77777777" w:rsidR="00CC4E90" w:rsidRPr="00B854E9" w:rsidRDefault="00CC4E90" w:rsidP="00CC4E90"/>
    <w:p w14:paraId="61341648" w14:textId="3C14ED8C" w:rsidR="00CC4E90" w:rsidRDefault="00CC4E90" w:rsidP="00CC4E90">
      <w:pPr>
        <w:pStyle w:val="Heading3"/>
      </w:pPr>
      <w:bookmarkStart w:id="1300" w:name="_Toc62228973"/>
      <w:r>
        <w:t>Set Up #A3 Receiver Test</w:t>
      </w:r>
      <w:bookmarkEnd w:id="1300"/>
    </w:p>
    <w:p w14:paraId="2647AE96" w14:textId="77777777" w:rsidR="00CC4E90" w:rsidRDefault="00CC4E90" w:rsidP="00CC4E90"/>
    <w:p w14:paraId="27016F95" w14:textId="23488B6F" w:rsidR="00CC4E90" w:rsidRDefault="00CC4E90" w:rsidP="00CC4E90">
      <w:r>
        <w:t xml:space="preserve">The basic test set up for RF receiver testing is shown in </w:t>
      </w:r>
      <w:r>
        <w:fldChar w:fldCharType="begin"/>
      </w:r>
      <w:r>
        <w:instrText xml:space="preserve"> REF _Ref5177913 \h </w:instrText>
      </w:r>
      <w:r>
        <w:fldChar w:fldCharType="separate"/>
      </w:r>
      <w:r w:rsidR="00EE6949" w:rsidRPr="060D97F0">
        <w:t xml:space="preserve">Figure </w:t>
      </w:r>
      <w:r w:rsidR="00EE6949">
        <w:rPr>
          <w:noProof/>
        </w:rPr>
        <w:t>5</w:t>
      </w:r>
      <w:r w:rsidR="00EE6949">
        <w:noBreakHyphen/>
      </w:r>
      <w:r w:rsidR="00EE6949">
        <w:rPr>
          <w:noProof/>
        </w:rPr>
        <w:t>3</w:t>
      </w:r>
      <w:r>
        <w:fldChar w:fldCharType="end"/>
      </w:r>
      <w:r>
        <w:t xml:space="preserve">.  </w:t>
      </w:r>
    </w:p>
    <w:p w14:paraId="7D227EB7" w14:textId="77777777" w:rsidR="00CC4E90" w:rsidRDefault="00CC4E90" w:rsidP="00CC4E90"/>
    <w:p w14:paraId="2F643FA6" w14:textId="3A403745" w:rsidR="00CC4E90" w:rsidRDefault="00A66A49" w:rsidP="00CC4E90">
      <w:pPr>
        <w:pStyle w:val="Caption"/>
      </w:pPr>
      <w:r>
        <w:object w:dxaOrig="13662" w:dyaOrig="6294" w14:anchorId="6567CF0E">
          <v:shape id="_x0000_i1028" type="#_x0000_t75" style="width:467.45pt;height:214.9pt" o:ole="">
            <v:imagedata r:id="rId66" o:title=""/>
          </v:shape>
          <o:OLEObject Type="Embed" ProgID="Visio.Drawing.11" ShapeID="_x0000_i1028" DrawAspect="Content" ObjectID="_1677400484" r:id="rId67"/>
        </w:object>
      </w:r>
    </w:p>
    <w:p w14:paraId="33EA7EE0" w14:textId="204AB4B1" w:rsidR="00CC4E90" w:rsidRDefault="00CC4E90" w:rsidP="00CC4E90">
      <w:pPr>
        <w:pStyle w:val="Caption"/>
        <w:jc w:val="left"/>
      </w:pPr>
      <w:bookmarkStart w:id="1301" w:name="_Ref5177913"/>
      <w:bookmarkStart w:id="1302" w:name="_Toc62229027"/>
      <w:r w:rsidRPr="060D97F0">
        <w:t xml:space="preserve">Figure </w:t>
      </w:r>
      <w:fldSimple w:instr=" STYLEREF 1 \s ">
        <w:r w:rsidR="00EE6949">
          <w:rPr>
            <w:noProof/>
          </w:rPr>
          <w:t>5</w:t>
        </w:r>
      </w:fldSimple>
      <w:r w:rsidR="002D44C5">
        <w:noBreakHyphen/>
      </w:r>
      <w:fldSimple w:instr=" SEQ Figure \* ARABIC \s 1 ">
        <w:r w:rsidR="00EE6949">
          <w:rPr>
            <w:noProof/>
          </w:rPr>
          <w:t>3</w:t>
        </w:r>
      </w:fldSimple>
      <w:bookmarkEnd w:id="1301"/>
      <w:r>
        <w:t>: Receiver Test Set Up</w:t>
      </w:r>
      <w:bookmarkEnd w:id="1302"/>
    </w:p>
    <w:p w14:paraId="46121A5C" w14:textId="560E3458" w:rsidR="00CC4E90" w:rsidRDefault="00CC4E90" w:rsidP="00CC4E90">
      <w:pPr>
        <w:pStyle w:val="Heading3"/>
      </w:pPr>
      <w:bookmarkStart w:id="1303" w:name="_Ref6414868"/>
      <w:bookmarkStart w:id="1304" w:name="_Toc62228974"/>
      <w:r>
        <w:t>Set Up #A4 Receiver Interference Test</w:t>
      </w:r>
      <w:bookmarkEnd w:id="1303"/>
      <w:bookmarkEnd w:id="1304"/>
    </w:p>
    <w:p w14:paraId="3F8A2419" w14:textId="77777777" w:rsidR="00CC4E90" w:rsidRDefault="00CC4E90" w:rsidP="00CC4E90"/>
    <w:p w14:paraId="3197A368" w14:textId="3DC1B13C" w:rsidR="00CC4E90" w:rsidRDefault="00CC4E90" w:rsidP="00CC4E90">
      <w:r>
        <w:t xml:space="preserve">The test set up for RF receiver interference testing is shown in </w:t>
      </w:r>
      <w:r>
        <w:fldChar w:fldCharType="begin"/>
      </w:r>
      <w:r>
        <w:instrText xml:space="preserve"> REF _Ref5178002 \h </w:instrText>
      </w:r>
      <w:r>
        <w:fldChar w:fldCharType="separate"/>
      </w:r>
      <w:r w:rsidR="00EE6949" w:rsidRPr="060D97F0">
        <w:t xml:space="preserve">Figure </w:t>
      </w:r>
      <w:r w:rsidR="00EE6949">
        <w:rPr>
          <w:noProof/>
        </w:rPr>
        <w:t>5</w:t>
      </w:r>
      <w:r w:rsidR="00EE6949">
        <w:noBreakHyphen/>
      </w:r>
      <w:r w:rsidR="00EE6949">
        <w:rPr>
          <w:noProof/>
        </w:rPr>
        <w:t>4</w:t>
      </w:r>
      <w:r>
        <w:fldChar w:fldCharType="end"/>
      </w:r>
      <w:r>
        <w:t xml:space="preserve">.   The notch filter is tuned to the desired </w:t>
      </w:r>
      <w:proofErr w:type="spellStart"/>
      <w:r>
        <w:t>LoRa</w:t>
      </w:r>
      <w:proofErr w:type="spellEnd"/>
      <w:r>
        <w:t xml:space="preserve"> Rx frequency to attenuate in-channel phase noise from CW1 and CW2.  </w:t>
      </w:r>
    </w:p>
    <w:p w14:paraId="21649BD5" w14:textId="77777777" w:rsidR="00CC4E90" w:rsidRDefault="00CC4E90" w:rsidP="00CC4E90">
      <w:pPr>
        <w:pStyle w:val="Caption"/>
        <w:jc w:val="left"/>
      </w:pPr>
    </w:p>
    <w:p w14:paraId="2BBB060F" w14:textId="2A641F18" w:rsidR="00CC4E90" w:rsidRPr="00654702" w:rsidRDefault="00A66A49" w:rsidP="00CC4E90">
      <w:r>
        <w:object w:dxaOrig="13077" w:dyaOrig="6921" w14:anchorId="7BCCABC4">
          <v:shape id="_x0000_i1029" type="#_x0000_t75" style="width:415.65pt;height:218.2pt" o:ole="">
            <v:imagedata r:id="rId68" o:title=""/>
          </v:shape>
          <o:OLEObject Type="Embed" ProgID="Visio.Drawing.11" ShapeID="_x0000_i1029" DrawAspect="Content" ObjectID="_1677400485" r:id="rId69"/>
        </w:object>
      </w:r>
    </w:p>
    <w:p w14:paraId="40E43275" w14:textId="545D0DD5" w:rsidR="00CC4E90" w:rsidRDefault="00CC4E90" w:rsidP="00CC4E90">
      <w:pPr>
        <w:pStyle w:val="Caption"/>
        <w:jc w:val="left"/>
      </w:pPr>
      <w:bookmarkStart w:id="1305" w:name="_Ref5178002"/>
      <w:bookmarkStart w:id="1306" w:name="_Toc62229028"/>
      <w:r w:rsidRPr="060D97F0">
        <w:t xml:space="preserve">Figure </w:t>
      </w:r>
      <w:fldSimple w:instr=" STYLEREF 1 \s ">
        <w:r w:rsidR="00EE6949">
          <w:rPr>
            <w:noProof/>
          </w:rPr>
          <w:t>5</w:t>
        </w:r>
      </w:fldSimple>
      <w:r w:rsidR="002D44C5">
        <w:noBreakHyphen/>
      </w:r>
      <w:fldSimple w:instr=" SEQ Figure \* ARABIC \s 1 ">
        <w:r w:rsidR="00EE6949">
          <w:rPr>
            <w:noProof/>
          </w:rPr>
          <w:t>4</w:t>
        </w:r>
      </w:fldSimple>
      <w:bookmarkEnd w:id="1305"/>
      <w:r>
        <w:t>: Receiver Interference Test Set Up</w:t>
      </w:r>
      <w:bookmarkEnd w:id="1306"/>
    </w:p>
    <w:p w14:paraId="22163CC3" w14:textId="77777777" w:rsidR="00CC4E90" w:rsidRPr="00CC4E90" w:rsidRDefault="00CC4E90" w:rsidP="00CC4E90"/>
    <w:p w14:paraId="2E4DC1F9" w14:textId="25F21B12" w:rsidR="00EB1AAD" w:rsidRDefault="00EB1AAD" w:rsidP="00EB1AAD">
      <w:pPr>
        <w:pStyle w:val="Heading2"/>
      </w:pPr>
      <w:bookmarkStart w:id="1307" w:name="_Toc62228975"/>
      <w:r>
        <w:t>Spectrum Analyzer Settings</w:t>
      </w:r>
      <w:bookmarkEnd w:id="1292"/>
      <w:bookmarkEnd w:id="1307"/>
    </w:p>
    <w:p w14:paraId="78173995" w14:textId="77777777" w:rsidR="00AD12E0" w:rsidRPr="00AD12E0" w:rsidRDefault="00AD12E0" w:rsidP="00AD12E0"/>
    <w:p w14:paraId="2E08F7F3" w14:textId="77777777" w:rsidR="00EB1AAD" w:rsidRDefault="00AD12E0" w:rsidP="00AD12E0">
      <w:pPr>
        <w:pStyle w:val="Heading3"/>
      </w:pPr>
      <w:bookmarkStart w:id="1308" w:name="_Toc62228976"/>
      <w:r>
        <w:t>North America</w:t>
      </w:r>
      <w:r w:rsidR="00A144D6">
        <w:t xml:space="preserve"> (for Tx Channel Occupied Bandwidth Measurements) settings </w:t>
      </w:r>
      <w:r w:rsidR="00054574">
        <w:t>based on FCC KDB 558074</w:t>
      </w:r>
      <w:bookmarkEnd w:id="1308"/>
    </w:p>
    <w:p w14:paraId="291CF1A2" w14:textId="77777777" w:rsidR="00AD12E0" w:rsidRDefault="00AD12E0" w:rsidP="00AD12E0"/>
    <w:p w14:paraId="566E8AD9" w14:textId="2791A1C0" w:rsidR="00C9027F" w:rsidRDefault="00C9027F" w:rsidP="00C9027F">
      <w:pPr>
        <w:pStyle w:val="Caption"/>
        <w:keepNext/>
        <w:jc w:val="left"/>
      </w:pPr>
      <w:bookmarkStart w:id="1309" w:name="_Toc62229016"/>
      <w:r>
        <w:t xml:space="preserve">Table </w:t>
      </w:r>
      <w:fldSimple w:instr=" STYLEREF 1 \s ">
        <w:r w:rsidR="00EE6949">
          <w:rPr>
            <w:noProof/>
          </w:rPr>
          <w:t>5</w:t>
        </w:r>
      </w:fldSimple>
      <w:r w:rsidR="00A360B0">
        <w:noBreakHyphen/>
      </w:r>
      <w:fldSimple w:instr=" SEQ Table \* ARABIC \s 1 ">
        <w:r w:rsidR="00EE6949">
          <w:rPr>
            <w:noProof/>
          </w:rPr>
          <w:t>1</w:t>
        </w:r>
      </w:fldSimple>
      <w:r>
        <w:t xml:space="preserve"> Spectrum Analyzer Test Parameters </w:t>
      </w:r>
      <w:r w:rsidR="00F72F42">
        <w:t xml:space="preserve">– OBW Tests </w:t>
      </w:r>
      <w:r>
        <w:t>(North American type gateways)</w:t>
      </w:r>
      <w:bookmarkEnd w:id="1309"/>
    </w:p>
    <w:tbl>
      <w:tblPr>
        <w:tblStyle w:val="TableGrid"/>
        <w:tblW w:w="9236" w:type="dxa"/>
        <w:tblLook w:val="0420" w:firstRow="1" w:lastRow="0" w:firstColumn="0" w:lastColumn="0" w:noHBand="0" w:noVBand="1"/>
      </w:tblPr>
      <w:tblGrid>
        <w:gridCol w:w="3058"/>
        <w:gridCol w:w="3135"/>
        <w:gridCol w:w="3043"/>
      </w:tblGrid>
      <w:tr w:rsidR="00C9027F" w:rsidRPr="000C6A7E" w14:paraId="550B209E" w14:textId="77777777" w:rsidTr="000E01B2">
        <w:trPr>
          <w:trHeight w:val="584"/>
        </w:trPr>
        <w:tc>
          <w:tcPr>
            <w:tcW w:w="3058" w:type="dxa"/>
            <w:hideMark/>
          </w:tcPr>
          <w:p w14:paraId="69D18D1B" w14:textId="77777777" w:rsidR="00C9027F" w:rsidRPr="00365E3D" w:rsidRDefault="00C9027F" w:rsidP="000E01B2">
            <w:pPr>
              <w:autoSpaceDE/>
              <w:autoSpaceDN/>
              <w:adjustRightInd/>
              <w:rPr>
                <w:rFonts w:cs="Arial"/>
                <w:b/>
                <w:color w:val="000000" w:themeColor="text1"/>
              </w:rPr>
            </w:pPr>
            <w:r>
              <w:rPr>
                <w:rFonts w:cs="Arial"/>
                <w:b/>
                <w:color w:val="000000" w:themeColor="text1"/>
                <w:kern w:val="24"/>
                <w:lang w:val="en-CA"/>
              </w:rPr>
              <w:t>Setting</w:t>
            </w:r>
          </w:p>
        </w:tc>
        <w:tc>
          <w:tcPr>
            <w:tcW w:w="3135" w:type="dxa"/>
            <w:hideMark/>
          </w:tcPr>
          <w:p w14:paraId="271F42B1" w14:textId="77777777" w:rsidR="00C9027F" w:rsidRPr="00365E3D" w:rsidRDefault="00C9027F" w:rsidP="000E01B2">
            <w:pPr>
              <w:autoSpaceDE/>
              <w:autoSpaceDN/>
              <w:adjustRightInd/>
              <w:rPr>
                <w:rFonts w:cs="Arial"/>
                <w:b/>
                <w:color w:val="000000" w:themeColor="text1"/>
              </w:rPr>
            </w:pPr>
            <w:r>
              <w:rPr>
                <w:rFonts w:cs="Arial"/>
                <w:b/>
                <w:color w:val="000000" w:themeColor="text1"/>
                <w:kern w:val="24"/>
                <w:lang w:val="en-CA"/>
              </w:rPr>
              <w:t>Value</w:t>
            </w:r>
          </w:p>
        </w:tc>
        <w:tc>
          <w:tcPr>
            <w:tcW w:w="3043" w:type="dxa"/>
          </w:tcPr>
          <w:p w14:paraId="754E39C5" w14:textId="77777777" w:rsidR="00C9027F" w:rsidRPr="00365E3D" w:rsidRDefault="00C9027F" w:rsidP="000E01B2">
            <w:pPr>
              <w:autoSpaceDE/>
              <w:autoSpaceDN/>
              <w:adjustRightInd/>
              <w:rPr>
                <w:rFonts w:cs="Arial"/>
                <w:b/>
                <w:color w:val="000000" w:themeColor="text1"/>
                <w:kern w:val="24"/>
                <w:lang w:val="en-CA"/>
              </w:rPr>
            </w:pPr>
            <w:r>
              <w:rPr>
                <w:rFonts w:cs="Arial"/>
                <w:b/>
                <w:color w:val="000000" w:themeColor="text1"/>
                <w:kern w:val="24"/>
                <w:lang w:val="en-CA"/>
              </w:rPr>
              <w:t>Notes</w:t>
            </w:r>
          </w:p>
        </w:tc>
      </w:tr>
      <w:tr w:rsidR="00C9027F" w:rsidRPr="000C6A7E" w14:paraId="43979128" w14:textId="77777777" w:rsidTr="000E01B2">
        <w:trPr>
          <w:trHeight w:val="584"/>
        </w:trPr>
        <w:tc>
          <w:tcPr>
            <w:tcW w:w="3058" w:type="dxa"/>
          </w:tcPr>
          <w:p w14:paraId="26EF3686" w14:textId="77777777" w:rsidR="00C9027F" w:rsidRPr="00365E3D" w:rsidRDefault="00C9027F" w:rsidP="000E01B2">
            <w:pPr>
              <w:autoSpaceDE/>
              <w:autoSpaceDN/>
              <w:adjustRightInd/>
              <w:rPr>
                <w:rFonts w:cs="Arial"/>
                <w:color w:val="000000" w:themeColor="text1"/>
              </w:rPr>
            </w:pPr>
            <w:r>
              <w:rPr>
                <w:rFonts w:cs="Arial"/>
                <w:color w:val="000000" w:themeColor="text1"/>
              </w:rPr>
              <w:t>RBW</w:t>
            </w:r>
          </w:p>
        </w:tc>
        <w:tc>
          <w:tcPr>
            <w:tcW w:w="3135" w:type="dxa"/>
          </w:tcPr>
          <w:p w14:paraId="420B8673" w14:textId="77777777" w:rsidR="00C9027F" w:rsidRPr="00365E3D" w:rsidRDefault="00C9027F" w:rsidP="000E01B2">
            <w:pPr>
              <w:autoSpaceDE/>
              <w:autoSpaceDN/>
              <w:adjustRightInd/>
              <w:rPr>
                <w:rFonts w:cs="Arial"/>
                <w:color w:val="000000" w:themeColor="text1"/>
              </w:rPr>
            </w:pPr>
            <w:r>
              <w:rPr>
                <w:rFonts w:cs="Arial"/>
                <w:color w:val="000000" w:themeColor="text1"/>
              </w:rPr>
              <w:t>100kHz</w:t>
            </w:r>
          </w:p>
        </w:tc>
        <w:tc>
          <w:tcPr>
            <w:tcW w:w="3043" w:type="dxa"/>
          </w:tcPr>
          <w:p w14:paraId="4F31C677" w14:textId="77777777" w:rsidR="00C9027F" w:rsidDel="00BD6EF5" w:rsidRDefault="00C9027F" w:rsidP="000E01B2">
            <w:pPr>
              <w:autoSpaceDE/>
              <w:autoSpaceDN/>
              <w:adjustRightInd/>
              <w:rPr>
                <w:rFonts w:cs="Arial"/>
                <w:color w:val="000000" w:themeColor="text1"/>
                <w:kern w:val="24"/>
                <w:lang w:val="en-CA"/>
              </w:rPr>
            </w:pPr>
          </w:p>
        </w:tc>
      </w:tr>
      <w:tr w:rsidR="00C9027F" w:rsidRPr="000C6A7E" w14:paraId="0CA804BA" w14:textId="77777777" w:rsidTr="000E01B2">
        <w:trPr>
          <w:trHeight w:val="584"/>
        </w:trPr>
        <w:tc>
          <w:tcPr>
            <w:tcW w:w="3058" w:type="dxa"/>
          </w:tcPr>
          <w:p w14:paraId="28A881C7" w14:textId="77777777" w:rsidR="00C9027F" w:rsidRDefault="00C9027F" w:rsidP="000E01B2">
            <w:pPr>
              <w:autoSpaceDE/>
              <w:autoSpaceDN/>
              <w:adjustRightInd/>
              <w:rPr>
                <w:rFonts w:cs="Arial"/>
                <w:color w:val="000000" w:themeColor="text1"/>
                <w:kern w:val="24"/>
                <w:lang w:val="en-CA"/>
              </w:rPr>
            </w:pPr>
            <w:r>
              <w:rPr>
                <w:rFonts w:cs="Arial"/>
                <w:color w:val="000000" w:themeColor="text1"/>
                <w:kern w:val="24"/>
                <w:lang w:val="en-CA"/>
              </w:rPr>
              <w:t>VBW</w:t>
            </w:r>
          </w:p>
        </w:tc>
        <w:tc>
          <w:tcPr>
            <w:tcW w:w="3135" w:type="dxa"/>
          </w:tcPr>
          <w:p w14:paraId="63876564" w14:textId="77777777" w:rsidR="00C9027F" w:rsidRDefault="00C9027F" w:rsidP="000E01B2">
            <w:pPr>
              <w:autoSpaceDE/>
              <w:autoSpaceDN/>
              <w:adjustRightInd/>
              <w:rPr>
                <w:rFonts w:cs="Arial"/>
                <w:color w:val="000000" w:themeColor="text1"/>
                <w:kern w:val="24"/>
                <w:lang w:val="en-CA"/>
              </w:rPr>
            </w:pPr>
            <w:r>
              <w:rPr>
                <w:rFonts w:cs="Arial"/>
                <w:color w:val="000000" w:themeColor="text1"/>
                <w:kern w:val="24"/>
                <w:lang w:val="en-CA"/>
              </w:rPr>
              <w:t>300kHz</w:t>
            </w:r>
          </w:p>
        </w:tc>
        <w:tc>
          <w:tcPr>
            <w:tcW w:w="3043" w:type="dxa"/>
          </w:tcPr>
          <w:p w14:paraId="5C498CB6" w14:textId="77777777" w:rsidR="00C9027F" w:rsidRDefault="00C9027F" w:rsidP="000E01B2">
            <w:pPr>
              <w:autoSpaceDE/>
              <w:autoSpaceDN/>
              <w:adjustRightInd/>
              <w:rPr>
                <w:rFonts w:cs="Arial"/>
                <w:color w:val="000000" w:themeColor="text1"/>
                <w:kern w:val="24"/>
                <w:lang w:val="en-CA"/>
              </w:rPr>
            </w:pPr>
          </w:p>
        </w:tc>
      </w:tr>
      <w:tr w:rsidR="00C9027F" w:rsidRPr="000C6A7E" w14:paraId="047B02F8" w14:textId="77777777" w:rsidTr="000E01B2">
        <w:trPr>
          <w:trHeight w:val="584"/>
        </w:trPr>
        <w:tc>
          <w:tcPr>
            <w:tcW w:w="3058" w:type="dxa"/>
          </w:tcPr>
          <w:p w14:paraId="24CA088C" w14:textId="77777777" w:rsidR="00C9027F" w:rsidRDefault="00C9027F" w:rsidP="000E01B2">
            <w:pPr>
              <w:autoSpaceDE/>
              <w:autoSpaceDN/>
              <w:adjustRightInd/>
              <w:rPr>
                <w:rFonts w:cs="Arial"/>
                <w:color w:val="000000" w:themeColor="text1"/>
                <w:kern w:val="24"/>
                <w:lang w:val="en-CA"/>
              </w:rPr>
            </w:pPr>
            <w:r>
              <w:rPr>
                <w:rFonts w:cs="Arial"/>
                <w:color w:val="000000" w:themeColor="text1"/>
                <w:kern w:val="24"/>
                <w:lang w:val="en-CA"/>
              </w:rPr>
              <w:t>Span</w:t>
            </w:r>
          </w:p>
        </w:tc>
        <w:tc>
          <w:tcPr>
            <w:tcW w:w="3135" w:type="dxa"/>
          </w:tcPr>
          <w:p w14:paraId="75B6A671" w14:textId="77777777" w:rsidR="00C9027F" w:rsidRDefault="00C9027F" w:rsidP="000E01B2">
            <w:pPr>
              <w:autoSpaceDE/>
              <w:autoSpaceDN/>
              <w:adjustRightInd/>
              <w:rPr>
                <w:rFonts w:cs="Arial"/>
                <w:color w:val="000000" w:themeColor="text1"/>
                <w:kern w:val="24"/>
                <w:lang w:val="en-CA"/>
              </w:rPr>
            </w:pPr>
            <w:r>
              <w:rPr>
                <w:rFonts w:cs="Arial"/>
                <w:color w:val="000000" w:themeColor="text1"/>
                <w:kern w:val="24"/>
                <w:lang w:val="en-CA"/>
              </w:rPr>
              <w:t>1MHz</w:t>
            </w:r>
          </w:p>
        </w:tc>
        <w:tc>
          <w:tcPr>
            <w:tcW w:w="3043" w:type="dxa"/>
          </w:tcPr>
          <w:p w14:paraId="7B1C371B" w14:textId="77777777" w:rsidR="00C9027F" w:rsidRDefault="00C9027F" w:rsidP="000E01B2">
            <w:pPr>
              <w:autoSpaceDE/>
              <w:autoSpaceDN/>
              <w:adjustRightInd/>
              <w:rPr>
                <w:rFonts w:cs="Arial"/>
                <w:color w:val="000000" w:themeColor="text1"/>
                <w:kern w:val="24"/>
                <w:lang w:val="en-CA"/>
              </w:rPr>
            </w:pPr>
          </w:p>
        </w:tc>
      </w:tr>
      <w:tr w:rsidR="00C9027F" w:rsidRPr="000C6A7E" w14:paraId="0FD61F6D" w14:textId="77777777" w:rsidTr="000E01B2">
        <w:trPr>
          <w:trHeight w:val="584"/>
        </w:trPr>
        <w:tc>
          <w:tcPr>
            <w:tcW w:w="3058" w:type="dxa"/>
          </w:tcPr>
          <w:p w14:paraId="7E2D96D1" w14:textId="77777777" w:rsidR="00C9027F" w:rsidRDefault="00C9027F" w:rsidP="000E01B2">
            <w:pPr>
              <w:autoSpaceDE/>
              <w:autoSpaceDN/>
              <w:adjustRightInd/>
              <w:rPr>
                <w:rFonts w:cs="Arial"/>
                <w:color w:val="000000" w:themeColor="text1"/>
                <w:kern w:val="24"/>
                <w:lang w:val="en-CA"/>
              </w:rPr>
            </w:pPr>
            <w:r>
              <w:rPr>
                <w:rFonts w:cs="Arial"/>
                <w:color w:val="000000" w:themeColor="text1"/>
                <w:kern w:val="24"/>
                <w:lang w:val="en-CA"/>
              </w:rPr>
              <w:t>Detector Mode</w:t>
            </w:r>
          </w:p>
        </w:tc>
        <w:tc>
          <w:tcPr>
            <w:tcW w:w="3135" w:type="dxa"/>
          </w:tcPr>
          <w:p w14:paraId="35FFCF01" w14:textId="77777777" w:rsidR="00C9027F" w:rsidRDefault="00A144D6" w:rsidP="000E01B2">
            <w:pPr>
              <w:autoSpaceDE/>
              <w:autoSpaceDN/>
              <w:adjustRightInd/>
              <w:rPr>
                <w:rFonts w:cs="Arial"/>
                <w:color w:val="000000" w:themeColor="text1"/>
                <w:kern w:val="24"/>
                <w:lang w:val="en-CA"/>
              </w:rPr>
            </w:pPr>
            <w:r>
              <w:rPr>
                <w:rFonts w:cs="Arial"/>
                <w:color w:val="000000" w:themeColor="text1"/>
                <w:kern w:val="24"/>
                <w:lang w:val="en-CA"/>
              </w:rPr>
              <w:t>Peak</w:t>
            </w:r>
          </w:p>
        </w:tc>
        <w:tc>
          <w:tcPr>
            <w:tcW w:w="3043" w:type="dxa"/>
          </w:tcPr>
          <w:p w14:paraId="31B5359A" w14:textId="77777777" w:rsidR="00C9027F" w:rsidRDefault="00C9027F" w:rsidP="000E01B2">
            <w:pPr>
              <w:autoSpaceDE/>
              <w:autoSpaceDN/>
              <w:adjustRightInd/>
              <w:rPr>
                <w:rFonts w:cs="Arial"/>
                <w:color w:val="000000" w:themeColor="text1"/>
                <w:kern w:val="24"/>
                <w:lang w:val="en-CA"/>
              </w:rPr>
            </w:pPr>
          </w:p>
        </w:tc>
      </w:tr>
      <w:tr w:rsidR="00C9027F" w:rsidRPr="000C6A7E" w14:paraId="01D6E93B" w14:textId="77777777" w:rsidTr="000E01B2">
        <w:trPr>
          <w:trHeight w:val="584"/>
        </w:trPr>
        <w:tc>
          <w:tcPr>
            <w:tcW w:w="3058" w:type="dxa"/>
          </w:tcPr>
          <w:p w14:paraId="24806135" w14:textId="77777777" w:rsidR="00C9027F" w:rsidRDefault="00C9027F" w:rsidP="000E01B2">
            <w:pPr>
              <w:autoSpaceDE/>
              <w:autoSpaceDN/>
              <w:adjustRightInd/>
              <w:rPr>
                <w:rFonts w:cs="Arial"/>
                <w:color w:val="000000" w:themeColor="text1"/>
                <w:kern w:val="24"/>
                <w:lang w:val="en-CA"/>
              </w:rPr>
            </w:pPr>
            <w:r>
              <w:rPr>
                <w:rFonts w:cs="Arial"/>
                <w:color w:val="000000" w:themeColor="text1"/>
                <w:kern w:val="24"/>
                <w:lang w:val="en-CA"/>
              </w:rPr>
              <w:t>Trace</w:t>
            </w:r>
          </w:p>
        </w:tc>
        <w:tc>
          <w:tcPr>
            <w:tcW w:w="3135" w:type="dxa"/>
          </w:tcPr>
          <w:p w14:paraId="6C1DE21A" w14:textId="77777777" w:rsidR="00C9027F" w:rsidRDefault="00A144D6" w:rsidP="000E01B2">
            <w:pPr>
              <w:autoSpaceDE/>
              <w:autoSpaceDN/>
              <w:adjustRightInd/>
              <w:rPr>
                <w:rFonts w:cs="Arial"/>
                <w:color w:val="000000" w:themeColor="text1"/>
                <w:kern w:val="24"/>
                <w:lang w:val="en-CA"/>
              </w:rPr>
            </w:pPr>
            <w:r>
              <w:rPr>
                <w:rFonts w:cs="Arial"/>
                <w:color w:val="000000" w:themeColor="text1"/>
                <w:kern w:val="24"/>
                <w:lang w:val="en-CA"/>
              </w:rPr>
              <w:t>Max Hold</w:t>
            </w:r>
          </w:p>
        </w:tc>
        <w:tc>
          <w:tcPr>
            <w:tcW w:w="3043" w:type="dxa"/>
          </w:tcPr>
          <w:p w14:paraId="5177F3F5" w14:textId="77777777" w:rsidR="00C9027F" w:rsidRDefault="00C9027F" w:rsidP="000E01B2">
            <w:pPr>
              <w:autoSpaceDE/>
              <w:autoSpaceDN/>
              <w:adjustRightInd/>
              <w:rPr>
                <w:rFonts w:cs="Arial"/>
                <w:color w:val="000000" w:themeColor="text1"/>
                <w:kern w:val="24"/>
                <w:lang w:val="en-CA"/>
              </w:rPr>
            </w:pPr>
          </w:p>
        </w:tc>
      </w:tr>
    </w:tbl>
    <w:p w14:paraId="2CBE2D23" w14:textId="77777777" w:rsidR="00AD12E0" w:rsidRDefault="00AD12E0" w:rsidP="00AD12E0"/>
    <w:p w14:paraId="6950314E" w14:textId="77777777" w:rsidR="003C4C03" w:rsidRDefault="003C4C03">
      <w:pPr>
        <w:autoSpaceDE/>
        <w:autoSpaceDN/>
        <w:adjustRightInd/>
        <w:rPr>
          <w:rFonts w:cs="Helvetica-Bold"/>
          <w:b/>
          <w:bCs/>
          <w:sz w:val="24"/>
          <w:szCs w:val="24"/>
        </w:rPr>
      </w:pPr>
      <w:r>
        <w:br w:type="page"/>
      </w:r>
    </w:p>
    <w:p w14:paraId="16D6741B" w14:textId="4ABDAAD9" w:rsidR="00A144D6" w:rsidRDefault="00A144D6" w:rsidP="00A144D6">
      <w:pPr>
        <w:pStyle w:val="Heading3"/>
      </w:pPr>
      <w:bookmarkStart w:id="1310" w:name="_Toc62228977"/>
      <w:r>
        <w:lastRenderedPageBreak/>
        <w:t>North America (for Tx Conducted Emissions Out-of-Band Measurements) settings based on FCC KDB 558074</w:t>
      </w:r>
      <w:bookmarkEnd w:id="1310"/>
    </w:p>
    <w:p w14:paraId="3C30F8DD" w14:textId="77777777" w:rsidR="00A144D6" w:rsidRDefault="00A144D6" w:rsidP="00A144D6"/>
    <w:p w14:paraId="3DC813F2" w14:textId="1755A31D" w:rsidR="00A144D6" w:rsidRDefault="00A144D6" w:rsidP="00A144D6">
      <w:pPr>
        <w:pStyle w:val="Caption"/>
        <w:keepNext/>
        <w:jc w:val="left"/>
      </w:pPr>
      <w:bookmarkStart w:id="1311" w:name="_Toc62229017"/>
      <w:r>
        <w:t xml:space="preserve">Table </w:t>
      </w:r>
      <w:fldSimple w:instr=" STYLEREF 1 \s ">
        <w:r w:rsidR="00EE6949">
          <w:rPr>
            <w:noProof/>
          </w:rPr>
          <w:t>5</w:t>
        </w:r>
      </w:fldSimple>
      <w:r w:rsidR="00A360B0">
        <w:noBreakHyphen/>
      </w:r>
      <w:fldSimple w:instr=" SEQ Table \* ARABIC \s 1 ">
        <w:r w:rsidR="00EE6949">
          <w:rPr>
            <w:noProof/>
          </w:rPr>
          <w:t>2</w:t>
        </w:r>
      </w:fldSimple>
      <w:r>
        <w:t xml:space="preserve"> Spectrum Analyzer Test Parameters </w:t>
      </w:r>
      <w:r w:rsidR="00F72F42">
        <w:t xml:space="preserve">– OOB Emissions </w:t>
      </w:r>
      <w:r>
        <w:t>(North American type gateways)</w:t>
      </w:r>
      <w:bookmarkEnd w:id="1311"/>
    </w:p>
    <w:tbl>
      <w:tblPr>
        <w:tblStyle w:val="TableGrid"/>
        <w:tblW w:w="9236" w:type="dxa"/>
        <w:tblLook w:val="0420" w:firstRow="1" w:lastRow="0" w:firstColumn="0" w:lastColumn="0" w:noHBand="0" w:noVBand="1"/>
      </w:tblPr>
      <w:tblGrid>
        <w:gridCol w:w="3058"/>
        <w:gridCol w:w="3135"/>
        <w:gridCol w:w="3043"/>
      </w:tblGrid>
      <w:tr w:rsidR="00A144D6" w:rsidRPr="000C6A7E" w14:paraId="753140A4" w14:textId="77777777" w:rsidTr="00A144D6">
        <w:trPr>
          <w:trHeight w:val="584"/>
        </w:trPr>
        <w:tc>
          <w:tcPr>
            <w:tcW w:w="3058" w:type="dxa"/>
            <w:hideMark/>
          </w:tcPr>
          <w:p w14:paraId="3FB206B4" w14:textId="77777777" w:rsidR="00A144D6" w:rsidRPr="00365E3D" w:rsidRDefault="00A144D6" w:rsidP="00A144D6">
            <w:pPr>
              <w:autoSpaceDE/>
              <w:autoSpaceDN/>
              <w:adjustRightInd/>
              <w:rPr>
                <w:rFonts w:cs="Arial"/>
                <w:b/>
                <w:color w:val="000000" w:themeColor="text1"/>
              </w:rPr>
            </w:pPr>
            <w:r>
              <w:rPr>
                <w:rFonts w:cs="Arial"/>
                <w:b/>
                <w:color w:val="000000" w:themeColor="text1"/>
                <w:kern w:val="24"/>
                <w:lang w:val="en-CA"/>
              </w:rPr>
              <w:t>Setting</w:t>
            </w:r>
          </w:p>
        </w:tc>
        <w:tc>
          <w:tcPr>
            <w:tcW w:w="3135" w:type="dxa"/>
            <w:hideMark/>
          </w:tcPr>
          <w:p w14:paraId="2BB7EE6D" w14:textId="77777777" w:rsidR="00A144D6" w:rsidRPr="00365E3D" w:rsidRDefault="00A144D6" w:rsidP="00A144D6">
            <w:pPr>
              <w:autoSpaceDE/>
              <w:autoSpaceDN/>
              <w:adjustRightInd/>
              <w:rPr>
                <w:rFonts w:cs="Arial"/>
                <w:b/>
                <w:color w:val="000000" w:themeColor="text1"/>
              </w:rPr>
            </w:pPr>
            <w:r>
              <w:rPr>
                <w:rFonts w:cs="Arial"/>
                <w:b/>
                <w:color w:val="000000" w:themeColor="text1"/>
                <w:kern w:val="24"/>
                <w:lang w:val="en-CA"/>
              </w:rPr>
              <w:t>Value</w:t>
            </w:r>
          </w:p>
        </w:tc>
        <w:tc>
          <w:tcPr>
            <w:tcW w:w="3043" w:type="dxa"/>
          </w:tcPr>
          <w:p w14:paraId="4A428691" w14:textId="77777777" w:rsidR="00A144D6" w:rsidRPr="00365E3D" w:rsidRDefault="00A144D6" w:rsidP="00A144D6">
            <w:pPr>
              <w:autoSpaceDE/>
              <w:autoSpaceDN/>
              <w:adjustRightInd/>
              <w:rPr>
                <w:rFonts w:cs="Arial"/>
                <w:b/>
                <w:color w:val="000000" w:themeColor="text1"/>
                <w:kern w:val="24"/>
                <w:lang w:val="en-CA"/>
              </w:rPr>
            </w:pPr>
            <w:r>
              <w:rPr>
                <w:rFonts w:cs="Arial"/>
                <w:b/>
                <w:color w:val="000000" w:themeColor="text1"/>
                <w:kern w:val="24"/>
                <w:lang w:val="en-CA"/>
              </w:rPr>
              <w:t>Notes</w:t>
            </w:r>
          </w:p>
        </w:tc>
      </w:tr>
      <w:tr w:rsidR="00A144D6" w:rsidRPr="000C6A7E" w14:paraId="5A62FA00" w14:textId="77777777" w:rsidTr="00A144D6">
        <w:trPr>
          <w:trHeight w:val="584"/>
        </w:trPr>
        <w:tc>
          <w:tcPr>
            <w:tcW w:w="3058" w:type="dxa"/>
          </w:tcPr>
          <w:p w14:paraId="7D89B6DB" w14:textId="77777777" w:rsidR="00A144D6" w:rsidRPr="00365E3D" w:rsidRDefault="00A144D6" w:rsidP="00A144D6">
            <w:pPr>
              <w:autoSpaceDE/>
              <w:autoSpaceDN/>
              <w:adjustRightInd/>
              <w:rPr>
                <w:rFonts w:cs="Arial"/>
                <w:color w:val="000000" w:themeColor="text1"/>
              </w:rPr>
            </w:pPr>
            <w:r>
              <w:rPr>
                <w:rFonts w:cs="Arial"/>
                <w:color w:val="000000" w:themeColor="text1"/>
              </w:rPr>
              <w:t>RBW</w:t>
            </w:r>
          </w:p>
        </w:tc>
        <w:tc>
          <w:tcPr>
            <w:tcW w:w="3135" w:type="dxa"/>
          </w:tcPr>
          <w:p w14:paraId="2738E353" w14:textId="77777777" w:rsidR="00A144D6" w:rsidRPr="00365E3D" w:rsidRDefault="00A144D6" w:rsidP="00A144D6">
            <w:pPr>
              <w:autoSpaceDE/>
              <w:autoSpaceDN/>
              <w:adjustRightInd/>
              <w:rPr>
                <w:rFonts w:cs="Arial"/>
                <w:color w:val="000000" w:themeColor="text1"/>
              </w:rPr>
            </w:pPr>
            <w:r>
              <w:rPr>
                <w:rFonts w:cs="Arial"/>
                <w:color w:val="000000" w:themeColor="text1"/>
              </w:rPr>
              <w:t>100kHz</w:t>
            </w:r>
          </w:p>
        </w:tc>
        <w:tc>
          <w:tcPr>
            <w:tcW w:w="3043" w:type="dxa"/>
          </w:tcPr>
          <w:p w14:paraId="4C75B30E" w14:textId="77777777" w:rsidR="00A144D6" w:rsidDel="00BD6EF5" w:rsidRDefault="00A144D6" w:rsidP="00A144D6">
            <w:pPr>
              <w:autoSpaceDE/>
              <w:autoSpaceDN/>
              <w:adjustRightInd/>
              <w:rPr>
                <w:rFonts w:cs="Arial"/>
                <w:color w:val="000000" w:themeColor="text1"/>
                <w:kern w:val="24"/>
                <w:lang w:val="en-CA"/>
              </w:rPr>
            </w:pPr>
          </w:p>
        </w:tc>
      </w:tr>
      <w:tr w:rsidR="00A144D6" w:rsidRPr="000C6A7E" w14:paraId="30718B8E" w14:textId="77777777" w:rsidTr="00A144D6">
        <w:trPr>
          <w:trHeight w:val="584"/>
        </w:trPr>
        <w:tc>
          <w:tcPr>
            <w:tcW w:w="3058" w:type="dxa"/>
          </w:tcPr>
          <w:p w14:paraId="221DAAA4" w14:textId="77777777" w:rsidR="00A144D6" w:rsidRDefault="00A144D6" w:rsidP="00A144D6">
            <w:pPr>
              <w:autoSpaceDE/>
              <w:autoSpaceDN/>
              <w:adjustRightInd/>
              <w:rPr>
                <w:rFonts w:cs="Arial"/>
                <w:color w:val="000000" w:themeColor="text1"/>
                <w:kern w:val="24"/>
                <w:lang w:val="en-CA"/>
              </w:rPr>
            </w:pPr>
            <w:r>
              <w:rPr>
                <w:rFonts w:cs="Arial"/>
                <w:color w:val="000000" w:themeColor="text1"/>
                <w:kern w:val="24"/>
                <w:lang w:val="en-CA"/>
              </w:rPr>
              <w:t>VBW</w:t>
            </w:r>
          </w:p>
        </w:tc>
        <w:tc>
          <w:tcPr>
            <w:tcW w:w="3135" w:type="dxa"/>
          </w:tcPr>
          <w:p w14:paraId="67282AD8" w14:textId="77777777" w:rsidR="00A144D6" w:rsidRDefault="00A144D6" w:rsidP="00A144D6">
            <w:pPr>
              <w:autoSpaceDE/>
              <w:autoSpaceDN/>
              <w:adjustRightInd/>
              <w:rPr>
                <w:rFonts w:cs="Arial"/>
                <w:color w:val="000000" w:themeColor="text1"/>
                <w:kern w:val="24"/>
                <w:lang w:val="en-CA"/>
              </w:rPr>
            </w:pPr>
            <w:r>
              <w:rPr>
                <w:rFonts w:cs="Arial"/>
                <w:color w:val="000000" w:themeColor="text1"/>
                <w:kern w:val="24"/>
                <w:lang w:val="en-CA"/>
              </w:rPr>
              <w:t>300kHz</w:t>
            </w:r>
          </w:p>
        </w:tc>
        <w:tc>
          <w:tcPr>
            <w:tcW w:w="3043" w:type="dxa"/>
          </w:tcPr>
          <w:p w14:paraId="0B00956F" w14:textId="77777777" w:rsidR="00A144D6" w:rsidRDefault="00A144D6" w:rsidP="00A144D6">
            <w:pPr>
              <w:autoSpaceDE/>
              <w:autoSpaceDN/>
              <w:adjustRightInd/>
              <w:rPr>
                <w:rFonts w:cs="Arial"/>
                <w:color w:val="000000" w:themeColor="text1"/>
                <w:kern w:val="24"/>
                <w:lang w:val="en-CA"/>
              </w:rPr>
            </w:pPr>
          </w:p>
        </w:tc>
      </w:tr>
      <w:tr w:rsidR="00A144D6" w:rsidRPr="000C6A7E" w14:paraId="77EBD045" w14:textId="77777777" w:rsidTr="00A144D6">
        <w:trPr>
          <w:trHeight w:val="584"/>
        </w:trPr>
        <w:tc>
          <w:tcPr>
            <w:tcW w:w="3058" w:type="dxa"/>
          </w:tcPr>
          <w:p w14:paraId="0F03A453" w14:textId="77777777" w:rsidR="00A144D6" w:rsidRDefault="00A144D6" w:rsidP="00A144D6">
            <w:pPr>
              <w:autoSpaceDE/>
              <w:autoSpaceDN/>
              <w:adjustRightInd/>
              <w:rPr>
                <w:rFonts w:cs="Arial"/>
                <w:color w:val="000000" w:themeColor="text1"/>
                <w:kern w:val="24"/>
                <w:lang w:val="en-CA"/>
              </w:rPr>
            </w:pPr>
            <w:r>
              <w:rPr>
                <w:rFonts w:cs="Arial"/>
                <w:color w:val="000000" w:themeColor="text1"/>
                <w:kern w:val="24"/>
                <w:lang w:val="en-CA"/>
              </w:rPr>
              <w:t>Span</w:t>
            </w:r>
          </w:p>
        </w:tc>
        <w:tc>
          <w:tcPr>
            <w:tcW w:w="3135" w:type="dxa"/>
          </w:tcPr>
          <w:p w14:paraId="19C3C08C" w14:textId="77777777" w:rsidR="00A144D6" w:rsidRDefault="00A144D6" w:rsidP="00A144D6">
            <w:pPr>
              <w:autoSpaceDE/>
              <w:autoSpaceDN/>
              <w:adjustRightInd/>
              <w:rPr>
                <w:rFonts w:cs="Arial"/>
                <w:color w:val="000000" w:themeColor="text1"/>
                <w:kern w:val="24"/>
                <w:lang w:val="en-CA"/>
              </w:rPr>
            </w:pPr>
            <w:r>
              <w:rPr>
                <w:rFonts w:cs="Arial"/>
                <w:color w:val="000000" w:themeColor="text1"/>
                <w:kern w:val="24"/>
                <w:lang w:val="en-CA"/>
              </w:rPr>
              <w:t>1MHz</w:t>
            </w:r>
          </w:p>
        </w:tc>
        <w:tc>
          <w:tcPr>
            <w:tcW w:w="3043" w:type="dxa"/>
          </w:tcPr>
          <w:p w14:paraId="05BE7DC6" w14:textId="77777777" w:rsidR="00A144D6" w:rsidRDefault="00A144D6" w:rsidP="00A144D6">
            <w:pPr>
              <w:autoSpaceDE/>
              <w:autoSpaceDN/>
              <w:adjustRightInd/>
              <w:rPr>
                <w:rFonts w:cs="Arial"/>
                <w:color w:val="000000" w:themeColor="text1"/>
                <w:kern w:val="24"/>
                <w:lang w:val="en-CA"/>
              </w:rPr>
            </w:pPr>
          </w:p>
        </w:tc>
      </w:tr>
      <w:tr w:rsidR="00A144D6" w:rsidRPr="000C6A7E" w14:paraId="0CB3833E" w14:textId="77777777" w:rsidTr="00A144D6">
        <w:trPr>
          <w:trHeight w:val="584"/>
        </w:trPr>
        <w:tc>
          <w:tcPr>
            <w:tcW w:w="3058" w:type="dxa"/>
          </w:tcPr>
          <w:p w14:paraId="2CA1E1E0" w14:textId="77777777" w:rsidR="00A144D6" w:rsidRDefault="00A144D6" w:rsidP="00A144D6">
            <w:pPr>
              <w:autoSpaceDE/>
              <w:autoSpaceDN/>
              <w:adjustRightInd/>
              <w:rPr>
                <w:rFonts w:cs="Arial"/>
                <w:color w:val="000000" w:themeColor="text1"/>
                <w:kern w:val="24"/>
                <w:lang w:val="en-CA"/>
              </w:rPr>
            </w:pPr>
            <w:r>
              <w:rPr>
                <w:rFonts w:cs="Arial"/>
                <w:color w:val="000000" w:themeColor="text1"/>
                <w:kern w:val="24"/>
                <w:lang w:val="en-CA"/>
              </w:rPr>
              <w:t>Detector Mode</w:t>
            </w:r>
          </w:p>
        </w:tc>
        <w:tc>
          <w:tcPr>
            <w:tcW w:w="3135" w:type="dxa"/>
          </w:tcPr>
          <w:p w14:paraId="59631D20" w14:textId="77777777" w:rsidR="00A144D6" w:rsidRDefault="00A144D6" w:rsidP="00A144D6">
            <w:pPr>
              <w:autoSpaceDE/>
              <w:autoSpaceDN/>
              <w:adjustRightInd/>
              <w:rPr>
                <w:rFonts w:cs="Arial"/>
                <w:color w:val="000000" w:themeColor="text1"/>
                <w:kern w:val="24"/>
                <w:lang w:val="en-CA"/>
              </w:rPr>
            </w:pPr>
            <w:r>
              <w:rPr>
                <w:rFonts w:cs="Arial"/>
                <w:color w:val="000000" w:themeColor="text1"/>
                <w:kern w:val="24"/>
                <w:lang w:val="en-CA"/>
              </w:rPr>
              <w:t>RMS</w:t>
            </w:r>
          </w:p>
        </w:tc>
        <w:tc>
          <w:tcPr>
            <w:tcW w:w="3043" w:type="dxa"/>
          </w:tcPr>
          <w:p w14:paraId="4A612ACB" w14:textId="77777777" w:rsidR="00A144D6" w:rsidRDefault="00A144D6" w:rsidP="00A144D6">
            <w:pPr>
              <w:autoSpaceDE/>
              <w:autoSpaceDN/>
              <w:adjustRightInd/>
              <w:rPr>
                <w:rFonts w:cs="Arial"/>
                <w:color w:val="000000" w:themeColor="text1"/>
                <w:kern w:val="24"/>
                <w:lang w:val="en-CA"/>
              </w:rPr>
            </w:pPr>
          </w:p>
        </w:tc>
      </w:tr>
      <w:tr w:rsidR="00A144D6" w:rsidRPr="000C6A7E" w14:paraId="07C28EE9" w14:textId="77777777" w:rsidTr="00A144D6">
        <w:trPr>
          <w:trHeight w:val="584"/>
        </w:trPr>
        <w:tc>
          <w:tcPr>
            <w:tcW w:w="3058" w:type="dxa"/>
          </w:tcPr>
          <w:p w14:paraId="5DBE9EAA" w14:textId="77777777" w:rsidR="00A144D6" w:rsidRDefault="00A144D6" w:rsidP="00A144D6">
            <w:pPr>
              <w:autoSpaceDE/>
              <w:autoSpaceDN/>
              <w:adjustRightInd/>
              <w:rPr>
                <w:rFonts w:cs="Arial"/>
                <w:color w:val="000000" w:themeColor="text1"/>
                <w:kern w:val="24"/>
                <w:lang w:val="en-CA"/>
              </w:rPr>
            </w:pPr>
            <w:r>
              <w:rPr>
                <w:rFonts w:cs="Arial"/>
                <w:color w:val="000000" w:themeColor="text1"/>
                <w:kern w:val="24"/>
                <w:lang w:val="en-CA"/>
              </w:rPr>
              <w:t>Trace</w:t>
            </w:r>
          </w:p>
        </w:tc>
        <w:tc>
          <w:tcPr>
            <w:tcW w:w="3135" w:type="dxa"/>
          </w:tcPr>
          <w:p w14:paraId="74D9C1FC" w14:textId="77777777" w:rsidR="00A144D6" w:rsidRDefault="00A144D6" w:rsidP="00A144D6">
            <w:pPr>
              <w:autoSpaceDE/>
              <w:autoSpaceDN/>
              <w:adjustRightInd/>
              <w:rPr>
                <w:rFonts w:cs="Arial"/>
                <w:color w:val="000000" w:themeColor="text1"/>
                <w:kern w:val="24"/>
                <w:lang w:val="en-CA"/>
              </w:rPr>
            </w:pPr>
            <w:r>
              <w:rPr>
                <w:rFonts w:cs="Arial"/>
                <w:color w:val="000000" w:themeColor="text1"/>
                <w:kern w:val="24"/>
                <w:lang w:val="en-CA"/>
              </w:rPr>
              <w:t>Average</w:t>
            </w:r>
          </w:p>
        </w:tc>
        <w:tc>
          <w:tcPr>
            <w:tcW w:w="3043" w:type="dxa"/>
          </w:tcPr>
          <w:p w14:paraId="60F3E5C5" w14:textId="77777777" w:rsidR="00A144D6" w:rsidRDefault="00A144D6" w:rsidP="00A144D6">
            <w:pPr>
              <w:autoSpaceDE/>
              <w:autoSpaceDN/>
              <w:adjustRightInd/>
              <w:rPr>
                <w:rFonts w:cs="Arial"/>
                <w:color w:val="000000" w:themeColor="text1"/>
                <w:kern w:val="24"/>
                <w:lang w:val="en-CA"/>
              </w:rPr>
            </w:pPr>
          </w:p>
        </w:tc>
      </w:tr>
    </w:tbl>
    <w:p w14:paraId="4DF13A0A" w14:textId="77777777" w:rsidR="00A144D6" w:rsidRDefault="00A144D6" w:rsidP="00A144D6"/>
    <w:p w14:paraId="3A4C70B8" w14:textId="77777777" w:rsidR="00AD12E0" w:rsidRDefault="00AD12E0" w:rsidP="00AD12E0"/>
    <w:p w14:paraId="218D0994" w14:textId="77777777" w:rsidR="00A144D6" w:rsidRDefault="00A144D6" w:rsidP="00AD12E0"/>
    <w:p w14:paraId="3AB5383A" w14:textId="77777777" w:rsidR="00AD12E0" w:rsidRDefault="00AD12E0" w:rsidP="00AD12E0">
      <w:pPr>
        <w:pStyle w:val="Heading3"/>
      </w:pPr>
      <w:bookmarkStart w:id="1312" w:name="_Toc62228978"/>
      <w:r>
        <w:t>EU</w:t>
      </w:r>
      <w:r w:rsidR="00137BBF">
        <w:t xml:space="preserve"> </w:t>
      </w:r>
      <w:r w:rsidR="00392DD6">
        <w:t>(for Tx Channel Occupied Bandwidth Measurements)</w:t>
      </w:r>
      <w:r w:rsidR="006A3696">
        <w:t xml:space="preserve"> </w:t>
      </w:r>
      <w:r w:rsidR="00A144D6">
        <w:t xml:space="preserve">settings </w:t>
      </w:r>
      <w:r w:rsidR="006A3696">
        <w:t>based on ETSI EN 300 220-1</w:t>
      </w:r>
      <w:bookmarkEnd w:id="1312"/>
    </w:p>
    <w:p w14:paraId="553ACB28" w14:textId="77777777" w:rsidR="00C9027F" w:rsidRDefault="00C9027F" w:rsidP="00C9027F"/>
    <w:p w14:paraId="4B909F50" w14:textId="0319CF63" w:rsidR="00C9027F" w:rsidRDefault="00C9027F" w:rsidP="00C9027F">
      <w:pPr>
        <w:pStyle w:val="Caption"/>
        <w:keepNext/>
        <w:jc w:val="left"/>
      </w:pPr>
      <w:bookmarkStart w:id="1313" w:name="_Toc62229018"/>
      <w:r>
        <w:t xml:space="preserve">Table </w:t>
      </w:r>
      <w:fldSimple w:instr=" STYLEREF 1 \s ">
        <w:r w:rsidR="00EE6949">
          <w:rPr>
            <w:noProof/>
          </w:rPr>
          <w:t>5</w:t>
        </w:r>
      </w:fldSimple>
      <w:r w:rsidR="00A360B0">
        <w:noBreakHyphen/>
      </w:r>
      <w:fldSimple w:instr=" SEQ Table \* ARABIC \s 1 ">
        <w:r w:rsidR="00EE6949">
          <w:rPr>
            <w:noProof/>
          </w:rPr>
          <w:t>3</w:t>
        </w:r>
      </w:fldSimple>
      <w:r>
        <w:t xml:space="preserve"> Spectrum Analyzer Test Parameters</w:t>
      </w:r>
      <w:r w:rsidR="00F72F42">
        <w:t xml:space="preserve"> – OBW </w:t>
      </w:r>
      <w:proofErr w:type="gramStart"/>
      <w:r w:rsidR="00F72F42">
        <w:t xml:space="preserve">Tests </w:t>
      </w:r>
      <w:r>
        <w:t xml:space="preserve"> (</w:t>
      </w:r>
      <w:proofErr w:type="gramEnd"/>
      <w:r>
        <w:t>EU type gateways)</w:t>
      </w:r>
      <w:bookmarkEnd w:id="1313"/>
    </w:p>
    <w:tbl>
      <w:tblPr>
        <w:tblStyle w:val="TableGrid"/>
        <w:tblW w:w="9236" w:type="dxa"/>
        <w:tblLook w:val="0420" w:firstRow="1" w:lastRow="0" w:firstColumn="0" w:lastColumn="0" w:noHBand="0" w:noVBand="1"/>
      </w:tblPr>
      <w:tblGrid>
        <w:gridCol w:w="3058"/>
        <w:gridCol w:w="3135"/>
        <w:gridCol w:w="3043"/>
      </w:tblGrid>
      <w:tr w:rsidR="00C9027F" w:rsidRPr="000C6A7E" w14:paraId="4040495F" w14:textId="77777777" w:rsidTr="000E01B2">
        <w:trPr>
          <w:trHeight w:val="584"/>
        </w:trPr>
        <w:tc>
          <w:tcPr>
            <w:tcW w:w="3058" w:type="dxa"/>
            <w:hideMark/>
          </w:tcPr>
          <w:p w14:paraId="063C9B7B" w14:textId="77777777" w:rsidR="00C9027F" w:rsidRPr="00365E3D" w:rsidRDefault="00C9027F" w:rsidP="000E01B2">
            <w:pPr>
              <w:autoSpaceDE/>
              <w:autoSpaceDN/>
              <w:adjustRightInd/>
              <w:rPr>
                <w:rFonts w:cs="Arial"/>
                <w:b/>
                <w:color w:val="000000" w:themeColor="text1"/>
              </w:rPr>
            </w:pPr>
            <w:r>
              <w:rPr>
                <w:rFonts w:cs="Arial"/>
                <w:b/>
                <w:color w:val="000000" w:themeColor="text1"/>
                <w:kern w:val="24"/>
                <w:lang w:val="en-CA"/>
              </w:rPr>
              <w:t>Setting</w:t>
            </w:r>
          </w:p>
        </w:tc>
        <w:tc>
          <w:tcPr>
            <w:tcW w:w="3135" w:type="dxa"/>
            <w:hideMark/>
          </w:tcPr>
          <w:p w14:paraId="5E2561DF" w14:textId="77777777" w:rsidR="00C9027F" w:rsidRPr="00365E3D" w:rsidRDefault="00C9027F" w:rsidP="000E01B2">
            <w:pPr>
              <w:autoSpaceDE/>
              <w:autoSpaceDN/>
              <w:adjustRightInd/>
              <w:rPr>
                <w:rFonts w:cs="Arial"/>
                <w:b/>
                <w:color w:val="000000" w:themeColor="text1"/>
              </w:rPr>
            </w:pPr>
            <w:r>
              <w:rPr>
                <w:rFonts w:cs="Arial"/>
                <w:b/>
                <w:color w:val="000000" w:themeColor="text1"/>
                <w:kern w:val="24"/>
                <w:lang w:val="en-CA"/>
              </w:rPr>
              <w:t>Value</w:t>
            </w:r>
          </w:p>
        </w:tc>
        <w:tc>
          <w:tcPr>
            <w:tcW w:w="3043" w:type="dxa"/>
          </w:tcPr>
          <w:p w14:paraId="5B289DF3" w14:textId="77777777" w:rsidR="00C9027F" w:rsidRPr="00365E3D" w:rsidRDefault="00C9027F" w:rsidP="000E01B2">
            <w:pPr>
              <w:autoSpaceDE/>
              <w:autoSpaceDN/>
              <w:adjustRightInd/>
              <w:rPr>
                <w:rFonts w:cs="Arial"/>
                <w:b/>
                <w:color w:val="000000" w:themeColor="text1"/>
                <w:kern w:val="24"/>
                <w:lang w:val="en-CA"/>
              </w:rPr>
            </w:pPr>
            <w:r>
              <w:rPr>
                <w:rFonts w:cs="Arial"/>
                <w:b/>
                <w:color w:val="000000" w:themeColor="text1"/>
                <w:kern w:val="24"/>
                <w:lang w:val="en-CA"/>
              </w:rPr>
              <w:t>Notes</w:t>
            </w:r>
          </w:p>
        </w:tc>
      </w:tr>
      <w:tr w:rsidR="00C9027F" w:rsidRPr="000C6A7E" w14:paraId="2B33259D" w14:textId="77777777" w:rsidTr="000E01B2">
        <w:trPr>
          <w:trHeight w:val="584"/>
        </w:trPr>
        <w:tc>
          <w:tcPr>
            <w:tcW w:w="3058" w:type="dxa"/>
          </w:tcPr>
          <w:p w14:paraId="7D4B9008" w14:textId="77777777" w:rsidR="00C9027F" w:rsidRPr="00365E3D" w:rsidRDefault="00C9027F" w:rsidP="000E01B2">
            <w:pPr>
              <w:autoSpaceDE/>
              <w:autoSpaceDN/>
              <w:adjustRightInd/>
              <w:rPr>
                <w:rFonts w:cs="Arial"/>
                <w:color w:val="000000" w:themeColor="text1"/>
              </w:rPr>
            </w:pPr>
            <w:r>
              <w:rPr>
                <w:rFonts w:cs="Arial"/>
                <w:color w:val="000000" w:themeColor="text1"/>
              </w:rPr>
              <w:t>RBW</w:t>
            </w:r>
          </w:p>
        </w:tc>
        <w:tc>
          <w:tcPr>
            <w:tcW w:w="3135" w:type="dxa"/>
          </w:tcPr>
          <w:p w14:paraId="56E190E5" w14:textId="77777777" w:rsidR="00C9027F" w:rsidRPr="00365E3D" w:rsidRDefault="00C9027F" w:rsidP="000E01B2">
            <w:pPr>
              <w:autoSpaceDE/>
              <w:autoSpaceDN/>
              <w:adjustRightInd/>
              <w:rPr>
                <w:rFonts w:cs="Arial"/>
                <w:color w:val="000000" w:themeColor="text1"/>
              </w:rPr>
            </w:pPr>
            <w:r>
              <w:rPr>
                <w:rFonts w:cs="Arial"/>
                <w:color w:val="000000" w:themeColor="text1"/>
              </w:rPr>
              <w:t>3kHz</w:t>
            </w:r>
          </w:p>
        </w:tc>
        <w:tc>
          <w:tcPr>
            <w:tcW w:w="3043" w:type="dxa"/>
          </w:tcPr>
          <w:p w14:paraId="26808320" w14:textId="77777777" w:rsidR="00C9027F" w:rsidDel="00BD6EF5" w:rsidRDefault="00C9027F" w:rsidP="000E01B2">
            <w:pPr>
              <w:autoSpaceDE/>
              <w:autoSpaceDN/>
              <w:adjustRightInd/>
              <w:rPr>
                <w:rFonts w:cs="Arial"/>
                <w:color w:val="000000" w:themeColor="text1"/>
                <w:kern w:val="24"/>
                <w:lang w:val="en-CA"/>
              </w:rPr>
            </w:pPr>
          </w:p>
        </w:tc>
      </w:tr>
      <w:tr w:rsidR="00C9027F" w:rsidRPr="000C6A7E" w14:paraId="0F3BF54F" w14:textId="77777777" w:rsidTr="000E01B2">
        <w:trPr>
          <w:trHeight w:val="584"/>
        </w:trPr>
        <w:tc>
          <w:tcPr>
            <w:tcW w:w="3058" w:type="dxa"/>
          </w:tcPr>
          <w:p w14:paraId="6436BA58" w14:textId="77777777" w:rsidR="00C9027F" w:rsidRDefault="00C9027F" w:rsidP="000E01B2">
            <w:pPr>
              <w:autoSpaceDE/>
              <w:autoSpaceDN/>
              <w:adjustRightInd/>
              <w:rPr>
                <w:rFonts w:cs="Arial"/>
                <w:color w:val="000000" w:themeColor="text1"/>
                <w:kern w:val="24"/>
                <w:lang w:val="en-CA"/>
              </w:rPr>
            </w:pPr>
            <w:r>
              <w:rPr>
                <w:rFonts w:cs="Arial"/>
                <w:color w:val="000000" w:themeColor="text1"/>
                <w:kern w:val="24"/>
                <w:lang w:val="en-CA"/>
              </w:rPr>
              <w:t>VBW</w:t>
            </w:r>
          </w:p>
        </w:tc>
        <w:tc>
          <w:tcPr>
            <w:tcW w:w="3135" w:type="dxa"/>
          </w:tcPr>
          <w:p w14:paraId="2297B8A8" w14:textId="77777777" w:rsidR="00C9027F" w:rsidRDefault="00C9027F" w:rsidP="000E01B2">
            <w:pPr>
              <w:autoSpaceDE/>
              <w:autoSpaceDN/>
              <w:adjustRightInd/>
              <w:rPr>
                <w:rFonts w:cs="Arial"/>
                <w:color w:val="000000" w:themeColor="text1"/>
                <w:kern w:val="24"/>
                <w:lang w:val="en-CA"/>
              </w:rPr>
            </w:pPr>
            <w:r>
              <w:rPr>
                <w:rFonts w:cs="Arial"/>
                <w:color w:val="000000" w:themeColor="text1"/>
                <w:kern w:val="24"/>
                <w:lang w:val="en-CA"/>
              </w:rPr>
              <w:t>10kHz</w:t>
            </w:r>
          </w:p>
        </w:tc>
        <w:tc>
          <w:tcPr>
            <w:tcW w:w="3043" w:type="dxa"/>
          </w:tcPr>
          <w:p w14:paraId="3193D415" w14:textId="77777777" w:rsidR="00C9027F" w:rsidRDefault="00C9027F" w:rsidP="000E01B2">
            <w:pPr>
              <w:autoSpaceDE/>
              <w:autoSpaceDN/>
              <w:adjustRightInd/>
              <w:rPr>
                <w:rFonts w:cs="Arial"/>
                <w:color w:val="000000" w:themeColor="text1"/>
                <w:kern w:val="24"/>
                <w:lang w:val="en-CA"/>
              </w:rPr>
            </w:pPr>
          </w:p>
        </w:tc>
      </w:tr>
      <w:tr w:rsidR="00C9027F" w:rsidRPr="000C6A7E" w14:paraId="3BF96AED" w14:textId="77777777" w:rsidTr="000E01B2">
        <w:trPr>
          <w:trHeight w:val="584"/>
        </w:trPr>
        <w:tc>
          <w:tcPr>
            <w:tcW w:w="3058" w:type="dxa"/>
          </w:tcPr>
          <w:p w14:paraId="0A3E9CB6" w14:textId="77777777" w:rsidR="00C9027F" w:rsidRDefault="00C9027F" w:rsidP="000E01B2">
            <w:pPr>
              <w:autoSpaceDE/>
              <w:autoSpaceDN/>
              <w:adjustRightInd/>
              <w:rPr>
                <w:rFonts w:cs="Arial"/>
                <w:color w:val="000000" w:themeColor="text1"/>
                <w:kern w:val="24"/>
                <w:lang w:val="en-CA"/>
              </w:rPr>
            </w:pPr>
            <w:r>
              <w:rPr>
                <w:rFonts w:cs="Arial"/>
                <w:color w:val="000000" w:themeColor="text1"/>
                <w:kern w:val="24"/>
                <w:lang w:val="en-CA"/>
              </w:rPr>
              <w:t>Span</w:t>
            </w:r>
          </w:p>
        </w:tc>
        <w:tc>
          <w:tcPr>
            <w:tcW w:w="3135" w:type="dxa"/>
          </w:tcPr>
          <w:p w14:paraId="1F0EB0C2" w14:textId="3A2DF8F2" w:rsidR="00C9027F" w:rsidRDefault="004E5D62" w:rsidP="000E01B2">
            <w:pPr>
              <w:autoSpaceDE/>
              <w:autoSpaceDN/>
              <w:adjustRightInd/>
              <w:rPr>
                <w:rFonts w:cs="Arial"/>
                <w:color w:val="000000" w:themeColor="text1"/>
                <w:kern w:val="24"/>
                <w:lang w:val="en-CA"/>
              </w:rPr>
            </w:pPr>
            <w:r>
              <w:rPr>
                <w:rFonts w:cs="Arial"/>
                <w:color w:val="000000" w:themeColor="text1"/>
                <w:kern w:val="24"/>
                <w:lang w:val="en-CA"/>
              </w:rPr>
              <w:t>400kHz</w:t>
            </w:r>
          </w:p>
        </w:tc>
        <w:tc>
          <w:tcPr>
            <w:tcW w:w="3043" w:type="dxa"/>
          </w:tcPr>
          <w:p w14:paraId="119FD6A0" w14:textId="77777777" w:rsidR="00C9027F" w:rsidRDefault="00C9027F" w:rsidP="000E01B2">
            <w:pPr>
              <w:autoSpaceDE/>
              <w:autoSpaceDN/>
              <w:adjustRightInd/>
              <w:rPr>
                <w:rFonts w:cs="Arial"/>
                <w:color w:val="000000" w:themeColor="text1"/>
                <w:kern w:val="24"/>
                <w:lang w:val="en-CA"/>
              </w:rPr>
            </w:pPr>
          </w:p>
        </w:tc>
      </w:tr>
      <w:tr w:rsidR="00C9027F" w:rsidRPr="000C6A7E" w14:paraId="65D88B2D" w14:textId="77777777" w:rsidTr="000E01B2">
        <w:trPr>
          <w:trHeight w:val="584"/>
        </w:trPr>
        <w:tc>
          <w:tcPr>
            <w:tcW w:w="3058" w:type="dxa"/>
          </w:tcPr>
          <w:p w14:paraId="6A87E5C7" w14:textId="77777777" w:rsidR="00C9027F" w:rsidRDefault="00C9027F" w:rsidP="000E01B2">
            <w:pPr>
              <w:autoSpaceDE/>
              <w:autoSpaceDN/>
              <w:adjustRightInd/>
              <w:rPr>
                <w:rFonts w:cs="Arial"/>
                <w:color w:val="000000" w:themeColor="text1"/>
                <w:kern w:val="24"/>
                <w:lang w:val="en-CA"/>
              </w:rPr>
            </w:pPr>
            <w:r>
              <w:rPr>
                <w:rFonts w:cs="Arial"/>
                <w:color w:val="000000" w:themeColor="text1"/>
                <w:kern w:val="24"/>
                <w:lang w:val="en-CA"/>
              </w:rPr>
              <w:t>Detector Mode</w:t>
            </w:r>
          </w:p>
        </w:tc>
        <w:tc>
          <w:tcPr>
            <w:tcW w:w="3135" w:type="dxa"/>
          </w:tcPr>
          <w:p w14:paraId="7A8701C5" w14:textId="10B43874" w:rsidR="00C9027F" w:rsidRDefault="004E5D62" w:rsidP="000E01B2">
            <w:pPr>
              <w:autoSpaceDE/>
              <w:autoSpaceDN/>
              <w:adjustRightInd/>
              <w:rPr>
                <w:rFonts w:cs="Arial"/>
                <w:color w:val="000000" w:themeColor="text1"/>
                <w:kern w:val="24"/>
                <w:lang w:val="en-CA"/>
              </w:rPr>
            </w:pPr>
            <w:r>
              <w:rPr>
                <w:rFonts w:cs="Arial"/>
                <w:color w:val="000000" w:themeColor="text1"/>
                <w:kern w:val="24"/>
                <w:lang w:val="en-CA"/>
              </w:rPr>
              <w:t>RMS</w:t>
            </w:r>
          </w:p>
        </w:tc>
        <w:tc>
          <w:tcPr>
            <w:tcW w:w="3043" w:type="dxa"/>
          </w:tcPr>
          <w:p w14:paraId="285BD3C9" w14:textId="77777777" w:rsidR="00C9027F" w:rsidRDefault="00C9027F" w:rsidP="000E01B2">
            <w:pPr>
              <w:autoSpaceDE/>
              <w:autoSpaceDN/>
              <w:adjustRightInd/>
              <w:rPr>
                <w:rFonts w:cs="Arial"/>
                <w:color w:val="000000" w:themeColor="text1"/>
                <w:kern w:val="24"/>
                <w:lang w:val="en-CA"/>
              </w:rPr>
            </w:pPr>
          </w:p>
        </w:tc>
      </w:tr>
      <w:tr w:rsidR="00C9027F" w:rsidRPr="000C6A7E" w14:paraId="52982377" w14:textId="77777777" w:rsidTr="000E01B2">
        <w:trPr>
          <w:trHeight w:val="584"/>
        </w:trPr>
        <w:tc>
          <w:tcPr>
            <w:tcW w:w="3058" w:type="dxa"/>
          </w:tcPr>
          <w:p w14:paraId="3F60304A" w14:textId="77777777" w:rsidR="00C9027F" w:rsidRDefault="00C9027F" w:rsidP="000E01B2">
            <w:pPr>
              <w:autoSpaceDE/>
              <w:autoSpaceDN/>
              <w:adjustRightInd/>
              <w:rPr>
                <w:rFonts w:cs="Arial"/>
                <w:color w:val="000000" w:themeColor="text1"/>
                <w:kern w:val="24"/>
                <w:lang w:val="en-CA"/>
              </w:rPr>
            </w:pPr>
            <w:r>
              <w:rPr>
                <w:rFonts w:cs="Arial"/>
                <w:color w:val="000000" w:themeColor="text1"/>
                <w:kern w:val="24"/>
                <w:lang w:val="en-CA"/>
              </w:rPr>
              <w:t>Trace</w:t>
            </w:r>
          </w:p>
        </w:tc>
        <w:tc>
          <w:tcPr>
            <w:tcW w:w="3135" w:type="dxa"/>
          </w:tcPr>
          <w:p w14:paraId="682952C8" w14:textId="77777777" w:rsidR="00C9027F" w:rsidRDefault="006A3696" w:rsidP="000E01B2">
            <w:pPr>
              <w:autoSpaceDE/>
              <w:autoSpaceDN/>
              <w:adjustRightInd/>
              <w:rPr>
                <w:rFonts w:cs="Arial"/>
                <w:color w:val="000000" w:themeColor="text1"/>
                <w:kern w:val="24"/>
                <w:lang w:val="en-CA"/>
              </w:rPr>
            </w:pPr>
            <w:r>
              <w:rPr>
                <w:rFonts w:cs="Arial"/>
                <w:color w:val="000000" w:themeColor="text1"/>
                <w:kern w:val="24"/>
                <w:lang w:val="en-CA"/>
              </w:rPr>
              <w:t>Max Hold</w:t>
            </w:r>
          </w:p>
        </w:tc>
        <w:tc>
          <w:tcPr>
            <w:tcW w:w="3043" w:type="dxa"/>
          </w:tcPr>
          <w:p w14:paraId="1459C2F0" w14:textId="77777777" w:rsidR="00C9027F" w:rsidRDefault="00C9027F" w:rsidP="000E01B2">
            <w:pPr>
              <w:autoSpaceDE/>
              <w:autoSpaceDN/>
              <w:adjustRightInd/>
              <w:rPr>
                <w:rFonts w:cs="Arial"/>
                <w:color w:val="000000" w:themeColor="text1"/>
                <w:kern w:val="24"/>
                <w:lang w:val="en-CA"/>
              </w:rPr>
            </w:pPr>
          </w:p>
        </w:tc>
      </w:tr>
    </w:tbl>
    <w:p w14:paraId="31956180" w14:textId="77777777" w:rsidR="00C9027F" w:rsidRDefault="00C9027F" w:rsidP="00C9027F"/>
    <w:p w14:paraId="4ACA3A19" w14:textId="77777777" w:rsidR="00137BBF" w:rsidRDefault="00137BBF" w:rsidP="00C9027F"/>
    <w:p w14:paraId="4B23BFAD" w14:textId="77777777" w:rsidR="00137BBF" w:rsidRDefault="00137BBF" w:rsidP="00C9027F"/>
    <w:p w14:paraId="357D2D95" w14:textId="77777777" w:rsidR="00137BBF" w:rsidRDefault="00137BBF" w:rsidP="00C9027F"/>
    <w:p w14:paraId="1E4A8FE3" w14:textId="77777777" w:rsidR="00137BBF" w:rsidRDefault="00137BBF" w:rsidP="00C9027F"/>
    <w:p w14:paraId="6044BD61" w14:textId="77777777" w:rsidR="003C4C03" w:rsidRDefault="003C4C03">
      <w:pPr>
        <w:autoSpaceDE/>
        <w:autoSpaceDN/>
        <w:adjustRightInd/>
        <w:rPr>
          <w:rFonts w:cs="Helvetica-Bold"/>
          <w:b/>
          <w:bCs/>
          <w:sz w:val="24"/>
          <w:szCs w:val="24"/>
        </w:rPr>
      </w:pPr>
      <w:r>
        <w:br w:type="page"/>
      </w:r>
    </w:p>
    <w:p w14:paraId="2D7EBA61" w14:textId="4792A806" w:rsidR="00137BBF" w:rsidRDefault="00137BBF" w:rsidP="00137BBF">
      <w:pPr>
        <w:pStyle w:val="Heading3"/>
      </w:pPr>
      <w:bookmarkStart w:id="1314" w:name="_Toc62228979"/>
      <w:r>
        <w:lastRenderedPageBreak/>
        <w:t xml:space="preserve">EU (for </w:t>
      </w:r>
      <w:r w:rsidR="00C56223">
        <w:t>Tx Conducted Emissions Out-of-Band Measurements below</w:t>
      </w:r>
      <w:r>
        <w:t xml:space="preserve"> 1GHz)</w:t>
      </w:r>
      <w:bookmarkEnd w:id="1314"/>
    </w:p>
    <w:p w14:paraId="71C0D694" w14:textId="77777777" w:rsidR="00137BBF" w:rsidRDefault="00137BBF" w:rsidP="00137BBF"/>
    <w:p w14:paraId="0DF4E694" w14:textId="06507D16" w:rsidR="00137BBF" w:rsidRDefault="00137BBF" w:rsidP="00137BBF">
      <w:pPr>
        <w:pStyle w:val="Caption"/>
        <w:keepNext/>
        <w:jc w:val="left"/>
      </w:pPr>
      <w:bookmarkStart w:id="1315" w:name="_Toc62229019"/>
      <w:r>
        <w:t xml:space="preserve">Table </w:t>
      </w:r>
      <w:fldSimple w:instr=" STYLEREF 1 \s ">
        <w:r w:rsidR="00EE6949">
          <w:rPr>
            <w:noProof/>
          </w:rPr>
          <w:t>5</w:t>
        </w:r>
      </w:fldSimple>
      <w:r w:rsidR="00A360B0">
        <w:noBreakHyphen/>
      </w:r>
      <w:fldSimple w:instr=" SEQ Table \* ARABIC \s 1 ">
        <w:r w:rsidR="00EE6949">
          <w:rPr>
            <w:noProof/>
          </w:rPr>
          <w:t>4</w:t>
        </w:r>
      </w:fldSimple>
      <w:r>
        <w:t xml:space="preserve"> Spectrum Analyzer Test Parameters</w:t>
      </w:r>
      <w:r w:rsidR="00F72F42">
        <w:t xml:space="preserve"> – OOB Emissions below 1</w:t>
      </w:r>
      <w:proofErr w:type="gramStart"/>
      <w:r w:rsidR="00F72F42">
        <w:t xml:space="preserve">GHz </w:t>
      </w:r>
      <w:r>
        <w:t xml:space="preserve"> (</w:t>
      </w:r>
      <w:proofErr w:type="gramEnd"/>
      <w:r>
        <w:t>EU type gateways)</w:t>
      </w:r>
      <w:bookmarkEnd w:id="1315"/>
    </w:p>
    <w:tbl>
      <w:tblPr>
        <w:tblStyle w:val="TableGrid"/>
        <w:tblW w:w="9236" w:type="dxa"/>
        <w:tblLook w:val="0420" w:firstRow="1" w:lastRow="0" w:firstColumn="0" w:lastColumn="0" w:noHBand="0" w:noVBand="1"/>
      </w:tblPr>
      <w:tblGrid>
        <w:gridCol w:w="3058"/>
        <w:gridCol w:w="3135"/>
        <w:gridCol w:w="3043"/>
      </w:tblGrid>
      <w:tr w:rsidR="00137BBF" w:rsidRPr="000C6A7E" w14:paraId="714979E0" w14:textId="77777777" w:rsidTr="00137BBF">
        <w:trPr>
          <w:trHeight w:val="584"/>
        </w:trPr>
        <w:tc>
          <w:tcPr>
            <w:tcW w:w="3058" w:type="dxa"/>
            <w:hideMark/>
          </w:tcPr>
          <w:p w14:paraId="073E6428" w14:textId="77777777" w:rsidR="00137BBF" w:rsidRPr="00365E3D" w:rsidRDefault="00137BBF" w:rsidP="00137BBF">
            <w:pPr>
              <w:autoSpaceDE/>
              <w:autoSpaceDN/>
              <w:adjustRightInd/>
              <w:rPr>
                <w:rFonts w:cs="Arial"/>
                <w:b/>
                <w:color w:val="000000" w:themeColor="text1"/>
              </w:rPr>
            </w:pPr>
            <w:r>
              <w:rPr>
                <w:rFonts w:cs="Arial"/>
                <w:b/>
                <w:color w:val="000000" w:themeColor="text1"/>
                <w:kern w:val="24"/>
                <w:lang w:val="en-CA"/>
              </w:rPr>
              <w:t>Setting</w:t>
            </w:r>
          </w:p>
        </w:tc>
        <w:tc>
          <w:tcPr>
            <w:tcW w:w="3135" w:type="dxa"/>
            <w:hideMark/>
          </w:tcPr>
          <w:p w14:paraId="7F950255" w14:textId="77777777" w:rsidR="00137BBF" w:rsidRPr="00365E3D" w:rsidRDefault="00137BBF" w:rsidP="00137BBF">
            <w:pPr>
              <w:autoSpaceDE/>
              <w:autoSpaceDN/>
              <w:adjustRightInd/>
              <w:rPr>
                <w:rFonts w:cs="Arial"/>
                <w:b/>
                <w:color w:val="000000" w:themeColor="text1"/>
              </w:rPr>
            </w:pPr>
            <w:r>
              <w:rPr>
                <w:rFonts w:cs="Arial"/>
                <w:b/>
                <w:color w:val="000000" w:themeColor="text1"/>
                <w:kern w:val="24"/>
                <w:lang w:val="en-CA"/>
              </w:rPr>
              <w:t>Value</w:t>
            </w:r>
          </w:p>
        </w:tc>
        <w:tc>
          <w:tcPr>
            <w:tcW w:w="3043" w:type="dxa"/>
          </w:tcPr>
          <w:p w14:paraId="128772BD" w14:textId="77777777" w:rsidR="00137BBF" w:rsidRPr="00365E3D" w:rsidRDefault="00137BBF" w:rsidP="00137BBF">
            <w:pPr>
              <w:autoSpaceDE/>
              <w:autoSpaceDN/>
              <w:adjustRightInd/>
              <w:rPr>
                <w:rFonts w:cs="Arial"/>
                <w:b/>
                <w:color w:val="000000" w:themeColor="text1"/>
                <w:kern w:val="24"/>
                <w:lang w:val="en-CA"/>
              </w:rPr>
            </w:pPr>
            <w:r>
              <w:rPr>
                <w:rFonts w:cs="Arial"/>
                <w:b/>
                <w:color w:val="000000" w:themeColor="text1"/>
                <w:kern w:val="24"/>
                <w:lang w:val="en-CA"/>
              </w:rPr>
              <w:t>Notes</w:t>
            </w:r>
          </w:p>
        </w:tc>
      </w:tr>
      <w:tr w:rsidR="00137BBF" w:rsidRPr="000C6A7E" w14:paraId="64F44E3D" w14:textId="77777777" w:rsidTr="00137BBF">
        <w:trPr>
          <w:trHeight w:val="584"/>
        </w:trPr>
        <w:tc>
          <w:tcPr>
            <w:tcW w:w="3058" w:type="dxa"/>
          </w:tcPr>
          <w:p w14:paraId="2AD56F93" w14:textId="77777777" w:rsidR="00137BBF" w:rsidRPr="00365E3D" w:rsidRDefault="00137BBF" w:rsidP="00137BBF">
            <w:pPr>
              <w:autoSpaceDE/>
              <w:autoSpaceDN/>
              <w:adjustRightInd/>
              <w:rPr>
                <w:rFonts w:cs="Arial"/>
                <w:color w:val="000000" w:themeColor="text1"/>
              </w:rPr>
            </w:pPr>
            <w:r>
              <w:rPr>
                <w:rFonts w:cs="Arial"/>
                <w:color w:val="000000" w:themeColor="text1"/>
              </w:rPr>
              <w:t>RBW</w:t>
            </w:r>
          </w:p>
        </w:tc>
        <w:tc>
          <w:tcPr>
            <w:tcW w:w="3135" w:type="dxa"/>
          </w:tcPr>
          <w:p w14:paraId="59263524" w14:textId="77777777" w:rsidR="00137BBF" w:rsidRPr="00365E3D" w:rsidRDefault="00C56223" w:rsidP="00137BBF">
            <w:pPr>
              <w:autoSpaceDE/>
              <w:autoSpaceDN/>
              <w:adjustRightInd/>
              <w:rPr>
                <w:rFonts w:cs="Arial"/>
                <w:color w:val="000000" w:themeColor="text1"/>
              </w:rPr>
            </w:pPr>
            <w:r>
              <w:rPr>
                <w:rFonts w:cs="Arial"/>
                <w:color w:val="000000" w:themeColor="text1"/>
              </w:rPr>
              <w:t>100</w:t>
            </w:r>
            <w:r w:rsidR="00137BBF">
              <w:rPr>
                <w:rFonts w:cs="Arial"/>
                <w:color w:val="000000" w:themeColor="text1"/>
              </w:rPr>
              <w:t>kHz</w:t>
            </w:r>
          </w:p>
        </w:tc>
        <w:tc>
          <w:tcPr>
            <w:tcW w:w="3043" w:type="dxa"/>
          </w:tcPr>
          <w:p w14:paraId="29D17EA5" w14:textId="77777777" w:rsidR="00137BBF" w:rsidDel="00BD6EF5" w:rsidRDefault="00137BBF" w:rsidP="00137BBF">
            <w:pPr>
              <w:autoSpaceDE/>
              <w:autoSpaceDN/>
              <w:adjustRightInd/>
              <w:rPr>
                <w:rFonts w:cs="Arial"/>
                <w:color w:val="000000" w:themeColor="text1"/>
                <w:kern w:val="24"/>
                <w:lang w:val="en-CA"/>
              </w:rPr>
            </w:pPr>
          </w:p>
        </w:tc>
      </w:tr>
      <w:tr w:rsidR="00137BBF" w:rsidRPr="000C6A7E" w14:paraId="3C2F8427" w14:textId="77777777" w:rsidTr="00137BBF">
        <w:trPr>
          <w:trHeight w:val="584"/>
        </w:trPr>
        <w:tc>
          <w:tcPr>
            <w:tcW w:w="3058" w:type="dxa"/>
          </w:tcPr>
          <w:p w14:paraId="0B6A733F" w14:textId="77777777" w:rsidR="00137BBF" w:rsidRDefault="00137BBF" w:rsidP="00137BBF">
            <w:pPr>
              <w:autoSpaceDE/>
              <w:autoSpaceDN/>
              <w:adjustRightInd/>
              <w:rPr>
                <w:rFonts w:cs="Arial"/>
                <w:color w:val="000000" w:themeColor="text1"/>
                <w:kern w:val="24"/>
                <w:lang w:val="en-CA"/>
              </w:rPr>
            </w:pPr>
            <w:r>
              <w:rPr>
                <w:rFonts w:cs="Arial"/>
                <w:color w:val="000000" w:themeColor="text1"/>
                <w:kern w:val="24"/>
                <w:lang w:val="en-CA"/>
              </w:rPr>
              <w:t>VBW</w:t>
            </w:r>
          </w:p>
        </w:tc>
        <w:tc>
          <w:tcPr>
            <w:tcW w:w="3135" w:type="dxa"/>
          </w:tcPr>
          <w:p w14:paraId="0DD3FFBF" w14:textId="77777777" w:rsidR="00137BBF" w:rsidRDefault="00C56223" w:rsidP="00137BBF">
            <w:pPr>
              <w:autoSpaceDE/>
              <w:autoSpaceDN/>
              <w:adjustRightInd/>
              <w:rPr>
                <w:rFonts w:cs="Arial"/>
                <w:color w:val="000000" w:themeColor="text1"/>
                <w:kern w:val="24"/>
                <w:lang w:val="en-CA"/>
              </w:rPr>
            </w:pPr>
            <w:r>
              <w:rPr>
                <w:rFonts w:cs="Arial"/>
                <w:color w:val="000000" w:themeColor="text1"/>
                <w:kern w:val="24"/>
                <w:lang w:val="en-CA"/>
              </w:rPr>
              <w:t>3</w:t>
            </w:r>
            <w:r w:rsidR="00137BBF">
              <w:rPr>
                <w:rFonts w:cs="Arial"/>
                <w:color w:val="000000" w:themeColor="text1"/>
                <w:kern w:val="24"/>
                <w:lang w:val="en-CA"/>
              </w:rPr>
              <w:t>00kHz</w:t>
            </w:r>
          </w:p>
        </w:tc>
        <w:tc>
          <w:tcPr>
            <w:tcW w:w="3043" w:type="dxa"/>
          </w:tcPr>
          <w:p w14:paraId="1906FD48" w14:textId="77777777" w:rsidR="00137BBF" w:rsidRDefault="00137BBF" w:rsidP="00137BBF">
            <w:pPr>
              <w:autoSpaceDE/>
              <w:autoSpaceDN/>
              <w:adjustRightInd/>
              <w:rPr>
                <w:rFonts w:cs="Arial"/>
                <w:color w:val="000000" w:themeColor="text1"/>
                <w:kern w:val="24"/>
                <w:lang w:val="en-CA"/>
              </w:rPr>
            </w:pPr>
          </w:p>
        </w:tc>
      </w:tr>
      <w:tr w:rsidR="00137BBF" w:rsidRPr="000C6A7E" w14:paraId="5E1DBE57" w14:textId="77777777" w:rsidTr="00137BBF">
        <w:trPr>
          <w:trHeight w:val="584"/>
        </w:trPr>
        <w:tc>
          <w:tcPr>
            <w:tcW w:w="3058" w:type="dxa"/>
          </w:tcPr>
          <w:p w14:paraId="05EDB393" w14:textId="77777777" w:rsidR="00137BBF" w:rsidRDefault="00137BBF" w:rsidP="00137BBF">
            <w:pPr>
              <w:autoSpaceDE/>
              <w:autoSpaceDN/>
              <w:adjustRightInd/>
              <w:rPr>
                <w:rFonts w:cs="Arial"/>
                <w:color w:val="000000" w:themeColor="text1"/>
                <w:kern w:val="24"/>
                <w:lang w:val="en-CA"/>
              </w:rPr>
            </w:pPr>
            <w:r>
              <w:rPr>
                <w:rFonts w:cs="Arial"/>
                <w:color w:val="000000" w:themeColor="text1"/>
                <w:kern w:val="24"/>
                <w:lang w:val="en-CA"/>
              </w:rPr>
              <w:t>Span</w:t>
            </w:r>
          </w:p>
        </w:tc>
        <w:tc>
          <w:tcPr>
            <w:tcW w:w="3135" w:type="dxa"/>
          </w:tcPr>
          <w:p w14:paraId="0B0EB4FE" w14:textId="6CE67A21" w:rsidR="00137BBF" w:rsidRDefault="004E5D62" w:rsidP="00137BBF">
            <w:pPr>
              <w:autoSpaceDE/>
              <w:autoSpaceDN/>
              <w:adjustRightInd/>
              <w:rPr>
                <w:rFonts w:cs="Arial"/>
                <w:color w:val="000000" w:themeColor="text1"/>
                <w:kern w:val="24"/>
                <w:lang w:val="en-CA"/>
              </w:rPr>
            </w:pPr>
            <w:r>
              <w:rPr>
                <w:rFonts w:cs="Arial"/>
                <w:color w:val="000000" w:themeColor="text1"/>
                <w:kern w:val="24"/>
                <w:lang w:val="en-CA"/>
              </w:rPr>
              <w:t>Band</w:t>
            </w:r>
          </w:p>
        </w:tc>
        <w:tc>
          <w:tcPr>
            <w:tcW w:w="3043" w:type="dxa"/>
          </w:tcPr>
          <w:p w14:paraId="4E423CA7" w14:textId="77777777" w:rsidR="00137BBF" w:rsidRDefault="00137BBF" w:rsidP="00137BBF">
            <w:pPr>
              <w:autoSpaceDE/>
              <w:autoSpaceDN/>
              <w:adjustRightInd/>
              <w:rPr>
                <w:rFonts w:cs="Arial"/>
                <w:color w:val="000000" w:themeColor="text1"/>
                <w:kern w:val="24"/>
                <w:lang w:val="en-CA"/>
              </w:rPr>
            </w:pPr>
          </w:p>
        </w:tc>
      </w:tr>
      <w:tr w:rsidR="00137BBF" w:rsidRPr="000C6A7E" w14:paraId="11BEACA8" w14:textId="77777777" w:rsidTr="00137BBF">
        <w:trPr>
          <w:trHeight w:val="584"/>
        </w:trPr>
        <w:tc>
          <w:tcPr>
            <w:tcW w:w="3058" w:type="dxa"/>
          </w:tcPr>
          <w:p w14:paraId="361BEA1F" w14:textId="77777777" w:rsidR="00137BBF" w:rsidRDefault="00137BBF" w:rsidP="00137BBF">
            <w:pPr>
              <w:autoSpaceDE/>
              <w:autoSpaceDN/>
              <w:adjustRightInd/>
              <w:rPr>
                <w:rFonts w:cs="Arial"/>
                <w:color w:val="000000" w:themeColor="text1"/>
                <w:kern w:val="24"/>
                <w:lang w:val="en-CA"/>
              </w:rPr>
            </w:pPr>
            <w:r>
              <w:rPr>
                <w:rFonts w:cs="Arial"/>
                <w:color w:val="000000" w:themeColor="text1"/>
                <w:kern w:val="24"/>
                <w:lang w:val="en-CA"/>
              </w:rPr>
              <w:t>Detector Mode</w:t>
            </w:r>
          </w:p>
        </w:tc>
        <w:tc>
          <w:tcPr>
            <w:tcW w:w="3135" w:type="dxa"/>
          </w:tcPr>
          <w:p w14:paraId="67F16AEB" w14:textId="77777777" w:rsidR="00137BBF" w:rsidRDefault="00137BBF" w:rsidP="00137BBF">
            <w:pPr>
              <w:autoSpaceDE/>
              <w:autoSpaceDN/>
              <w:adjustRightInd/>
              <w:rPr>
                <w:rFonts w:cs="Arial"/>
                <w:color w:val="000000" w:themeColor="text1"/>
                <w:kern w:val="24"/>
                <w:lang w:val="en-CA"/>
              </w:rPr>
            </w:pPr>
            <w:r>
              <w:rPr>
                <w:rFonts w:cs="Arial"/>
                <w:color w:val="000000" w:themeColor="text1"/>
                <w:kern w:val="24"/>
                <w:lang w:val="en-CA"/>
              </w:rPr>
              <w:t>RMS</w:t>
            </w:r>
          </w:p>
        </w:tc>
        <w:tc>
          <w:tcPr>
            <w:tcW w:w="3043" w:type="dxa"/>
          </w:tcPr>
          <w:p w14:paraId="339FBA66" w14:textId="77777777" w:rsidR="00137BBF" w:rsidRDefault="00137BBF" w:rsidP="00137BBF">
            <w:pPr>
              <w:autoSpaceDE/>
              <w:autoSpaceDN/>
              <w:adjustRightInd/>
              <w:rPr>
                <w:rFonts w:cs="Arial"/>
                <w:color w:val="000000" w:themeColor="text1"/>
                <w:kern w:val="24"/>
                <w:lang w:val="en-CA"/>
              </w:rPr>
            </w:pPr>
          </w:p>
        </w:tc>
      </w:tr>
      <w:tr w:rsidR="00137BBF" w:rsidRPr="000C6A7E" w14:paraId="05D19612" w14:textId="77777777" w:rsidTr="00137BBF">
        <w:trPr>
          <w:trHeight w:val="584"/>
        </w:trPr>
        <w:tc>
          <w:tcPr>
            <w:tcW w:w="3058" w:type="dxa"/>
          </w:tcPr>
          <w:p w14:paraId="5AF25516" w14:textId="77777777" w:rsidR="00137BBF" w:rsidRDefault="00137BBF" w:rsidP="00137BBF">
            <w:pPr>
              <w:autoSpaceDE/>
              <w:autoSpaceDN/>
              <w:adjustRightInd/>
              <w:rPr>
                <w:rFonts w:cs="Arial"/>
                <w:color w:val="000000" w:themeColor="text1"/>
                <w:kern w:val="24"/>
                <w:lang w:val="en-CA"/>
              </w:rPr>
            </w:pPr>
            <w:r>
              <w:rPr>
                <w:rFonts w:cs="Arial"/>
                <w:color w:val="000000" w:themeColor="text1"/>
                <w:kern w:val="24"/>
                <w:lang w:val="en-CA"/>
              </w:rPr>
              <w:t>Trace</w:t>
            </w:r>
          </w:p>
        </w:tc>
        <w:tc>
          <w:tcPr>
            <w:tcW w:w="3135" w:type="dxa"/>
          </w:tcPr>
          <w:p w14:paraId="1DB725B4" w14:textId="60E82279" w:rsidR="00137BBF" w:rsidRDefault="004E5D62" w:rsidP="00137BBF">
            <w:pPr>
              <w:autoSpaceDE/>
              <w:autoSpaceDN/>
              <w:adjustRightInd/>
              <w:rPr>
                <w:rFonts w:cs="Arial"/>
                <w:color w:val="000000" w:themeColor="text1"/>
                <w:kern w:val="24"/>
                <w:lang w:val="en-CA"/>
              </w:rPr>
            </w:pPr>
            <w:r>
              <w:rPr>
                <w:rFonts w:cs="Arial"/>
                <w:color w:val="000000" w:themeColor="text1"/>
                <w:kern w:val="24"/>
                <w:lang w:val="en-CA"/>
              </w:rPr>
              <w:t>Max Hold</w:t>
            </w:r>
          </w:p>
        </w:tc>
        <w:tc>
          <w:tcPr>
            <w:tcW w:w="3043" w:type="dxa"/>
          </w:tcPr>
          <w:p w14:paraId="162E35C5" w14:textId="77777777" w:rsidR="00137BBF" w:rsidRDefault="00137BBF" w:rsidP="00137BBF">
            <w:pPr>
              <w:autoSpaceDE/>
              <w:autoSpaceDN/>
              <w:adjustRightInd/>
              <w:rPr>
                <w:rFonts w:cs="Arial"/>
                <w:color w:val="000000" w:themeColor="text1"/>
                <w:kern w:val="24"/>
                <w:lang w:val="en-CA"/>
              </w:rPr>
            </w:pPr>
          </w:p>
        </w:tc>
      </w:tr>
    </w:tbl>
    <w:p w14:paraId="19CF83F1" w14:textId="77777777" w:rsidR="00A144D6" w:rsidRDefault="00A144D6" w:rsidP="00C9027F"/>
    <w:p w14:paraId="490570DE" w14:textId="77777777" w:rsidR="00C56223" w:rsidRDefault="00C56223" w:rsidP="00C56223">
      <w:pPr>
        <w:pStyle w:val="Heading3"/>
      </w:pPr>
      <w:bookmarkStart w:id="1316" w:name="_Toc62228980"/>
      <w:r>
        <w:t>EU (for Tx Conducted Emissions Out-of-Band Measurements above 1GHz)</w:t>
      </w:r>
      <w:bookmarkEnd w:id="1316"/>
    </w:p>
    <w:p w14:paraId="70C7D6F4" w14:textId="77777777" w:rsidR="00C56223" w:rsidRDefault="00C56223" w:rsidP="00C56223"/>
    <w:p w14:paraId="3D8E3478" w14:textId="22E8FA0A" w:rsidR="00C56223" w:rsidRDefault="00C56223" w:rsidP="00C56223">
      <w:pPr>
        <w:pStyle w:val="Caption"/>
        <w:keepNext/>
        <w:jc w:val="left"/>
      </w:pPr>
      <w:bookmarkStart w:id="1317" w:name="_Toc62229020"/>
      <w:r>
        <w:t xml:space="preserve">Table </w:t>
      </w:r>
      <w:fldSimple w:instr=" STYLEREF 1 \s ">
        <w:r w:rsidR="00EE6949">
          <w:rPr>
            <w:noProof/>
          </w:rPr>
          <w:t>5</w:t>
        </w:r>
      </w:fldSimple>
      <w:r w:rsidR="00A360B0">
        <w:noBreakHyphen/>
      </w:r>
      <w:fldSimple w:instr=" SEQ Table \* ARABIC \s 1 ">
        <w:r w:rsidR="00EE6949">
          <w:rPr>
            <w:noProof/>
          </w:rPr>
          <w:t>5</w:t>
        </w:r>
      </w:fldSimple>
      <w:r>
        <w:t xml:space="preserve"> Spectrum Analyzer Test Parameters</w:t>
      </w:r>
      <w:r w:rsidR="00F72F42">
        <w:t xml:space="preserve"> – OOB Emissions above 1GHz</w:t>
      </w:r>
      <w:r>
        <w:t xml:space="preserve"> (EU type gateways)</w:t>
      </w:r>
      <w:bookmarkEnd w:id="1317"/>
    </w:p>
    <w:tbl>
      <w:tblPr>
        <w:tblStyle w:val="TableGrid"/>
        <w:tblW w:w="9236" w:type="dxa"/>
        <w:tblLook w:val="0420" w:firstRow="1" w:lastRow="0" w:firstColumn="0" w:lastColumn="0" w:noHBand="0" w:noVBand="1"/>
      </w:tblPr>
      <w:tblGrid>
        <w:gridCol w:w="3058"/>
        <w:gridCol w:w="3135"/>
        <w:gridCol w:w="3043"/>
      </w:tblGrid>
      <w:tr w:rsidR="00C56223" w:rsidRPr="000C6A7E" w14:paraId="105FC35C" w14:textId="77777777" w:rsidTr="000C3699">
        <w:trPr>
          <w:trHeight w:val="584"/>
        </w:trPr>
        <w:tc>
          <w:tcPr>
            <w:tcW w:w="3058" w:type="dxa"/>
            <w:hideMark/>
          </w:tcPr>
          <w:p w14:paraId="137FB3BE" w14:textId="77777777" w:rsidR="00C56223" w:rsidRPr="00365E3D" w:rsidRDefault="00C56223" w:rsidP="000C3699">
            <w:pPr>
              <w:autoSpaceDE/>
              <w:autoSpaceDN/>
              <w:adjustRightInd/>
              <w:rPr>
                <w:rFonts w:cs="Arial"/>
                <w:b/>
                <w:color w:val="000000" w:themeColor="text1"/>
              </w:rPr>
            </w:pPr>
            <w:r>
              <w:rPr>
                <w:rFonts w:cs="Arial"/>
                <w:b/>
                <w:color w:val="000000" w:themeColor="text1"/>
                <w:kern w:val="24"/>
                <w:lang w:val="en-CA"/>
              </w:rPr>
              <w:t>Setting</w:t>
            </w:r>
          </w:p>
        </w:tc>
        <w:tc>
          <w:tcPr>
            <w:tcW w:w="3135" w:type="dxa"/>
            <w:hideMark/>
          </w:tcPr>
          <w:p w14:paraId="251F32D4" w14:textId="77777777" w:rsidR="00C56223" w:rsidRPr="00365E3D" w:rsidRDefault="00C56223" w:rsidP="000C3699">
            <w:pPr>
              <w:autoSpaceDE/>
              <w:autoSpaceDN/>
              <w:adjustRightInd/>
              <w:rPr>
                <w:rFonts w:cs="Arial"/>
                <w:b/>
                <w:color w:val="000000" w:themeColor="text1"/>
              </w:rPr>
            </w:pPr>
            <w:r>
              <w:rPr>
                <w:rFonts w:cs="Arial"/>
                <w:b/>
                <w:color w:val="000000" w:themeColor="text1"/>
                <w:kern w:val="24"/>
                <w:lang w:val="en-CA"/>
              </w:rPr>
              <w:t>Value</w:t>
            </w:r>
          </w:p>
        </w:tc>
        <w:tc>
          <w:tcPr>
            <w:tcW w:w="3043" w:type="dxa"/>
          </w:tcPr>
          <w:p w14:paraId="38EDA856" w14:textId="77777777" w:rsidR="00C56223" w:rsidRPr="00365E3D" w:rsidRDefault="00C56223" w:rsidP="000C3699">
            <w:pPr>
              <w:autoSpaceDE/>
              <w:autoSpaceDN/>
              <w:adjustRightInd/>
              <w:rPr>
                <w:rFonts w:cs="Arial"/>
                <w:b/>
                <w:color w:val="000000" w:themeColor="text1"/>
                <w:kern w:val="24"/>
                <w:lang w:val="en-CA"/>
              </w:rPr>
            </w:pPr>
            <w:r>
              <w:rPr>
                <w:rFonts w:cs="Arial"/>
                <w:b/>
                <w:color w:val="000000" w:themeColor="text1"/>
                <w:kern w:val="24"/>
                <w:lang w:val="en-CA"/>
              </w:rPr>
              <w:t>Notes</w:t>
            </w:r>
          </w:p>
        </w:tc>
      </w:tr>
      <w:tr w:rsidR="00C56223" w:rsidRPr="000C6A7E" w14:paraId="137C4E6F" w14:textId="77777777" w:rsidTr="000C3699">
        <w:trPr>
          <w:trHeight w:val="584"/>
        </w:trPr>
        <w:tc>
          <w:tcPr>
            <w:tcW w:w="3058" w:type="dxa"/>
          </w:tcPr>
          <w:p w14:paraId="44D66B46" w14:textId="77777777" w:rsidR="00C56223" w:rsidRPr="00365E3D" w:rsidRDefault="00C56223" w:rsidP="000C3699">
            <w:pPr>
              <w:autoSpaceDE/>
              <w:autoSpaceDN/>
              <w:adjustRightInd/>
              <w:rPr>
                <w:rFonts w:cs="Arial"/>
                <w:color w:val="000000" w:themeColor="text1"/>
              </w:rPr>
            </w:pPr>
            <w:r>
              <w:rPr>
                <w:rFonts w:cs="Arial"/>
                <w:color w:val="000000" w:themeColor="text1"/>
              </w:rPr>
              <w:t>RBW</w:t>
            </w:r>
          </w:p>
        </w:tc>
        <w:tc>
          <w:tcPr>
            <w:tcW w:w="3135" w:type="dxa"/>
          </w:tcPr>
          <w:p w14:paraId="70DE47E0" w14:textId="77777777" w:rsidR="00C56223" w:rsidRPr="00365E3D" w:rsidRDefault="00C56223" w:rsidP="000C3699">
            <w:pPr>
              <w:autoSpaceDE/>
              <w:autoSpaceDN/>
              <w:adjustRightInd/>
              <w:rPr>
                <w:rFonts w:cs="Arial"/>
                <w:color w:val="000000" w:themeColor="text1"/>
              </w:rPr>
            </w:pPr>
            <w:r>
              <w:rPr>
                <w:rFonts w:cs="Arial"/>
                <w:color w:val="000000" w:themeColor="text1"/>
              </w:rPr>
              <w:t>1MHz</w:t>
            </w:r>
          </w:p>
        </w:tc>
        <w:tc>
          <w:tcPr>
            <w:tcW w:w="3043" w:type="dxa"/>
          </w:tcPr>
          <w:p w14:paraId="1A784859" w14:textId="77777777" w:rsidR="00C56223" w:rsidDel="00BD6EF5" w:rsidRDefault="00C56223" w:rsidP="000C3699">
            <w:pPr>
              <w:autoSpaceDE/>
              <w:autoSpaceDN/>
              <w:adjustRightInd/>
              <w:rPr>
                <w:rFonts w:cs="Arial"/>
                <w:color w:val="000000" w:themeColor="text1"/>
                <w:kern w:val="24"/>
                <w:lang w:val="en-CA"/>
              </w:rPr>
            </w:pPr>
          </w:p>
        </w:tc>
      </w:tr>
      <w:tr w:rsidR="00C56223" w:rsidRPr="000C6A7E" w14:paraId="6E24A0A6" w14:textId="77777777" w:rsidTr="000C3699">
        <w:trPr>
          <w:trHeight w:val="584"/>
        </w:trPr>
        <w:tc>
          <w:tcPr>
            <w:tcW w:w="3058" w:type="dxa"/>
          </w:tcPr>
          <w:p w14:paraId="22D9B278" w14:textId="77777777" w:rsidR="00C56223" w:rsidRDefault="00C56223" w:rsidP="000C3699">
            <w:pPr>
              <w:autoSpaceDE/>
              <w:autoSpaceDN/>
              <w:adjustRightInd/>
              <w:rPr>
                <w:rFonts w:cs="Arial"/>
                <w:color w:val="000000" w:themeColor="text1"/>
                <w:kern w:val="24"/>
                <w:lang w:val="en-CA"/>
              </w:rPr>
            </w:pPr>
            <w:r>
              <w:rPr>
                <w:rFonts w:cs="Arial"/>
                <w:color w:val="000000" w:themeColor="text1"/>
                <w:kern w:val="24"/>
                <w:lang w:val="en-CA"/>
              </w:rPr>
              <w:t>VBW</w:t>
            </w:r>
          </w:p>
        </w:tc>
        <w:tc>
          <w:tcPr>
            <w:tcW w:w="3135" w:type="dxa"/>
          </w:tcPr>
          <w:p w14:paraId="14A07DA3" w14:textId="77777777" w:rsidR="00C56223" w:rsidRDefault="00C56223" w:rsidP="000C3699">
            <w:pPr>
              <w:autoSpaceDE/>
              <w:autoSpaceDN/>
              <w:adjustRightInd/>
              <w:rPr>
                <w:rFonts w:cs="Arial"/>
                <w:color w:val="000000" w:themeColor="text1"/>
                <w:kern w:val="24"/>
                <w:lang w:val="en-CA"/>
              </w:rPr>
            </w:pPr>
            <w:r>
              <w:rPr>
                <w:rFonts w:cs="Arial"/>
                <w:color w:val="000000" w:themeColor="text1"/>
                <w:kern w:val="24"/>
                <w:lang w:val="en-CA"/>
              </w:rPr>
              <w:t>1MHz</w:t>
            </w:r>
          </w:p>
        </w:tc>
        <w:tc>
          <w:tcPr>
            <w:tcW w:w="3043" w:type="dxa"/>
          </w:tcPr>
          <w:p w14:paraId="6C009A19" w14:textId="77777777" w:rsidR="00C56223" w:rsidRDefault="00C56223" w:rsidP="000C3699">
            <w:pPr>
              <w:autoSpaceDE/>
              <w:autoSpaceDN/>
              <w:adjustRightInd/>
              <w:rPr>
                <w:rFonts w:cs="Arial"/>
                <w:color w:val="000000" w:themeColor="text1"/>
                <w:kern w:val="24"/>
                <w:lang w:val="en-CA"/>
              </w:rPr>
            </w:pPr>
          </w:p>
        </w:tc>
      </w:tr>
      <w:tr w:rsidR="00C56223" w:rsidRPr="000C6A7E" w14:paraId="27556079" w14:textId="77777777" w:rsidTr="000C3699">
        <w:trPr>
          <w:trHeight w:val="584"/>
        </w:trPr>
        <w:tc>
          <w:tcPr>
            <w:tcW w:w="3058" w:type="dxa"/>
          </w:tcPr>
          <w:p w14:paraId="0E33EBFB" w14:textId="77777777" w:rsidR="00C56223" w:rsidRDefault="00C56223" w:rsidP="000C3699">
            <w:pPr>
              <w:autoSpaceDE/>
              <w:autoSpaceDN/>
              <w:adjustRightInd/>
              <w:rPr>
                <w:rFonts w:cs="Arial"/>
                <w:color w:val="000000" w:themeColor="text1"/>
                <w:kern w:val="24"/>
                <w:lang w:val="en-CA"/>
              </w:rPr>
            </w:pPr>
            <w:r>
              <w:rPr>
                <w:rFonts w:cs="Arial"/>
                <w:color w:val="000000" w:themeColor="text1"/>
                <w:kern w:val="24"/>
                <w:lang w:val="en-CA"/>
              </w:rPr>
              <w:t>Span</w:t>
            </w:r>
          </w:p>
        </w:tc>
        <w:tc>
          <w:tcPr>
            <w:tcW w:w="3135" w:type="dxa"/>
          </w:tcPr>
          <w:p w14:paraId="78F0B068" w14:textId="447F57BF" w:rsidR="00C56223" w:rsidRDefault="004E5D62" w:rsidP="000C3699">
            <w:pPr>
              <w:autoSpaceDE/>
              <w:autoSpaceDN/>
              <w:adjustRightInd/>
              <w:rPr>
                <w:rFonts w:cs="Arial"/>
                <w:color w:val="000000" w:themeColor="text1"/>
                <w:kern w:val="24"/>
                <w:lang w:val="en-CA"/>
              </w:rPr>
            </w:pPr>
            <w:r>
              <w:rPr>
                <w:rFonts w:cs="Arial"/>
                <w:color w:val="000000" w:themeColor="text1"/>
                <w:kern w:val="24"/>
                <w:lang w:val="en-CA"/>
              </w:rPr>
              <w:t>Band</w:t>
            </w:r>
          </w:p>
        </w:tc>
        <w:tc>
          <w:tcPr>
            <w:tcW w:w="3043" w:type="dxa"/>
          </w:tcPr>
          <w:p w14:paraId="44AC76C6" w14:textId="77777777" w:rsidR="00C56223" w:rsidRDefault="00C56223" w:rsidP="000C3699">
            <w:pPr>
              <w:autoSpaceDE/>
              <w:autoSpaceDN/>
              <w:adjustRightInd/>
              <w:rPr>
                <w:rFonts w:cs="Arial"/>
                <w:color w:val="000000" w:themeColor="text1"/>
                <w:kern w:val="24"/>
                <w:lang w:val="en-CA"/>
              </w:rPr>
            </w:pPr>
          </w:p>
        </w:tc>
      </w:tr>
      <w:tr w:rsidR="00C56223" w:rsidRPr="000C6A7E" w14:paraId="47AA014B" w14:textId="77777777" w:rsidTr="000C3699">
        <w:trPr>
          <w:trHeight w:val="584"/>
        </w:trPr>
        <w:tc>
          <w:tcPr>
            <w:tcW w:w="3058" w:type="dxa"/>
          </w:tcPr>
          <w:p w14:paraId="1162D3EF" w14:textId="77777777" w:rsidR="00C56223" w:rsidRDefault="00C56223" w:rsidP="000C3699">
            <w:pPr>
              <w:autoSpaceDE/>
              <w:autoSpaceDN/>
              <w:adjustRightInd/>
              <w:rPr>
                <w:rFonts w:cs="Arial"/>
                <w:color w:val="000000" w:themeColor="text1"/>
                <w:kern w:val="24"/>
                <w:lang w:val="en-CA"/>
              </w:rPr>
            </w:pPr>
            <w:r>
              <w:rPr>
                <w:rFonts w:cs="Arial"/>
                <w:color w:val="000000" w:themeColor="text1"/>
                <w:kern w:val="24"/>
                <w:lang w:val="en-CA"/>
              </w:rPr>
              <w:t>Detector Mode</w:t>
            </w:r>
          </w:p>
        </w:tc>
        <w:tc>
          <w:tcPr>
            <w:tcW w:w="3135" w:type="dxa"/>
          </w:tcPr>
          <w:p w14:paraId="1769205D" w14:textId="77777777" w:rsidR="00C56223" w:rsidRDefault="00C56223" w:rsidP="000C3699">
            <w:pPr>
              <w:autoSpaceDE/>
              <w:autoSpaceDN/>
              <w:adjustRightInd/>
              <w:rPr>
                <w:rFonts w:cs="Arial"/>
                <w:color w:val="000000" w:themeColor="text1"/>
                <w:kern w:val="24"/>
                <w:lang w:val="en-CA"/>
              </w:rPr>
            </w:pPr>
            <w:r>
              <w:rPr>
                <w:rFonts w:cs="Arial"/>
                <w:color w:val="000000" w:themeColor="text1"/>
                <w:kern w:val="24"/>
                <w:lang w:val="en-CA"/>
              </w:rPr>
              <w:t>RMS</w:t>
            </w:r>
          </w:p>
        </w:tc>
        <w:tc>
          <w:tcPr>
            <w:tcW w:w="3043" w:type="dxa"/>
          </w:tcPr>
          <w:p w14:paraId="370B4D87" w14:textId="77777777" w:rsidR="00C56223" w:rsidRDefault="00C56223" w:rsidP="000C3699">
            <w:pPr>
              <w:autoSpaceDE/>
              <w:autoSpaceDN/>
              <w:adjustRightInd/>
              <w:rPr>
                <w:rFonts w:cs="Arial"/>
                <w:color w:val="000000" w:themeColor="text1"/>
                <w:kern w:val="24"/>
                <w:lang w:val="en-CA"/>
              </w:rPr>
            </w:pPr>
          </w:p>
        </w:tc>
      </w:tr>
      <w:tr w:rsidR="00C56223" w:rsidRPr="000C6A7E" w14:paraId="11723C38" w14:textId="77777777" w:rsidTr="000C3699">
        <w:trPr>
          <w:trHeight w:val="584"/>
        </w:trPr>
        <w:tc>
          <w:tcPr>
            <w:tcW w:w="3058" w:type="dxa"/>
          </w:tcPr>
          <w:p w14:paraId="60007E80" w14:textId="77777777" w:rsidR="00C56223" w:rsidRDefault="00C56223" w:rsidP="000C3699">
            <w:pPr>
              <w:autoSpaceDE/>
              <w:autoSpaceDN/>
              <w:adjustRightInd/>
              <w:rPr>
                <w:rFonts w:cs="Arial"/>
                <w:color w:val="000000" w:themeColor="text1"/>
                <w:kern w:val="24"/>
                <w:lang w:val="en-CA"/>
              </w:rPr>
            </w:pPr>
            <w:r>
              <w:rPr>
                <w:rFonts w:cs="Arial"/>
                <w:color w:val="000000" w:themeColor="text1"/>
                <w:kern w:val="24"/>
                <w:lang w:val="en-CA"/>
              </w:rPr>
              <w:t>Trace</w:t>
            </w:r>
          </w:p>
        </w:tc>
        <w:tc>
          <w:tcPr>
            <w:tcW w:w="3135" w:type="dxa"/>
          </w:tcPr>
          <w:p w14:paraId="0E01CFB1" w14:textId="6456016B" w:rsidR="00C56223" w:rsidRDefault="004E5D62" w:rsidP="000C3699">
            <w:pPr>
              <w:autoSpaceDE/>
              <w:autoSpaceDN/>
              <w:adjustRightInd/>
              <w:rPr>
                <w:rFonts w:cs="Arial"/>
                <w:color w:val="000000" w:themeColor="text1"/>
                <w:kern w:val="24"/>
                <w:lang w:val="en-CA"/>
              </w:rPr>
            </w:pPr>
            <w:r>
              <w:rPr>
                <w:rFonts w:cs="Arial"/>
                <w:color w:val="000000" w:themeColor="text1"/>
                <w:kern w:val="24"/>
                <w:lang w:val="en-CA"/>
              </w:rPr>
              <w:t>Max Hold</w:t>
            </w:r>
          </w:p>
        </w:tc>
        <w:tc>
          <w:tcPr>
            <w:tcW w:w="3043" w:type="dxa"/>
          </w:tcPr>
          <w:p w14:paraId="76896EF2" w14:textId="77777777" w:rsidR="00C56223" w:rsidRDefault="00C56223" w:rsidP="000C3699">
            <w:pPr>
              <w:autoSpaceDE/>
              <w:autoSpaceDN/>
              <w:adjustRightInd/>
              <w:rPr>
                <w:rFonts w:cs="Arial"/>
                <w:color w:val="000000" w:themeColor="text1"/>
                <w:kern w:val="24"/>
                <w:lang w:val="en-CA"/>
              </w:rPr>
            </w:pPr>
          </w:p>
        </w:tc>
      </w:tr>
    </w:tbl>
    <w:p w14:paraId="667CDF06" w14:textId="77777777" w:rsidR="00C56223" w:rsidRDefault="00C56223" w:rsidP="00C9027F"/>
    <w:p w14:paraId="5F84C93C" w14:textId="77777777" w:rsidR="00C56223" w:rsidRDefault="004E210F" w:rsidP="004E210F">
      <w:pPr>
        <w:pStyle w:val="Heading2"/>
      </w:pPr>
      <w:bookmarkStart w:id="1318" w:name="_Toc62228981"/>
      <w:r>
        <w:t>Test Equipment Examples</w:t>
      </w:r>
      <w:bookmarkEnd w:id="1318"/>
    </w:p>
    <w:p w14:paraId="0428FDC2" w14:textId="77777777" w:rsidR="004E210F" w:rsidRDefault="004E210F" w:rsidP="004E210F"/>
    <w:p w14:paraId="339BB1BA" w14:textId="77777777" w:rsidR="004E210F" w:rsidRDefault="004E210F" w:rsidP="004E210F"/>
    <w:p w14:paraId="76FDF386" w14:textId="2DEB0FEE" w:rsidR="004E210F" w:rsidRDefault="004E210F" w:rsidP="004E210F">
      <w:pPr>
        <w:pStyle w:val="Caption"/>
        <w:keepNext/>
        <w:jc w:val="left"/>
      </w:pPr>
      <w:bookmarkStart w:id="1319" w:name="_Toc62229021"/>
      <w:r>
        <w:t xml:space="preserve">Table </w:t>
      </w:r>
      <w:fldSimple w:instr=" STYLEREF 1 \s ">
        <w:r w:rsidR="00EE6949">
          <w:rPr>
            <w:noProof/>
          </w:rPr>
          <w:t>5</w:t>
        </w:r>
      </w:fldSimple>
      <w:r w:rsidR="00A360B0">
        <w:noBreakHyphen/>
      </w:r>
      <w:fldSimple w:instr=" SEQ Table \* ARABIC \s 1 ">
        <w:r w:rsidR="00EE6949">
          <w:rPr>
            <w:noProof/>
          </w:rPr>
          <w:t>6</w:t>
        </w:r>
      </w:fldSimple>
      <w:r>
        <w:t xml:space="preserve"> Test Equipment Examples</w:t>
      </w:r>
      <w:bookmarkEnd w:id="1319"/>
    </w:p>
    <w:tbl>
      <w:tblPr>
        <w:tblStyle w:val="TableGrid"/>
        <w:tblW w:w="9236" w:type="dxa"/>
        <w:tblLook w:val="0420" w:firstRow="1" w:lastRow="0" w:firstColumn="0" w:lastColumn="0" w:noHBand="0" w:noVBand="1"/>
      </w:tblPr>
      <w:tblGrid>
        <w:gridCol w:w="2389"/>
        <w:gridCol w:w="2437"/>
        <w:gridCol w:w="2306"/>
        <w:gridCol w:w="2104"/>
      </w:tblGrid>
      <w:tr w:rsidR="004E210F" w:rsidRPr="000C6A7E" w14:paraId="5989C431" w14:textId="77777777" w:rsidTr="00462888">
        <w:trPr>
          <w:trHeight w:val="584"/>
          <w:tblHeader/>
        </w:trPr>
        <w:tc>
          <w:tcPr>
            <w:tcW w:w="2389" w:type="dxa"/>
            <w:hideMark/>
          </w:tcPr>
          <w:p w14:paraId="07745C69" w14:textId="77777777" w:rsidR="004E210F" w:rsidRPr="00365E3D" w:rsidRDefault="004E210F" w:rsidP="004E210F">
            <w:pPr>
              <w:autoSpaceDE/>
              <w:autoSpaceDN/>
              <w:adjustRightInd/>
              <w:rPr>
                <w:rFonts w:cs="Arial"/>
                <w:b/>
                <w:color w:val="000000" w:themeColor="text1"/>
              </w:rPr>
            </w:pPr>
            <w:r>
              <w:rPr>
                <w:rFonts w:cs="Arial"/>
                <w:b/>
                <w:color w:val="000000" w:themeColor="text1"/>
                <w:kern w:val="24"/>
                <w:lang w:val="en-CA"/>
              </w:rPr>
              <w:t>Instrument</w:t>
            </w:r>
          </w:p>
        </w:tc>
        <w:tc>
          <w:tcPr>
            <w:tcW w:w="2437" w:type="dxa"/>
            <w:hideMark/>
          </w:tcPr>
          <w:p w14:paraId="1609DE05" w14:textId="77777777" w:rsidR="004E210F" w:rsidRPr="00365E3D" w:rsidRDefault="004E210F" w:rsidP="004E210F">
            <w:pPr>
              <w:autoSpaceDE/>
              <w:autoSpaceDN/>
              <w:adjustRightInd/>
              <w:rPr>
                <w:rFonts w:cs="Arial"/>
                <w:b/>
                <w:color w:val="000000" w:themeColor="text1"/>
              </w:rPr>
            </w:pPr>
            <w:r>
              <w:rPr>
                <w:rFonts w:cs="Arial"/>
                <w:b/>
                <w:color w:val="000000" w:themeColor="text1"/>
                <w:kern w:val="24"/>
                <w:lang w:val="en-CA"/>
              </w:rPr>
              <w:t>Vendor</w:t>
            </w:r>
          </w:p>
        </w:tc>
        <w:tc>
          <w:tcPr>
            <w:tcW w:w="2306" w:type="dxa"/>
          </w:tcPr>
          <w:p w14:paraId="1397304C" w14:textId="77777777" w:rsidR="004E210F" w:rsidRPr="00365E3D" w:rsidRDefault="004E210F" w:rsidP="004E210F">
            <w:pPr>
              <w:autoSpaceDE/>
              <w:autoSpaceDN/>
              <w:adjustRightInd/>
              <w:rPr>
                <w:rFonts w:cs="Arial"/>
                <w:b/>
                <w:color w:val="000000" w:themeColor="text1"/>
                <w:kern w:val="24"/>
                <w:lang w:val="en-CA"/>
              </w:rPr>
            </w:pPr>
            <w:r>
              <w:rPr>
                <w:rFonts w:cs="Arial"/>
                <w:b/>
                <w:color w:val="000000" w:themeColor="text1"/>
                <w:kern w:val="24"/>
                <w:lang w:val="en-CA"/>
              </w:rPr>
              <w:t>Model Number</w:t>
            </w:r>
          </w:p>
        </w:tc>
        <w:tc>
          <w:tcPr>
            <w:tcW w:w="2104" w:type="dxa"/>
          </w:tcPr>
          <w:p w14:paraId="2A249C37" w14:textId="77777777" w:rsidR="004E210F" w:rsidRDefault="00BD0ADF" w:rsidP="00BD0ADF">
            <w:pPr>
              <w:autoSpaceDE/>
              <w:autoSpaceDN/>
              <w:adjustRightInd/>
              <w:rPr>
                <w:rFonts w:cs="Arial"/>
                <w:b/>
                <w:color w:val="000000" w:themeColor="text1"/>
                <w:kern w:val="24"/>
                <w:lang w:val="en-CA"/>
              </w:rPr>
            </w:pPr>
            <w:r>
              <w:rPr>
                <w:rFonts w:cs="Arial"/>
                <w:b/>
                <w:color w:val="000000" w:themeColor="text1"/>
                <w:kern w:val="24"/>
                <w:lang w:val="en-CA"/>
              </w:rPr>
              <w:t>Comments</w:t>
            </w:r>
          </w:p>
        </w:tc>
      </w:tr>
      <w:tr w:rsidR="004E210F" w:rsidRPr="000C6A7E" w14:paraId="426FC4F3" w14:textId="77777777" w:rsidTr="004E210F">
        <w:trPr>
          <w:trHeight w:val="584"/>
        </w:trPr>
        <w:tc>
          <w:tcPr>
            <w:tcW w:w="2389" w:type="dxa"/>
          </w:tcPr>
          <w:p w14:paraId="15388051" w14:textId="3301BE8C" w:rsidR="004E210F" w:rsidRPr="00365E3D" w:rsidRDefault="002164A6" w:rsidP="004E210F">
            <w:pPr>
              <w:autoSpaceDE/>
              <w:autoSpaceDN/>
              <w:adjustRightInd/>
              <w:rPr>
                <w:rFonts w:cs="Arial"/>
                <w:color w:val="000000" w:themeColor="text1"/>
              </w:rPr>
            </w:pPr>
            <w:r>
              <w:rPr>
                <w:rFonts w:cs="Arial"/>
                <w:color w:val="000000" w:themeColor="text1"/>
              </w:rPr>
              <w:t xml:space="preserve">1-box </w:t>
            </w:r>
            <w:proofErr w:type="spellStart"/>
            <w:r>
              <w:rPr>
                <w:rFonts w:cs="Arial"/>
                <w:color w:val="000000" w:themeColor="text1"/>
              </w:rPr>
              <w:t>LoRaWAN</w:t>
            </w:r>
            <w:proofErr w:type="spellEnd"/>
            <w:r>
              <w:rPr>
                <w:rFonts w:cs="Arial"/>
                <w:color w:val="000000" w:themeColor="text1"/>
              </w:rPr>
              <w:t xml:space="preserve"> Test Solution</w:t>
            </w:r>
          </w:p>
        </w:tc>
        <w:tc>
          <w:tcPr>
            <w:tcW w:w="2437" w:type="dxa"/>
          </w:tcPr>
          <w:p w14:paraId="339F6836" w14:textId="64F7D527" w:rsidR="004E210F" w:rsidRPr="00365E3D" w:rsidRDefault="002164A6" w:rsidP="004E210F">
            <w:pPr>
              <w:autoSpaceDE/>
              <w:autoSpaceDN/>
              <w:adjustRightInd/>
              <w:rPr>
                <w:rFonts w:cs="Arial"/>
                <w:color w:val="000000" w:themeColor="text1"/>
              </w:rPr>
            </w:pPr>
            <w:proofErr w:type="spellStart"/>
            <w:r>
              <w:rPr>
                <w:rFonts w:cs="Arial"/>
                <w:color w:val="000000" w:themeColor="text1"/>
              </w:rPr>
              <w:t>RedwoodComm</w:t>
            </w:r>
            <w:proofErr w:type="spellEnd"/>
          </w:p>
        </w:tc>
        <w:tc>
          <w:tcPr>
            <w:tcW w:w="2306" w:type="dxa"/>
          </w:tcPr>
          <w:p w14:paraId="056DAFB8" w14:textId="12B92046" w:rsidR="004E210F" w:rsidDel="00BD6EF5" w:rsidRDefault="002164A6" w:rsidP="004E210F">
            <w:pPr>
              <w:autoSpaceDE/>
              <w:autoSpaceDN/>
              <w:adjustRightInd/>
              <w:rPr>
                <w:rFonts w:cs="Arial"/>
                <w:color w:val="000000" w:themeColor="text1"/>
                <w:kern w:val="24"/>
                <w:lang w:val="en-CA"/>
              </w:rPr>
            </w:pPr>
            <w:r>
              <w:rPr>
                <w:rFonts w:cs="Arial"/>
                <w:color w:val="000000" w:themeColor="text1"/>
                <w:kern w:val="24"/>
                <w:lang w:val="en-CA"/>
              </w:rPr>
              <w:t>RWC5020M</w:t>
            </w:r>
          </w:p>
        </w:tc>
        <w:tc>
          <w:tcPr>
            <w:tcW w:w="2104" w:type="dxa"/>
          </w:tcPr>
          <w:p w14:paraId="5BFADFFD" w14:textId="6317CE82" w:rsidR="004E210F" w:rsidDel="00BD6EF5" w:rsidRDefault="004E210F" w:rsidP="004E210F">
            <w:pPr>
              <w:autoSpaceDE/>
              <w:autoSpaceDN/>
              <w:adjustRightInd/>
              <w:rPr>
                <w:rFonts w:cs="Arial"/>
                <w:color w:val="000000" w:themeColor="text1"/>
                <w:kern w:val="24"/>
                <w:lang w:val="en-CA"/>
              </w:rPr>
            </w:pPr>
          </w:p>
        </w:tc>
      </w:tr>
      <w:tr w:rsidR="002D44C5" w:rsidRPr="000C6A7E" w14:paraId="46C837C9" w14:textId="77777777" w:rsidTr="004E210F">
        <w:trPr>
          <w:trHeight w:val="584"/>
        </w:trPr>
        <w:tc>
          <w:tcPr>
            <w:tcW w:w="2389" w:type="dxa"/>
          </w:tcPr>
          <w:p w14:paraId="19BD395C" w14:textId="1D713007" w:rsidR="002D44C5" w:rsidRDefault="002164A6" w:rsidP="004E210F">
            <w:pPr>
              <w:autoSpaceDE/>
              <w:autoSpaceDN/>
              <w:adjustRightInd/>
              <w:rPr>
                <w:rFonts w:cs="Arial"/>
                <w:color w:val="000000" w:themeColor="text1"/>
              </w:rPr>
            </w:pPr>
            <w:r>
              <w:rPr>
                <w:rFonts w:cs="Arial"/>
                <w:color w:val="000000" w:themeColor="text1"/>
              </w:rPr>
              <w:lastRenderedPageBreak/>
              <w:t>Interference Generator</w:t>
            </w:r>
          </w:p>
        </w:tc>
        <w:tc>
          <w:tcPr>
            <w:tcW w:w="2437" w:type="dxa"/>
          </w:tcPr>
          <w:p w14:paraId="0B4E44A2" w14:textId="093BD5AA" w:rsidR="002D44C5" w:rsidRDefault="002164A6" w:rsidP="004E210F">
            <w:pPr>
              <w:autoSpaceDE/>
              <w:autoSpaceDN/>
              <w:adjustRightInd/>
              <w:rPr>
                <w:rFonts w:cs="Arial"/>
                <w:color w:val="000000" w:themeColor="text1"/>
              </w:rPr>
            </w:pPr>
            <w:proofErr w:type="spellStart"/>
            <w:r>
              <w:rPr>
                <w:rFonts w:cs="Arial"/>
                <w:color w:val="000000" w:themeColor="text1"/>
              </w:rPr>
              <w:t>RedwoodComm</w:t>
            </w:r>
            <w:proofErr w:type="spellEnd"/>
          </w:p>
        </w:tc>
        <w:tc>
          <w:tcPr>
            <w:tcW w:w="2306" w:type="dxa"/>
          </w:tcPr>
          <w:p w14:paraId="54ABB5E5" w14:textId="1337B3DE" w:rsidR="002D44C5" w:rsidRDefault="002164A6" w:rsidP="004E210F">
            <w:pPr>
              <w:autoSpaceDE/>
              <w:autoSpaceDN/>
              <w:adjustRightInd/>
              <w:rPr>
                <w:rFonts w:cs="Arial"/>
                <w:color w:val="000000" w:themeColor="text1"/>
                <w:kern w:val="24"/>
                <w:lang w:val="en-CA"/>
              </w:rPr>
            </w:pPr>
            <w:r>
              <w:rPr>
                <w:rFonts w:cs="Arial"/>
                <w:color w:val="000000" w:themeColor="text1"/>
                <w:kern w:val="24"/>
                <w:lang w:val="en-CA"/>
              </w:rPr>
              <w:t>RWC2020A</w:t>
            </w:r>
          </w:p>
        </w:tc>
        <w:tc>
          <w:tcPr>
            <w:tcW w:w="2104" w:type="dxa"/>
          </w:tcPr>
          <w:p w14:paraId="5A6DF120" w14:textId="77777777" w:rsidR="002D44C5" w:rsidRDefault="002D44C5" w:rsidP="004E210F">
            <w:pPr>
              <w:autoSpaceDE/>
              <w:autoSpaceDN/>
              <w:adjustRightInd/>
              <w:rPr>
                <w:rFonts w:cs="Arial"/>
                <w:color w:val="000000" w:themeColor="text1"/>
                <w:kern w:val="24"/>
                <w:lang w:val="en-CA"/>
              </w:rPr>
            </w:pPr>
          </w:p>
        </w:tc>
      </w:tr>
      <w:tr w:rsidR="002164A6" w:rsidRPr="000C6A7E" w14:paraId="1106492C" w14:textId="77777777" w:rsidTr="004E210F">
        <w:trPr>
          <w:trHeight w:val="584"/>
        </w:trPr>
        <w:tc>
          <w:tcPr>
            <w:tcW w:w="2389" w:type="dxa"/>
          </w:tcPr>
          <w:p w14:paraId="3077115B" w14:textId="070BAD17" w:rsidR="002164A6" w:rsidRDefault="002164A6" w:rsidP="002164A6">
            <w:pPr>
              <w:autoSpaceDE/>
              <w:autoSpaceDN/>
              <w:adjustRightInd/>
              <w:rPr>
                <w:rFonts w:cs="Arial"/>
                <w:color w:val="000000" w:themeColor="text1"/>
              </w:rPr>
            </w:pPr>
            <w:r>
              <w:rPr>
                <w:rFonts w:cs="Arial"/>
                <w:color w:val="000000" w:themeColor="text1"/>
              </w:rPr>
              <w:t>Spectrum Analyzer (Set Up #1)</w:t>
            </w:r>
          </w:p>
        </w:tc>
        <w:tc>
          <w:tcPr>
            <w:tcW w:w="2437" w:type="dxa"/>
          </w:tcPr>
          <w:p w14:paraId="62E190CB" w14:textId="56BD290B" w:rsidR="002164A6" w:rsidRDefault="002164A6" w:rsidP="002164A6">
            <w:pPr>
              <w:autoSpaceDE/>
              <w:autoSpaceDN/>
              <w:adjustRightInd/>
              <w:rPr>
                <w:rFonts w:cs="Arial"/>
                <w:color w:val="000000" w:themeColor="text1"/>
              </w:rPr>
            </w:pPr>
            <w:proofErr w:type="spellStart"/>
            <w:r>
              <w:rPr>
                <w:rFonts w:cs="Arial"/>
                <w:color w:val="000000" w:themeColor="text1"/>
              </w:rPr>
              <w:t>SignalHound</w:t>
            </w:r>
            <w:proofErr w:type="spellEnd"/>
          </w:p>
        </w:tc>
        <w:tc>
          <w:tcPr>
            <w:tcW w:w="2306" w:type="dxa"/>
          </w:tcPr>
          <w:p w14:paraId="027CB98E" w14:textId="67D5BD9B" w:rsidR="002164A6" w:rsidRDefault="007C0078" w:rsidP="002164A6">
            <w:pPr>
              <w:autoSpaceDE/>
              <w:autoSpaceDN/>
              <w:adjustRightInd/>
              <w:rPr>
                <w:rFonts w:cs="Arial"/>
                <w:color w:val="000000" w:themeColor="text1"/>
                <w:kern w:val="24"/>
                <w:lang w:val="en-CA"/>
              </w:rPr>
            </w:pPr>
            <w:r>
              <w:rPr>
                <w:rFonts w:cs="Arial"/>
                <w:color w:val="000000" w:themeColor="text1"/>
                <w:kern w:val="24"/>
                <w:lang w:val="en-CA"/>
              </w:rPr>
              <w:t>BB60C</w:t>
            </w:r>
          </w:p>
        </w:tc>
        <w:tc>
          <w:tcPr>
            <w:tcW w:w="2104" w:type="dxa"/>
          </w:tcPr>
          <w:p w14:paraId="05E72F17" w14:textId="77777777" w:rsidR="002164A6" w:rsidRDefault="002164A6" w:rsidP="002164A6">
            <w:pPr>
              <w:autoSpaceDE/>
              <w:autoSpaceDN/>
              <w:adjustRightInd/>
              <w:rPr>
                <w:rFonts w:cs="Arial"/>
                <w:color w:val="000000" w:themeColor="text1"/>
                <w:kern w:val="24"/>
                <w:lang w:val="en-CA"/>
              </w:rPr>
            </w:pPr>
          </w:p>
        </w:tc>
      </w:tr>
      <w:tr w:rsidR="002164A6" w:rsidRPr="000C6A7E" w14:paraId="06E4DFC8" w14:textId="77777777" w:rsidTr="004E210F">
        <w:trPr>
          <w:trHeight w:val="584"/>
        </w:trPr>
        <w:tc>
          <w:tcPr>
            <w:tcW w:w="2389" w:type="dxa"/>
          </w:tcPr>
          <w:p w14:paraId="6CF4F0E8" w14:textId="334E3CDE" w:rsidR="002164A6" w:rsidRDefault="002164A6" w:rsidP="002164A6">
            <w:pPr>
              <w:autoSpaceDE/>
              <w:autoSpaceDN/>
              <w:adjustRightInd/>
              <w:rPr>
                <w:rFonts w:cs="Arial"/>
                <w:color w:val="000000" w:themeColor="text1"/>
              </w:rPr>
            </w:pPr>
            <w:r>
              <w:rPr>
                <w:rFonts w:cs="Arial"/>
                <w:color w:val="000000" w:themeColor="text1"/>
              </w:rPr>
              <w:t>Power Supply</w:t>
            </w:r>
          </w:p>
        </w:tc>
        <w:tc>
          <w:tcPr>
            <w:tcW w:w="2437" w:type="dxa"/>
          </w:tcPr>
          <w:p w14:paraId="0BCADF96" w14:textId="5B81F174" w:rsidR="002164A6" w:rsidRDefault="002164A6" w:rsidP="002164A6">
            <w:pPr>
              <w:autoSpaceDE/>
              <w:autoSpaceDN/>
              <w:adjustRightInd/>
              <w:rPr>
                <w:rFonts w:cs="Arial"/>
                <w:color w:val="000000" w:themeColor="text1"/>
              </w:rPr>
            </w:pPr>
            <w:proofErr w:type="spellStart"/>
            <w:r>
              <w:rPr>
                <w:rFonts w:cs="Arial"/>
                <w:color w:val="000000" w:themeColor="text1"/>
              </w:rPr>
              <w:t>Instek</w:t>
            </w:r>
            <w:proofErr w:type="spellEnd"/>
          </w:p>
        </w:tc>
        <w:tc>
          <w:tcPr>
            <w:tcW w:w="2306" w:type="dxa"/>
          </w:tcPr>
          <w:p w14:paraId="00F025E2" w14:textId="2318E30F"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PSW 80-27</w:t>
            </w:r>
          </w:p>
        </w:tc>
        <w:tc>
          <w:tcPr>
            <w:tcW w:w="2104" w:type="dxa"/>
          </w:tcPr>
          <w:p w14:paraId="17E9FEE9" w14:textId="0CCB69DA"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80Vdc, 27A</w:t>
            </w:r>
          </w:p>
        </w:tc>
      </w:tr>
      <w:tr w:rsidR="002164A6" w:rsidRPr="000C6A7E" w14:paraId="01B5AF14" w14:textId="77777777" w:rsidTr="004E210F">
        <w:trPr>
          <w:trHeight w:val="584"/>
        </w:trPr>
        <w:tc>
          <w:tcPr>
            <w:tcW w:w="2389" w:type="dxa"/>
          </w:tcPr>
          <w:p w14:paraId="54E38886"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30dB Attenuator</w:t>
            </w:r>
          </w:p>
        </w:tc>
        <w:tc>
          <w:tcPr>
            <w:tcW w:w="2437" w:type="dxa"/>
          </w:tcPr>
          <w:p w14:paraId="37F96C40" w14:textId="77777777" w:rsidR="002164A6" w:rsidRDefault="002164A6" w:rsidP="002164A6">
            <w:pPr>
              <w:autoSpaceDE/>
              <w:autoSpaceDN/>
              <w:adjustRightInd/>
              <w:rPr>
                <w:rFonts w:cs="Arial"/>
                <w:color w:val="000000" w:themeColor="text1"/>
                <w:kern w:val="24"/>
                <w:lang w:val="en-CA"/>
              </w:rPr>
            </w:pPr>
            <w:proofErr w:type="spellStart"/>
            <w:r>
              <w:rPr>
                <w:rFonts w:cs="Arial"/>
                <w:color w:val="000000" w:themeColor="text1"/>
                <w:kern w:val="24"/>
                <w:lang w:val="en-CA"/>
              </w:rPr>
              <w:t>Aeroflex</w:t>
            </w:r>
            <w:proofErr w:type="spellEnd"/>
            <w:r>
              <w:rPr>
                <w:rFonts w:cs="Arial"/>
                <w:color w:val="000000" w:themeColor="text1"/>
                <w:kern w:val="24"/>
                <w:lang w:val="en-CA"/>
              </w:rPr>
              <w:t>/</w:t>
            </w:r>
            <w:proofErr w:type="spellStart"/>
            <w:r>
              <w:rPr>
                <w:rFonts w:cs="Arial"/>
                <w:color w:val="000000" w:themeColor="text1"/>
                <w:kern w:val="24"/>
                <w:lang w:val="en-CA"/>
              </w:rPr>
              <w:t>Weinschel</w:t>
            </w:r>
            <w:proofErr w:type="spellEnd"/>
          </w:p>
        </w:tc>
        <w:tc>
          <w:tcPr>
            <w:tcW w:w="2306" w:type="dxa"/>
          </w:tcPr>
          <w:p w14:paraId="76BA987B"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24-30-34</w:t>
            </w:r>
          </w:p>
        </w:tc>
        <w:tc>
          <w:tcPr>
            <w:tcW w:w="2104" w:type="dxa"/>
          </w:tcPr>
          <w:p w14:paraId="6F78A097"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N-female, N-male connector</w:t>
            </w:r>
          </w:p>
        </w:tc>
      </w:tr>
      <w:tr w:rsidR="002164A6" w:rsidRPr="000C6A7E" w14:paraId="58CBCE26" w14:textId="77777777" w:rsidTr="004E210F">
        <w:trPr>
          <w:trHeight w:val="584"/>
        </w:trPr>
        <w:tc>
          <w:tcPr>
            <w:tcW w:w="2389" w:type="dxa"/>
          </w:tcPr>
          <w:p w14:paraId="320A4D3C" w14:textId="77777777" w:rsidR="002164A6" w:rsidRDefault="002164A6" w:rsidP="002164A6">
            <w:pPr>
              <w:autoSpaceDE/>
              <w:autoSpaceDN/>
              <w:adjustRightInd/>
              <w:rPr>
                <w:rFonts w:cs="Arial"/>
                <w:color w:val="000000" w:themeColor="text1"/>
                <w:kern w:val="24"/>
                <w:lang w:val="en-CA"/>
              </w:rPr>
            </w:pPr>
            <w:proofErr w:type="spellStart"/>
            <w:r>
              <w:rPr>
                <w:rFonts w:cs="Arial"/>
                <w:color w:val="000000" w:themeColor="text1"/>
                <w:kern w:val="24"/>
                <w:lang w:val="en-CA"/>
              </w:rPr>
              <w:t>Cplr</w:t>
            </w:r>
            <w:proofErr w:type="spellEnd"/>
          </w:p>
        </w:tc>
        <w:tc>
          <w:tcPr>
            <w:tcW w:w="2437" w:type="dxa"/>
          </w:tcPr>
          <w:p w14:paraId="5041CEC4"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Mini-circuits</w:t>
            </w:r>
          </w:p>
        </w:tc>
        <w:tc>
          <w:tcPr>
            <w:tcW w:w="2306" w:type="dxa"/>
          </w:tcPr>
          <w:p w14:paraId="07A60920"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ZAPD-1-N+</w:t>
            </w:r>
          </w:p>
        </w:tc>
        <w:tc>
          <w:tcPr>
            <w:tcW w:w="2104" w:type="dxa"/>
          </w:tcPr>
          <w:p w14:paraId="07B8D4E3"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N-female connectors</w:t>
            </w:r>
          </w:p>
        </w:tc>
      </w:tr>
      <w:tr w:rsidR="002164A6" w:rsidRPr="000C6A7E" w14:paraId="57DD7162" w14:textId="77777777" w:rsidTr="004E210F">
        <w:trPr>
          <w:trHeight w:val="584"/>
        </w:trPr>
        <w:tc>
          <w:tcPr>
            <w:tcW w:w="2389" w:type="dxa"/>
          </w:tcPr>
          <w:p w14:paraId="1DB05ECD"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Power Sensor</w:t>
            </w:r>
          </w:p>
        </w:tc>
        <w:tc>
          <w:tcPr>
            <w:tcW w:w="2437" w:type="dxa"/>
          </w:tcPr>
          <w:p w14:paraId="12318D88"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Keysight</w:t>
            </w:r>
          </w:p>
        </w:tc>
        <w:tc>
          <w:tcPr>
            <w:tcW w:w="2306" w:type="dxa"/>
          </w:tcPr>
          <w:p w14:paraId="120F5095"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9300A</w:t>
            </w:r>
          </w:p>
        </w:tc>
        <w:tc>
          <w:tcPr>
            <w:tcW w:w="2104" w:type="dxa"/>
          </w:tcPr>
          <w:p w14:paraId="7093241D" w14:textId="77777777" w:rsidR="002164A6" w:rsidRDefault="002164A6" w:rsidP="002164A6">
            <w:pPr>
              <w:autoSpaceDE/>
              <w:autoSpaceDN/>
              <w:adjustRightInd/>
              <w:rPr>
                <w:rFonts w:cs="Arial"/>
                <w:color w:val="000000" w:themeColor="text1"/>
                <w:kern w:val="24"/>
                <w:lang w:val="en-CA"/>
              </w:rPr>
            </w:pPr>
          </w:p>
        </w:tc>
      </w:tr>
      <w:tr w:rsidR="002164A6" w:rsidRPr="000C6A7E" w14:paraId="460F778C" w14:textId="77777777" w:rsidTr="004E210F">
        <w:trPr>
          <w:trHeight w:val="584"/>
        </w:trPr>
        <w:tc>
          <w:tcPr>
            <w:tcW w:w="2389" w:type="dxa"/>
          </w:tcPr>
          <w:p w14:paraId="65539863"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Power Meter</w:t>
            </w:r>
          </w:p>
        </w:tc>
        <w:tc>
          <w:tcPr>
            <w:tcW w:w="2437" w:type="dxa"/>
          </w:tcPr>
          <w:p w14:paraId="5309FB5C"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Keysight</w:t>
            </w:r>
          </w:p>
        </w:tc>
        <w:tc>
          <w:tcPr>
            <w:tcW w:w="2306" w:type="dxa"/>
          </w:tcPr>
          <w:p w14:paraId="40FCD9C1"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N1914A EPM</w:t>
            </w:r>
          </w:p>
        </w:tc>
        <w:tc>
          <w:tcPr>
            <w:tcW w:w="2104" w:type="dxa"/>
          </w:tcPr>
          <w:p w14:paraId="3F3A9914" w14:textId="77777777" w:rsidR="002164A6" w:rsidRDefault="002164A6" w:rsidP="002164A6">
            <w:pPr>
              <w:autoSpaceDE/>
              <w:autoSpaceDN/>
              <w:adjustRightInd/>
              <w:rPr>
                <w:rFonts w:cs="Arial"/>
                <w:color w:val="000000" w:themeColor="text1"/>
                <w:kern w:val="24"/>
                <w:lang w:val="en-CA"/>
              </w:rPr>
            </w:pPr>
          </w:p>
        </w:tc>
      </w:tr>
      <w:tr w:rsidR="002164A6" w:rsidRPr="000C6A7E" w14:paraId="622FA636" w14:textId="77777777" w:rsidTr="004E210F">
        <w:trPr>
          <w:trHeight w:val="584"/>
        </w:trPr>
        <w:tc>
          <w:tcPr>
            <w:tcW w:w="2389" w:type="dxa"/>
          </w:tcPr>
          <w:p w14:paraId="5A6A032F"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Spectrum Analyzer</w:t>
            </w:r>
          </w:p>
        </w:tc>
        <w:tc>
          <w:tcPr>
            <w:tcW w:w="2437" w:type="dxa"/>
          </w:tcPr>
          <w:p w14:paraId="30090D4C"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Keysight</w:t>
            </w:r>
          </w:p>
        </w:tc>
        <w:tc>
          <w:tcPr>
            <w:tcW w:w="2306" w:type="dxa"/>
          </w:tcPr>
          <w:p w14:paraId="664FF3AD"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 xml:space="preserve">N9020A </w:t>
            </w:r>
          </w:p>
        </w:tc>
        <w:tc>
          <w:tcPr>
            <w:tcW w:w="2104" w:type="dxa"/>
          </w:tcPr>
          <w:p w14:paraId="2444103C"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8.4 GHz option</w:t>
            </w:r>
          </w:p>
        </w:tc>
      </w:tr>
      <w:tr w:rsidR="002164A6" w:rsidRPr="00BA78B8" w14:paraId="36C8E3AF" w14:textId="77777777" w:rsidTr="004E210F">
        <w:trPr>
          <w:trHeight w:val="584"/>
        </w:trPr>
        <w:tc>
          <w:tcPr>
            <w:tcW w:w="2389" w:type="dxa"/>
          </w:tcPr>
          <w:p w14:paraId="59084C58"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 xml:space="preserve">10dB Pad </w:t>
            </w:r>
          </w:p>
        </w:tc>
        <w:tc>
          <w:tcPr>
            <w:tcW w:w="2437" w:type="dxa"/>
          </w:tcPr>
          <w:p w14:paraId="2E65A6EF"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Mini-circuits</w:t>
            </w:r>
          </w:p>
        </w:tc>
        <w:tc>
          <w:tcPr>
            <w:tcW w:w="2306" w:type="dxa"/>
          </w:tcPr>
          <w:p w14:paraId="0CC1E5EF"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VAT-10W2+</w:t>
            </w:r>
          </w:p>
        </w:tc>
        <w:tc>
          <w:tcPr>
            <w:tcW w:w="2104" w:type="dxa"/>
          </w:tcPr>
          <w:p w14:paraId="059EC3C4"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SMA-female, SMA-male connector (2W power handling)</w:t>
            </w:r>
          </w:p>
        </w:tc>
      </w:tr>
      <w:tr w:rsidR="002164A6" w:rsidRPr="000C6A7E" w14:paraId="03472A94" w14:textId="77777777" w:rsidTr="004E210F">
        <w:trPr>
          <w:trHeight w:val="584"/>
        </w:trPr>
        <w:tc>
          <w:tcPr>
            <w:tcW w:w="2389" w:type="dxa"/>
          </w:tcPr>
          <w:p w14:paraId="53D3943A"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Isolator (25dB)</w:t>
            </w:r>
          </w:p>
        </w:tc>
        <w:tc>
          <w:tcPr>
            <w:tcW w:w="2437" w:type="dxa"/>
          </w:tcPr>
          <w:p w14:paraId="76EA653C"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RF-Lambda</w:t>
            </w:r>
          </w:p>
        </w:tc>
        <w:tc>
          <w:tcPr>
            <w:tcW w:w="2306" w:type="dxa"/>
          </w:tcPr>
          <w:p w14:paraId="193AABC8"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RFLI-201-1</w:t>
            </w:r>
          </w:p>
        </w:tc>
        <w:tc>
          <w:tcPr>
            <w:tcW w:w="2104" w:type="dxa"/>
          </w:tcPr>
          <w:p w14:paraId="7ADCCA3B" w14:textId="77777777" w:rsidR="002164A6" w:rsidRDefault="002164A6" w:rsidP="002164A6">
            <w:pPr>
              <w:autoSpaceDE/>
              <w:autoSpaceDN/>
              <w:adjustRightInd/>
              <w:rPr>
                <w:rFonts w:cs="Arial"/>
                <w:color w:val="000000" w:themeColor="text1"/>
                <w:kern w:val="24"/>
                <w:lang w:val="en-CA"/>
              </w:rPr>
            </w:pPr>
          </w:p>
        </w:tc>
      </w:tr>
      <w:tr w:rsidR="002164A6" w:rsidRPr="000C6A7E" w14:paraId="37D227F6" w14:textId="77777777" w:rsidTr="004E210F">
        <w:trPr>
          <w:trHeight w:val="584"/>
        </w:trPr>
        <w:tc>
          <w:tcPr>
            <w:tcW w:w="2389" w:type="dxa"/>
          </w:tcPr>
          <w:p w14:paraId="5C392E08"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Directional Coupler (30dB)</w:t>
            </w:r>
          </w:p>
        </w:tc>
        <w:tc>
          <w:tcPr>
            <w:tcW w:w="2437" w:type="dxa"/>
          </w:tcPr>
          <w:p w14:paraId="18A7C094"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Mini-circuits</w:t>
            </w:r>
          </w:p>
        </w:tc>
        <w:tc>
          <w:tcPr>
            <w:tcW w:w="2306" w:type="dxa"/>
          </w:tcPr>
          <w:p w14:paraId="7693A5CF"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ZADC-30-10-S+</w:t>
            </w:r>
          </w:p>
        </w:tc>
        <w:tc>
          <w:tcPr>
            <w:tcW w:w="2104" w:type="dxa"/>
          </w:tcPr>
          <w:p w14:paraId="194CF14F"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SMA-female connectors</w:t>
            </w:r>
          </w:p>
        </w:tc>
      </w:tr>
      <w:tr w:rsidR="002164A6" w:rsidRPr="000C6A7E" w14:paraId="5AF100B5" w14:textId="77777777" w:rsidTr="004E210F">
        <w:trPr>
          <w:trHeight w:val="584"/>
        </w:trPr>
        <w:tc>
          <w:tcPr>
            <w:tcW w:w="2389" w:type="dxa"/>
          </w:tcPr>
          <w:p w14:paraId="1453CE0E"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Amplifier</w:t>
            </w:r>
          </w:p>
        </w:tc>
        <w:tc>
          <w:tcPr>
            <w:tcW w:w="2437" w:type="dxa"/>
          </w:tcPr>
          <w:p w14:paraId="6E149FB6"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Mini-circuits</w:t>
            </w:r>
          </w:p>
        </w:tc>
        <w:tc>
          <w:tcPr>
            <w:tcW w:w="2306" w:type="dxa"/>
          </w:tcPr>
          <w:p w14:paraId="284004E7"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ZHL-1000-3W+</w:t>
            </w:r>
          </w:p>
        </w:tc>
        <w:tc>
          <w:tcPr>
            <w:tcW w:w="2104" w:type="dxa"/>
          </w:tcPr>
          <w:p w14:paraId="3B08C817"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SMA-female connector</w:t>
            </w:r>
          </w:p>
        </w:tc>
      </w:tr>
      <w:tr w:rsidR="002164A6" w:rsidRPr="000C6A7E" w14:paraId="687464AB" w14:textId="77777777" w:rsidTr="004E210F">
        <w:trPr>
          <w:trHeight w:val="584"/>
        </w:trPr>
        <w:tc>
          <w:tcPr>
            <w:tcW w:w="2389" w:type="dxa"/>
          </w:tcPr>
          <w:p w14:paraId="6AB4FE3C"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RF Power Meter</w:t>
            </w:r>
          </w:p>
        </w:tc>
        <w:tc>
          <w:tcPr>
            <w:tcW w:w="2437" w:type="dxa"/>
          </w:tcPr>
          <w:p w14:paraId="3C8A45DF"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Keysight</w:t>
            </w:r>
          </w:p>
        </w:tc>
        <w:tc>
          <w:tcPr>
            <w:tcW w:w="2306" w:type="dxa"/>
          </w:tcPr>
          <w:p w14:paraId="1FA76271"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9300A + N1914A EPM</w:t>
            </w:r>
          </w:p>
        </w:tc>
        <w:tc>
          <w:tcPr>
            <w:tcW w:w="2104" w:type="dxa"/>
          </w:tcPr>
          <w:p w14:paraId="73784823" w14:textId="77777777" w:rsidR="002164A6" w:rsidRDefault="002164A6" w:rsidP="002164A6">
            <w:pPr>
              <w:autoSpaceDE/>
              <w:autoSpaceDN/>
              <w:adjustRightInd/>
              <w:rPr>
                <w:rFonts w:cs="Arial"/>
                <w:color w:val="000000" w:themeColor="text1"/>
                <w:kern w:val="24"/>
                <w:lang w:val="en-CA"/>
              </w:rPr>
            </w:pPr>
          </w:p>
        </w:tc>
      </w:tr>
      <w:tr w:rsidR="002164A6" w:rsidRPr="000C6A7E" w14:paraId="3612D0BD" w14:textId="77777777" w:rsidTr="004E210F">
        <w:trPr>
          <w:trHeight w:val="584"/>
        </w:trPr>
        <w:tc>
          <w:tcPr>
            <w:tcW w:w="2389" w:type="dxa"/>
          </w:tcPr>
          <w:p w14:paraId="5446DAFF"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Variable Attenuator</w:t>
            </w:r>
          </w:p>
        </w:tc>
        <w:tc>
          <w:tcPr>
            <w:tcW w:w="2437" w:type="dxa"/>
          </w:tcPr>
          <w:p w14:paraId="3D4C5189"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Mini-circuits</w:t>
            </w:r>
          </w:p>
        </w:tc>
        <w:tc>
          <w:tcPr>
            <w:tcW w:w="2306" w:type="dxa"/>
          </w:tcPr>
          <w:p w14:paraId="33E0DA00"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RCDAT-4000-120</w:t>
            </w:r>
          </w:p>
        </w:tc>
        <w:tc>
          <w:tcPr>
            <w:tcW w:w="2104" w:type="dxa"/>
          </w:tcPr>
          <w:p w14:paraId="5417F4AF"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USB/ETH programmable</w:t>
            </w:r>
          </w:p>
        </w:tc>
      </w:tr>
      <w:tr w:rsidR="002164A6" w:rsidRPr="000C6A7E" w14:paraId="5671F084" w14:textId="77777777" w:rsidTr="004E210F">
        <w:trPr>
          <w:trHeight w:val="584"/>
        </w:trPr>
        <w:tc>
          <w:tcPr>
            <w:tcW w:w="2389" w:type="dxa"/>
          </w:tcPr>
          <w:p w14:paraId="0ADEC379"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Ethernet - GPIB</w:t>
            </w:r>
          </w:p>
        </w:tc>
        <w:tc>
          <w:tcPr>
            <w:tcW w:w="2437" w:type="dxa"/>
          </w:tcPr>
          <w:p w14:paraId="1EFDA026"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National Instruments</w:t>
            </w:r>
          </w:p>
        </w:tc>
        <w:tc>
          <w:tcPr>
            <w:tcW w:w="2306" w:type="dxa"/>
          </w:tcPr>
          <w:p w14:paraId="02F58536"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GPIB-USB-HS+</w:t>
            </w:r>
          </w:p>
        </w:tc>
        <w:tc>
          <w:tcPr>
            <w:tcW w:w="2104" w:type="dxa"/>
          </w:tcPr>
          <w:p w14:paraId="20040CF6" w14:textId="77777777" w:rsidR="002164A6" w:rsidRDefault="002164A6" w:rsidP="002164A6">
            <w:pPr>
              <w:autoSpaceDE/>
              <w:autoSpaceDN/>
              <w:adjustRightInd/>
              <w:rPr>
                <w:rFonts w:cs="Arial"/>
                <w:color w:val="000000" w:themeColor="text1"/>
                <w:kern w:val="24"/>
                <w:lang w:val="en-CA"/>
              </w:rPr>
            </w:pPr>
          </w:p>
        </w:tc>
      </w:tr>
      <w:tr w:rsidR="002164A6" w:rsidRPr="000C6A7E" w14:paraId="1E4E5790" w14:textId="77777777" w:rsidTr="004E210F">
        <w:trPr>
          <w:trHeight w:val="584"/>
        </w:trPr>
        <w:tc>
          <w:tcPr>
            <w:tcW w:w="2389" w:type="dxa"/>
          </w:tcPr>
          <w:p w14:paraId="6C24DCCE"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RF Signal Generator</w:t>
            </w:r>
          </w:p>
        </w:tc>
        <w:tc>
          <w:tcPr>
            <w:tcW w:w="2437" w:type="dxa"/>
          </w:tcPr>
          <w:p w14:paraId="5D37B768"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Keysight</w:t>
            </w:r>
          </w:p>
        </w:tc>
        <w:tc>
          <w:tcPr>
            <w:tcW w:w="2306" w:type="dxa"/>
          </w:tcPr>
          <w:p w14:paraId="3D83F243"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N5172B-503</w:t>
            </w:r>
          </w:p>
        </w:tc>
        <w:tc>
          <w:tcPr>
            <w:tcW w:w="2104" w:type="dxa"/>
          </w:tcPr>
          <w:p w14:paraId="09F1DA3F"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 xml:space="preserve">9kHz-3GHz, </w:t>
            </w:r>
          </w:p>
        </w:tc>
      </w:tr>
      <w:tr w:rsidR="002164A6" w:rsidRPr="000C6A7E" w14:paraId="49E8639B" w14:textId="77777777" w:rsidTr="004E210F">
        <w:trPr>
          <w:trHeight w:val="584"/>
        </w:trPr>
        <w:tc>
          <w:tcPr>
            <w:tcW w:w="2389" w:type="dxa"/>
          </w:tcPr>
          <w:p w14:paraId="3E81FD63"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CW1</w:t>
            </w:r>
          </w:p>
        </w:tc>
        <w:tc>
          <w:tcPr>
            <w:tcW w:w="2437" w:type="dxa"/>
          </w:tcPr>
          <w:p w14:paraId="1BE2A326"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Keysight</w:t>
            </w:r>
          </w:p>
        </w:tc>
        <w:tc>
          <w:tcPr>
            <w:tcW w:w="2306" w:type="dxa"/>
          </w:tcPr>
          <w:p w14:paraId="609996A9"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N5172B-503</w:t>
            </w:r>
          </w:p>
        </w:tc>
        <w:tc>
          <w:tcPr>
            <w:tcW w:w="2104" w:type="dxa"/>
          </w:tcPr>
          <w:p w14:paraId="7F35B186" w14:textId="77777777" w:rsidR="002164A6" w:rsidRDefault="002164A6" w:rsidP="002164A6">
            <w:pPr>
              <w:autoSpaceDE/>
              <w:autoSpaceDN/>
              <w:adjustRightInd/>
              <w:rPr>
                <w:rFonts w:cs="Arial"/>
                <w:color w:val="000000" w:themeColor="text1"/>
                <w:kern w:val="24"/>
                <w:lang w:val="en-CA"/>
              </w:rPr>
            </w:pPr>
          </w:p>
        </w:tc>
      </w:tr>
      <w:tr w:rsidR="002164A6" w:rsidRPr="000C6A7E" w14:paraId="45FB1099" w14:textId="77777777" w:rsidTr="004E210F">
        <w:trPr>
          <w:trHeight w:val="584"/>
        </w:trPr>
        <w:tc>
          <w:tcPr>
            <w:tcW w:w="2389" w:type="dxa"/>
          </w:tcPr>
          <w:p w14:paraId="734209F2"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CW2</w:t>
            </w:r>
          </w:p>
        </w:tc>
        <w:tc>
          <w:tcPr>
            <w:tcW w:w="2437" w:type="dxa"/>
          </w:tcPr>
          <w:p w14:paraId="4784848C"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Keysight</w:t>
            </w:r>
          </w:p>
        </w:tc>
        <w:tc>
          <w:tcPr>
            <w:tcW w:w="2306" w:type="dxa"/>
          </w:tcPr>
          <w:p w14:paraId="41DDBD9C"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N5172B-503</w:t>
            </w:r>
          </w:p>
        </w:tc>
        <w:tc>
          <w:tcPr>
            <w:tcW w:w="2104" w:type="dxa"/>
          </w:tcPr>
          <w:p w14:paraId="72BFDFD6" w14:textId="77777777" w:rsidR="002164A6" w:rsidRDefault="002164A6" w:rsidP="002164A6">
            <w:pPr>
              <w:autoSpaceDE/>
              <w:autoSpaceDN/>
              <w:adjustRightInd/>
              <w:rPr>
                <w:rFonts w:cs="Arial"/>
                <w:color w:val="000000" w:themeColor="text1"/>
                <w:kern w:val="24"/>
                <w:lang w:val="en-CA"/>
              </w:rPr>
            </w:pPr>
          </w:p>
        </w:tc>
      </w:tr>
      <w:tr w:rsidR="002164A6" w:rsidRPr="000C6A7E" w14:paraId="5821BFD7" w14:textId="77777777" w:rsidTr="004E210F">
        <w:trPr>
          <w:trHeight w:val="584"/>
        </w:trPr>
        <w:tc>
          <w:tcPr>
            <w:tcW w:w="2389" w:type="dxa"/>
          </w:tcPr>
          <w:p w14:paraId="4BB8A129"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2:1 Combiner</w:t>
            </w:r>
          </w:p>
        </w:tc>
        <w:tc>
          <w:tcPr>
            <w:tcW w:w="2437" w:type="dxa"/>
          </w:tcPr>
          <w:p w14:paraId="050B8B19"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Mini-circuits</w:t>
            </w:r>
          </w:p>
        </w:tc>
        <w:tc>
          <w:tcPr>
            <w:tcW w:w="2306" w:type="dxa"/>
          </w:tcPr>
          <w:p w14:paraId="26E3F275"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ZAPD-2-272-N+</w:t>
            </w:r>
          </w:p>
        </w:tc>
        <w:tc>
          <w:tcPr>
            <w:tcW w:w="2104" w:type="dxa"/>
          </w:tcPr>
          <w:p w14:paraId="11D94B13"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N-female connectors</w:t>
            </w:r>
          </w:p>
        </w:tc>
      </w:tr>
      <w:tr w:rsidR="002164A6" w:rsidRPr="000C6A7E" w14:paraId="27481CEF" w14:textId="77777777" w:rsidTr="004E210F">
        <w:trPr>
          <w:trHeight w:val="584"/>
        </w:trPr>
        <w:tc>
          <w:tcPr>
            <w:tcW w:w="2389" w:type="dxa"/>
          </w:tcPr>
          <w:p w14:paraId="21C96DD4" w14:textId="77777777" w:rsidR="002164A6" w:rsidRDefault="002164A6" w:rsidP="002164A6">
            <w:pPr>
              <w:autoSpaceDE/>
              <w:autoSpaceDN/>
              <w:adjustRightInd/>
              <w:rPr>
                <w:rFonts w:cs="Arial"/>
                <w:color w:val="000000" w:themeColor="text1"/>
                <w:kern w:val="24"/>
                <w:lang w:val="en-CA"/>
              </w:rPr>
            </w:pPr>
            <w:r>
              <w:rPr>
                <w:rFonts w:cs="Arial"/>
                <w:color w:val="000000" w:themeColor="text1"/>
                <w:kern w:val="24"/>
                <w:lang w:val="en-CA"/>
              </w:rPr>
              <w:t>Tunable Notch Filter</w:t>
            </w:r>
          </w:p>
        </w:tc>
        <w:tc>
          <w:tcPr>
            <w:tcW w:w="2437" w:type="dxa"/>
          </w:tcPr>
          <w:p w14:paraId="478725DF" w14:textId="77777777" w:rsidR="002164A6" w:rsidRPr="00C02DA6" w:rsidRDefault="002164A6" w:rsidP="002164A6">
            <w:pPr>
              <w:autoSpaceDE/>
              <w:autoSpaceDN/>
              <w:adjustRightInd/>
              <w:rPr>
                <w:rFonts w:cs="Arial"/>
                <w:color w:val="000000" w:themeColor="text1"/>
                <w:kern w:val="24"/>
                <w:lang w:val="en-CA"/>
              </w:rPr>
            </w:pPr>
            <w:r w:rsidRPr="00C02DA6">
              <w:rPr>
                <w:rFonts w:cs="Arial"/>
                <w:color w:val="000000" w:themeColor="text1"/>
                <w:kern w:val="24"/>
                <w:lang w:val="en-CA"/>
              </w:rPr>
              <w:t xml:space="preserve">K&amp;L Microwave </w:t>
            </w:r>
          </w:p>
          <w:p w14:paraId="26C4BD45" w14:textId="77777777" w:rsidR="002164A6" w:rsidRDefault="002164A6" w:rsidP="002164A6">
            <w:pPr>
              <w:autoSpaceDE/>
              <w:autoSpaceDN/>
              <w:adjustRightInd/>
              <w:rPr>
                <w:rFonts w:cs="Arial"/>
                <w:color w:val="000000" w:themeColor="text1"/>
                <w:kern w:val="24"/>
                <w:lang w:val="en-CA"/>
              </w:rPr>
            </w:pPr>
          </w:p>
        </w:tc>
        <w:tc>
          <w:tcPr>
            <w:tcW w:w="2306" w:type="dxa"/>
          </w:tcPr>
          <w:p w14:paraId="649DD110" w14:textId="77777777" w:rsidR="002164A6" w:rsidRDefault="002164A6" w:rsidP="002164A6">
            <w:pPr>
              <w:autoSpaceDE/>
              <w:autoSpaceDN/>
              <w:adjustRightInd/>
              <w:rPr>
                <w:rFonts w:cs="Arial"/>
                <w:color w:val="000000" w:themeColor="text1"/>
                <w:kern w:val="24"/>
                <w:lang w:val="en-CA"/>
              </w:rPr>
            </w:pPr>
            <w:r w:rsidRPr="00C02DA6">
              <w:rPr>
                <w:rFonts w:cs="Arial"/>
                <w:color w:val="000000" w:themeColor="text1"/>
                <w:kern w:val="24"/>
                <w:lang w:val="en-CA"/>
              </w:rPr>
              <w:t>D3TNF-800/1000-0.2</w:t>
            </w:r>
          </w:p>
        </w:tc>
        <w:tc>
          <w:tcPr>
            <w:tcW w:w="2104" w:type="dxa"/>
          </w:tcPr>
          <w:p w14:paraId="156A3A37" w14:textId="77777777" w:rsidR="002164A6" w:rsidRDefault="002164A6" w:rsidP="002164A6">
            <w:pPr>
              <w:autoSpaceDE/>
              <w:autoSpaceDN/>
              <w:adjustRightInd/>
              <w:rPr>
                <w:rFonts w:cs="Arial"/>
                <w:color w:val="000000" w:themeColor="text1"/>
                <w:kern w:val="24"/>
                <w:lang w:val="en-CA"/>
              </w:rPr>
            </w:pPr>
          </w:p>
        </w:tc>
      </w:tr>
    </w:tbl>
    <w:p w14:paraId="148AC535" w14:textId="77777777" w:rsidR="004E210F" w:rsidRDefault="004E210F" w:rsidP="004E210F"/>
    <w:p w14:paraId="1A413DAE" w14:textId="77777777" w:rsidR="00E84E9A" w:rsidRDefault="00E84E9A" w:rsidP="00E84E9A">
      <w:pPr>
        <w:pStyle w:val="Heading2"/>
      </w:pPr>
      <w:bookmarkStart w:id="1320" w:name="_Toc62228982"/>
      <w:r>
        <w:lastRenderedPageBreak/>
        <w:t>Interference Details by Region</w:t>
      </w:r>
      <w:bookmarkEnd w:id="1320"/>
    </w:p>
    <w:p w14:paraId="53E7F083" w14:textId="77777777" w:rsidR="00E84E9A" w:rsidRDefault="00E84E9A" w:rsidP="00E84E9A"/>
    <w:p w14:paraId="0402A331" w14:textId="0C48610D" w:rsidR="00E84E9A" w:rsidRDefault="00E84E9A" w:rsidP="00E84E9A">
      <w:pPr>
        <w:pStyle w:val="Caption"/>
        <w:keepNext/>
        <w:jc w:val="left"/>
      </w:pPr>
      <w:bookmarkStart w:id="1321" w:name="_Ref10048458"/>
      <w:bookmarkStart w:id="1322" w:name="_Toc62229022"/>
      <w:r>
        <w:t xml:space="preserve">Table </w:t>
      </w:r>
      <w:fldSimple w:instr=" STYLEREF 1 \s ">
        <w:r w:rsidR="00EE6949">
          <w:rPr>
            <w:noProof/>
          </w:rPr>
          <w:t>5</w:t>
        </w:r>
      </w:fldSimple>
      <w:r w:rsidR="00A360B0">
        <w:noBreakHyphen/>
      </w:r>
      <w:fldSimple w:instr=" SEQ Table \* ARABIC \s 1 ">
        <w:r w:rsidR="00EE6949">
          <w:rPr>
            <w:noProof/>
          </w:rPr>
          <w:t>7</w:t>
        </w:r>
      </w:fldSimple>
      <w:bookmarkEnd w:id="1321"/>
      <w:r w:rsidR="008C2D3B">
        <w:t xml:space="preserve"> Additional Interference Details, Listed by Region</w:t>
      </w:r>
      <w:sdt>
        <w:sdtPr>
          <w:id w:val="-1682959051"/>
          <w:citation/>
        </w:sdtPr>
        <w:sdtContent>
          <w:r w:rsidR="006310EA">
            <w:fldChar w:fldCharType="begin"/>
          </w:r>
          <w:r w:rsidR="00EA311F">
            <w:rPr>
              <w:lang w:val="en-CA"/>
            </w:rPr>
            <w:instrText xml:space="preserve">CITATION MGi \l 4105 </w:instrText>
          </w:r>
          <w:r w:rsidR="006310EA">
            <w:fldChar w:fldCharType="separate"/>
          </w:r>
          <w:r w:rsidR="001F133E">
            <w:rPr>
              <w:noProof/>
              <w:lang w:val="en-CA"/>
            </w:rPr>
            <w:t xml:space="preserve"> </w:t>
          </w:r>
          <w:r w:rsidR="001F133E" w:rsidRPr="001F133E">
            <w:rPr>
              <w:noProof/>
              <w:lang w:val="en-CA"/>
            </w:rPr>
            <w:t>[1]</w:t>
          </w:r>
          <w:r w:rsidR="006310EA">
            <w:fldChar w:fldCharType="end"/>
          </w:r>
        </w:sdtContent>
      </w:sdt>
      <w:bookmarkEnd w:id="1322"/>
    </w:p>
    <w:tbl>
      <w:tblPr>
        <w:tblStyle w:val="TableGrid"/>
        <w:tblW w:w="8931" w:type="dxa"/>
        <w:tblLayout w:type="fixed"/>
        <w:tblLook w:val="04A0" w:firstRow="1" w:lastRow="0" w:firstColumn="1" w:lastColumn="0" w:noHBand="0" w:noVBand="1"/>
      </w:tblPr>
      <w:tblGrid>
        <w:gridCol w:w="3261"/>
        <w:gridCol w:w="1843"/>
        <w:gridCol w:w="1984"/>
        <w:gridCol w:w="1843"/>
      </w:tblGrid>
      <w:tr w:rsidR="006310EA" w14:paraId="40433FA2" w14:textId="77777777" w:rsidTr="006310EA">
        <w:trPr>
          <w:trHeight w:val="279"/>
        </w:trPr>
        <w:tc>
          <w:tcPr>
            <w:tcW w:w="3261" w:type="dxa"/>
            <w:shd w:val="clear" w:color="auto" w:fill="auto"/>
          </w:tcPr>
          <w:p w14:paraId="08A16C45" w14:textId="77777777" w:rsidR="006310EA" w:rsidRPr="00520160" w:rsidRDefault="006310EA" w:rsidP="00D51111">
            <w:pPr>
              <w:jc w:val="center"/>
              <w:rPr>
                <w:sz w:val="20"/>
                <w:szCs w:val="20"/>
              </w:rPr>
            </w:pPr>
            <w:r>
              <w:rPr>
                <w:sz w:val="20"/>
                <w:szCs w:val="20"/>
              </w:rPr>
              <w:t>Zone / Countries</w:t>
            </w:r>
          </w:p>
        </w:tc>
        <w:tc>
          <w:tcPr>
            <w:tcW w:w="1843" w:type="dxa"/>
            <w:shd w:val="clear" w:color="auto" w:fill="auto"/>
          </w:tcPr>
          <w:p w14:paraId="33C33EE7" w14:textId="77777777" w:rsidR="006310EA" w:rsidRPr="00556313" w:rsidRDefault="006310EA" w:rsidP="00D51111">
            <w:pPr>
              <w:jc w:val="center"/>
              <w:rPr>
                <w:sz w:val="20"/>
                <w:szCs w:val="20"/>
              </w:rPr>
            </w:pPr>
            <w:r>
              <w:rPr>
                <w:sz w:val="20"/>
                <w:szCs w:val="20"/>
              </w:rPr>
              <w:t>Unlicensed bands</w:t>
            </w:r>
          </w:p>
        </w:tc>
        <w:tc>
          <w:tcPr>
            <w:tcW w:w="1984" w:type="dxa"/>
            <w:shd w:val="clear" w:color="auto" w:fill="auto"/>
          </w:tcPr>
          <w:p w14:paraId="6450E15B" w14:textId="77777777" w:rsidR="006310EA" w:rsidRDefault="006310EA" w:rsidP="00D51111">
            <w:pPr>
              <w:jc w:val="center"/>
              <w:rPr>
                <w:sz w:val="20"/>
                <w:szCs w:val="20"/>
              </w:rPr>
            </w:pPr>
            <w:r>
              <w:rPr>
                <w:sz w:val="20"/>
                <w:szCs w:val="20"/>
              </w:rPr>
              <w:t>LTE UL bands</w:t>
            </w:r>
          </w:p>
        </w:tc>
        <w:tc>
          <w:tcPr>
            <w:tcW w:w="1843" w:type="dxa"/>
            <w:shd w:val="clear" w:color="auto" w:fill="auto"/>
          </w:tcPr>
          <w:p w14:paraId="0DE25E2B" w14:textId="77777777" w:rsidR="006310EA" w:rsidRDefault="006310EA" w:rsidP="00D51111">
            <w:pPr>
              <w:jc w:val="center"/>
              <w:rPr>
                <w:sz w:val="20"/>
                <w:szCs w:val="20"/>
              </w:rPr>
            </w:pPr>
            <w:r>
              <w:rPr>
                <w:sz w:val="20"/>
                <w:szCs w:val="20"/>
              </w:rPr>
              <w:t>LTE DL bands</w:t>
            </w:r>
          </w:p>
        </w:tc>
      </w:tr>
      <w:tr w:rsidR="006310EA" w:rsidRPr="003F1FEE" w14:paraId="14C69418" w14:textId="77777777" w:rsidTr="006310EA">
        <w:tc>
          <w:tcPr>
            <w:tcW w:w="3261" w:type="dxa"/>
            <w:vMerge w:val="restart"/>
            <w:shd w:val="clear" w:color="auto" w:fill="auto"/>
          </w:tcPr>
          <w:p w14:paraId="6EED038A" w14:textId="77777777" w:rsidR="006310EA" w:rsidRPr="00520160" w:rsidRDefault="006310EA" w:rsidP="00D51111">
            <w:pPr>
              <w:jc w:val="center"/>
              <w:rPr>
                <w:sz w:val="20"/>
                <w:szCs w:val="20"/>
              </w:rPr>
            </w:pPr>
            <w:r>
              <w:rPr>
                <w:sz w:val="20"/>
                <w:szCs w:val="20"/>
              </w:rPr>
              <w:t>Europe</w:t>
            </w:r>
          </w:p>
        </w:tc>
        <w:tc>
          <w:tcPr>
            <w:tcW w:w="1843" w:type="dxa"/>
            <w:shd w:val="clear" w:color="auto" w:fill="auto"/>
          </w:tcPr>
          <w:p w14:paraId="15ADAF3C" w14:textId="77777777" w:rsidR="006310EA" w:rsidRPr="009B445B" w:rsidRDefault="006310EA" w:rsidP="00D51111">
            <w:pPr>
              <w:ind w:left="-395" w:firstLine="395"/>
              <w:jc w:val="center"/>
              <w:rPr>
                <w:sz w:val="20"/>
                <w:szCs w:val="20"/>
              </w:rPr>
            </w:pPr>
            <w:r w:rsidRPr="009B445B">
              <w:rPr>
                <w:sz w:val="20"/>
                <w:szCs w:val="20"/>
              </w:rPr>
              <w:t>868 - 870MHz</w:t>
            </w:r>
          </w:p>
        </w:tc>
        <w:tc>
          <w:tcPr>
            <w:tcW w:w="1984" w:type="dxa"/>
            <w:vMerge w:val="restart"/>
            <w:shd w:val="clear" w:color="auto" w:fill="auto"/>
          </w:tcPr>
          <w:p w14:paraId="43284C11" w14:textId="77777777" w:rsidR="006310EA" w:rsidRDefault="006310EA" w:rsidP="00D51111">
            <w:pPr>
              <w:ind w:left="-395" w:firstLine="395"/>
              <w:jc w:val="center"/>
              <w:rPr>
                <w:sz w:val="20"/>
                <w:szCs w:val="20"/>
              </w:rPr>
            </w:pPr>
            <w:r w:rsidRPr="009B445B">
              <w:rPr>
                <w:sz w:val="20"/>
                <w:szCs w:val="20"/>
              </w:rPr>
              <w:t>832 – 862MHz</w:t>
            </w:r>
          </w:p>
          <w:p w14:paraId="7BFAF5A6" w14:textId="77777777" w:rsidR="006310EA" w:rsidRPr="003F1FEE" w:rsidRDefault="006310EA" w:rsidP="00D51111">
            <w:pPr>
              <w:ind w:left="-395" w:firstLine="395"/>
              <w:jc w:val="center"/>
              <w:rPr>
                <w:sz w:val="20"/>
                <w:szCs w:val="20"/>
              </w:rPr>
            </w:pPr>
            <w:r>
              <w:rPr>
                <w:sz w:val="20"/>
                <w:szCs w:val="20"/>
              </w:rPr>
              <w:t>(B20)</w:t>
            </w:r>
          </w:p>
        </w:tc>
        <w:tc>
          <w:tcPr>
            <w:tcW w:w="1843" w:type="dxa"/>
            <w:vMerge w:val="restart"/>
            <w:shd w:val="clear" w:color="auto" w:fill="auto"/>
          </w:tcPr>
          <w:p w14:paraId="65AEDA76" w14:textId="77777777" w:rsidR="006310EA" w:rsidRDefault="006310EA" w:rsidP="00D51111">
            <w:pPr>
              <w:ind w:left="-395" w:firstLine="395"/>
              <w:jc w:val="center"/>
              <w:rPr>
                <w:sz w:val="20"/>
                <w:szCs w:val="20"/>
              </w:rPr>
            </w:pPr>
            <w:r w:rsidRPr="009B445B">
              <w:rPr>
                <w:sz w:val="20"/>
                <w:szCs w:val="20"/>
              </w:rPr>
              <w:t>791 – 821MHz</w:t>
            </w:r>
          </w:p>
          <w:p w14:paraId="7FFFD620" w14:textId="77777777" w:rsidR="006310EA" w:rsidRPr="003F1FEE" w:rsidRDefault="006310EA" w:rsidP="00D51111">
            <w:pPr>
              <w:ind w:left="-395" w:firstLine="395"/>
              <w:jc w:val="center"/>
              <w:rPr>
                <w:sz w:val="20"/>
                <w:szCs w:val="20"/>
              </w:rPr>
            </w:pPr>
            <w:r>
              <w:rPr>
                <w:sz w:val="20"/>
                <w:szCs w:val="20"/>
              </w:rPr>
              <w:t>(B20)</w:t>
            </w:r>
          </w:p>
        </w:tc>
      </w:tr>
      <w:tr w:rsidR="006310EA" w:rsidRPr="009B445B" w14:paraId="27330C74" w14:textId="77777777" w:rsidTr="006310EA">
        <w:tc>
          <w:tcPr>
            <w:tcW w:w="3261" w:type="dxa"/>
            <w:vMerge/>
            <w:shd w:val="clear" w:color="auto" w:fill="auto"/>
          </w:tcPr>
          <w:p w14:paraId="212C29F9" w14:textId="77777777" w:rsidR="006310EA" w:rsidRDefault="006310EA" w:rsidP="00D51111">
            <w:pPr>
              <w:jc w:val="center"/>
              <w:rPr>
                <w:sz w:val="20"/>
                <w:szCs w:val="20"/>
              </w:rPr>
            </w:pPr>
          </w:p>
        </w:tc>
        <w:tc>
          <w:tcPr>
            <w:tcW w:w="1843" w:type="dxa"/>
            <w:shd w:val="clear" w:color="auto" w:fill="auto"/>
          </w:tcPr>
          <w:p w14:paraId="3652F359" w14:textId="77777777" w:rsidR="006310EA" w:rsidRPr="009B445B" w:rsidRDefault="006310EA" w:rsidP="00D51111">
            <w:pPr>
              <w:ind w:left="-395" w:firstLine="395"/>
              <w:jc w:val="center"/>
              <w:rPr>
                <w:sz w:val="20"/>
                <w:szCs w:val="20"/>
              </w:rPr>
            </w:pPr>
            <w:r w:rsidRPr="009B445B">
              <w:rPr>
                <w:sz w:val="20"/>
                <w:szCs w:val="20"/>
              </w:rPr>
              <w:t>863 - 873MHz</w:t>
            </w:r>
          </w:p>
        </w:tc>
        <w:tc>
          <w:tcPr>
            <w:tcW w:w="1984" w:type="dxa"/>
            <w:vMerge/>
            <w:shd w:val="clear" w:color="auto" w:fill="auto"/>
          </w:tcPr>
          <w:p w14:paraId="274E7886" w14:textId="77777777" w:rsidR="006310EA" w:rsidRPr="009B445B" w:rsidRDefault="006310EA" w:rsidP="00D51111">
            <w:pPr>
              <w:ind w:left="-395" w:firstLine="395"/>
              <w:jc w:val="center"/>
              <w:rPr>
                <w:sz w:val="20"/>
                <w:szCs w:val="20"/>
              </w:rPr>
            </w:pPr>
          </w:p>
        </w:tc>
        <w:tc>
          <w:tcPr>
            <w:tcW w:w="1843" w:type="dxa"/>
            <w:vMerge/>
            <w:shd w:val="clear" w:color="auto" w:fill="auto"/>
          </w:tcPr>
          <w:p w14:paraId="08726255" w14:textId="77777777" w:rsidR="006310EA" w:rsidRPr="009B445B" w:rsidRDefault="006310EA" w:rsidP="00D51111">
            <w:pPr>
              <w:ind w:left="-395" w:firstLine="395"/>
              <w:jc w:val="center"/>
              <w:rPr>
                <w:sz w:val="20"/>
                <w:szCs w:val="20"/>
              </w:rPr>
            </w:pPr>
          </w:p>
        </w:tc>
      </w:tr>
      <w:tr w:rsidR="006310EA" w:rsidRPr="009B445B" w14:paraId="4E29DD16" w14:textId="77777777" w:rsidTr="006310EA">
        <w:tc>
          <w:tcPr>
            <w:tcW w:w="3261" w:type="dxa"/>
            <w:vMerge/>
            <w:shd w:val="clear" w:color="auto" w:fill="auto"/>
          </w:tcPr>
          <w:p w14:paraId="6C71931B" w14:textId="77777777" w:rsidR="006310EA" w:rsidRDefault="006310EA" w:rsidP="00D51111">
            <w:pPr>
              <w:jc w:val="center"/>
              <w:rPr>
                <w:sz w:val="20"/>
                <w:szCs w:val="20"/>
              </w:rPr>
            </w:pPr>
          </w:p>
        </w:tc>
        <w:tc>
          <w:tcPr>
            <w:tcW w:w="1843" w:type="dxa"/>
            <w:shd w:val="clear" w:color="auto" w:fill="auto"/>
          </w:tcPr>
          <w:p w14:paraId="5C257243" w14:textId="77777777" w:rsidR="006310EA" w:rsidRPr="009B445B" w:rsidRDefault="006310EA" w:rsidP="00D51111">
            <w:pPr>
              <w:ind w:left="-395" w:firstLine="395"/>
              <w:jc w:val="center"/>
              <w:rPr>
                <w:sz w:val="20"/>
                <w:szCs w:val="20"/>
              </w:rPr>
            </w:pPr>
            <w:r w:rsidRPr="009B445B">
              <w:rPr>
                <w:sz w:val="20"/>
                <w:szCs w:val="20"/>
              </w:rPr>
              <w:t>915 - 918MHz</w:t>
            </w:r>
          </w:p>
        </w:tc>
        <w:tc>
          <w:tcPr>
            <w:tcW w:w="1984" w:type="dxa"/>
            <w:vMerge w:val="restart"/>
            <w:shd w:val="clear" w:color="auto" w:fill="auto"/>
          </w:tcPr>
          <w:p w14:paraId="239D4D22" w14:textId="77777777" w:rsidR="006310EA" w:rsidRDefault="006310EA" w:rsidP="00D51111">
            <w:pPr>
              <w:ind w:left="-395" w:firstLine="395"/>
              <w:jc w:val="center"/>
              <w:rPr>
                <w:sz w:val="20"/>
                <w:szCs w:val="20"/>
              </w:rPr>
            </w:pPr>
            <w:r w:rsidRPr="009B445B">
              <w:rPr>
                <w:sz w:val="20"/>
                <w:szCs w:val="20"/>
              </w:rPr>
              <w:t>880 – 915MHz</w:t>
            </w:r>
          </w:p>
          <w:p w14:paraId="64A4CE31" w14:textId="77777777" w:rsidR="006310EA" w:rsidRPr="009B445B" w:rsidRDefault="006310EA" w:rsidP="00D51111">
            <w:pPr>
              <w:ind w:left="-395" w:firstLine="395"/>
              <w:jc w:val="center"/>
              <w:rPr>
                <w:sz w:val="20"/>
                <w:szCs w:val="20"/>
              </w:rPr>
            </w:pPr>
            <w:r>
              <w:rPr>
                <w:sz w:val="20"/>
                <w:szCs w:val="20"/>
              </w:rPr>
              <w:t>(B8)</w:t>
            </w:r>
          </w:p>
        </w:tc>
        <w:tc>
          <w:tcPr>
            <w:tcW w:w="1843" w:type="dxa"/>
            <w:vMerge w:val="restart"/>
            <w:shd w:val="clear" w:color="auto" w:fill="auto"/>
          </w:tcPr>
          <w:p w14:paraId="21871A86" w14:textId="77777777" w:rsidR="006310EA" w:rsidRDefault="006310EA" w:rsidP="00D51111">
            <w:pPr>
              <w:ind w:left="-395" w:firstLine="395"/>
              <w:jc w:val="center"/>
              <w:rPr>
                <w:sz w:val="20"/>
                <w:szCs w:val="20"/>
              </w:rPr>
            </w:pPr>
            <w:r w:rsidRPr="009B445B">
              <w:rPr>
                <w:sz w:val="20"/>
                <w:szCs w:val="20"/>
              </w:rPr>
              <w:t>925 – 960MHz</w:t>
            </w:r>
          </w:p>
          <w:p w14:paraId="57114FA9" w14:textId="77777777" w:rsidR="006310EA" w:rsidRPr="009B445B" w:rsidRDefault="006310EA" w:rsidP="00D51111">
            <w:pPr>
              <w:ind w:left="-395" w:firstLine="395"/>
              <w:jc w:val="center"/>
              <w:rPr>
                <w:sz w:val="20"/>
                <w:szCs w:val="20"/>
              </w:rPr>
            </w:pPr>
            <w:r>
              <w:rPr>
                <w:sz w:val="20"/>
                <w:szCs w:val="20"/>
              </w:rPr>
              <w:t>(B8)</w:t>
            </w:r>
          </w:p>
        </w:tc>
      </w:tr>
      <w:tr w:rsidR="006310EA" w:rsidRPr="003F1FEE" w14:paraId="3ECDADFC" w14:textId="77777777" w:rsidTr="006310EA">
        <w:tc>
          <w:tcPr>
            <w:tcW w:w="3261" w:type="dxa"/>
            <w:vMerge/>
            <w:shd w:val="clear" w:color="auto" w:fill="auto"/>
          </w:tcPr>
          <w:p w14:paraId="371374E7" w14:textId="77777777" w:rsidR="006310EA" w:rsidRDefault="006310EA" w:rsidP="00D51111">
            <w:pPr>
              <w:jc w:val="center"/>
              <w:rPr>
                <w:sz w:val="20"/>
                <w:szCs w:val="20"/>
              </w:rPr>
            </w:pPr>
          </w:p>
        </w:tc>
        <w:tc>
          <w:tcPr>
            <w:tcW w:w="1843" w:type="dxa"/>
            <w:shd w:val="clear" w:color="auto" w:fill="auto"/>
          </w:tcPr>
          <w:p w14:paraId="00788894" w14:textId="77777777" w:rsidR="006310EA" w:rsidRPr="009B445B" w:rsidRDefault="006310EA" w:rsidP="00D51111">
            <w:pPr>
              <w:ind w:left="-395" w:firstLine="395"/>
              <w:jc w:val="center"/>
              <w:rPr>
                <w:sz w:val="20"/>
                <w:szCs w:val="20"/>
              </w:rPr>
            </w:pPr>
            <w:r w:rsidRPr="009B445B">
              <w:rPr>
                <w:sz w:val="20"/>
                <w:szCs w:val="20"/>
              </w:rPr>
              <w:t>915 - 921MHz</w:t>
            </w:r>
          </w:p>
        </w:tc>
        <w:tc>
          <w:tcPr>
            <w:tcW w:w="1984" w:type="dxa"/>
            <w:vMerge/>
            <w:shd w:val="clear" w:color="auto" w:fill="auto"/>
          </w:tcPr>
          <w:p w14:paraId="2B1C5442" w14:textId="77777777" w:rsidR="006310EA" w:rsidRPr="003F1FEE" w:rsidRDefault="006310EA" w:rsidP="00D51111">
            <w:pPr>
              <w:ind w:left="-395" w:firstLine="395"/>
              <w:jc w:val="center"/>
              <w:rPr>
                <w:sz w:val="20"/>
                <w:szCs w:val="20"/>
              </w:rPr>
            </w:pPr>
          </w:p>
        </w:tc>
        <w:tc>
          <w:tcPr>
            <w:tcW w:w="1843" w:type="dxa"/>
            <w:vMerge/>
            <w:shd w:val="clear" w:color="auto" w:fill="auto"/>
          </w:tcPr>
          <w:p w14:paraId="78D92E2F" w14:textId="77777777" w:rsidR="006310EA" w:rsidRPr="003F1FEE" w:rsidRDefault="006310EA" w:rsidP="00D51111">
            <w:pPr>
              <w:ind w:left="-395" w:firstLine="395"/>
              <w:jc w:val="center"/>
              <w:rPr>
                <w:sz w:val="20"/>
                <w:szCs w:val="20"/>
              </w:rPr>
            </w:pPr>
          </w:p>
        </w:tc>
      </w:tr>
      <w:tr w:rsidR="006310EA" w:rsidRPr="003F1FEE" w14:paraId="0C7D905A" w14:textId="77777777" w:rsidTr="006310EA">
        <w:tc>
          <w:tcPr>
            <w:tcW w:w="3261" w:type="dxa"/>
            <w:shd w:val="clear" w:color="auto" w:fill="auto"/>
          </w:tcPr>
          <w:p w14:paraId="739863CD" w14:textId="77777777" w:rsidR="006310EA" w:rsidRPr="00520160" w:rsidRDefault="006310EA" w:rsidP="00D51111">
            <w:pPr>
              <w:jc w:val="center"/>
              <w:rPr>
                <w:sz w:val="20"/>
                <w:szCs w:val="20"/>
              </w:rPr>
            </w:pPr>
            <w:r>
              <w:rPr>
                <w:sz w:val="20"/>
                <w:szCs w:val="20"/>
              </w:rPr>
              <w:t>North America</w:t>
            </w:r>
          </w:p>
        </w:tc>
        <w:tc>
          <w:tcPr>
            <w:tcW w:w="1843" w:type="dxa"/>
            <w:shd w:val="clear" w:color="auto" w:fill="auto"/>
          </w:tcPr>
          <w:p w14:paraId="3839A5B6" w14:textId="77777777" w:rsidR="006310EA" w:rsidRPr="003F1FEE" w:rsidRDefault="006310EA" w:rsidP="00D51111">
            <w:pPr>
              <w:ind w:left="-395" w:firstLine="395"/>
              <w:jc w:val="center"/>
              <w:rPr>
                <w:sz w:val="20"/>
                <w:szCs w:val="20"/>
              </w:rPr>
            </w:pPr>
            <w:r w:rsidRPr="00010DF2">
              <w:rPr>
                <w:sz w:val="20"/>
                <w:szCs w:val="20"/>
              </w:rPr>
              <w:t>902 - 928MHz</w:t>
            </w:r>
          </w:p>
        </w:tc>
        <w:tc>
          <w:tcPr>
            <w:tcW w:w="1984" w:type="dxa"/>
            <w:shd w:val="clear" w:color="auto" w:fill="auto"/>
          </w:tcPr>
          <w:p w14:paraId="169702DF" w14:textId="77777777" w:rsidR="006310EA" w:rsidRDefault="006310EA" w:rsidP="00D51111">
            <w:pPr>
              <w:ind w:left="-395" w:firstLine="395"/>
              <w:jc w:val="center"/>
              <w:rPr>
                <w:sz w:val="20"/>
                <w:szCs w:val="20"/>
              </w:rPr>
            </w:pPr>
            <w:r w:rsidRPr="00010DF2">
              <w:rPr>
                <w:sz w:val="20"/>
                <w:szCs w:val="20"/>
              </w:rPr>
              <w:t>824 – 849MHz</w:t>
            </w:r>
          </w:p>
          <w:p w14:paraId="3A55F0FD" w14:textId="77777777" w:rsidR="006310EA" w:rsidRPr="003F1FEE" w:rsidRDefault="006310EA" w:rsidP="00D51111">
            <w:pPr>
              <w:ind w:left="-395" w:firstLine="395"/>
              <w:jc w:val="center"/>
              <w:rPr>
                <w:sz w:val="20"/>
                <w:szCs w:val="20"/>
              </w:rPr>
            </w:pPr>
            <w:r>
              <w:rPr>
                <w:sz w:val="20"/>
                <w:szCs w:val="20"/>
              </w:rPr>
              <w:t>(B5)</w:t>
            </w:r>
          </w:p>
        </w:tc>
        <w:tc>
          <w:tcPr>
            <w:tcW w:w="1843" w:type="dxa"/>
            <w:shd w:val="clear" w:color="auto" w:fill="auto"/>
          </w:tcPr>
          <w:p w14:paraId="0E0AFACC" w14:textId="77777777" w:rsidR="006310EA" w:rsidRDefault="006310EA" w:rsidP="00D51111">
            <w:pPr>
              <w:ind w:left="-395" w:firstLine="395"/>
              <w:jc w:val="center"/>
              <w:rPr>
                <w:sz w:val="20"/>
                <w:szCs w:val="20"/>
              </w:rPr>
            </w:pPr>
            <w:r w:rsidRPr="00010DF2">
              <w:rPr>
                <w:sz w:val="20"/>
                <w:szCs w:val="20"/>
              </w:rPr>
              <w:t>869 – 894MHz</w:t>
            </w:r>
          </w:p>
          <w:p w14:paraId="56441244" w14:textId="77777777" w:rsidR="006310EA" w:rsidRPr="003F1FEE" w:rsidRDefault="006310EA" w:rsidP="00D51111">
            <w:pPr>
              <w:ind w:left="-395" w:firstLine="395"/>
              <w:jc w:val="center"/>
              <w:rPr>
                <w:sz w:val="20"/>
                <w:szCs w:val="20"/>
              </w:rPr>
            </w:pPr>
            <w:r>
              <w:rPr>
                <w:sz w:val="20"/>
                <w:szCs w:val="20"/>
              </w:rPr>
              <w:t>(B5)</w:t>
            </w:r>
          </w:p>
        </w:tc>
      </w:tr>
      <w:tr w:rsidR="006310EA" w:rsidRPr="003F1FEE" w14:paraId="3E266E1D" w14:textId="77777777" w:rsidTr="006310EA">
        <w:tc>
          <w:tcPr>
            <w:tcW w:w="3261" w:type="dxa"/>
            <w:vMerge w:val="restart"/>
            <w:shd w:val="clear" w:color="auto" w:fill="auto"/>
          </w:tcPr>
          <w:p w14:paraId="48177169" w14:textId="77777777" w:rsidR="006310EA" w:rsidRDefault="006310EA" w:rsidP="00D51111">
            <w:pPr>
              <w:jc w:val="center"/>
              <w:rPr>
                <w:sz w:val="20"/>
                <w:szCs w:val="20"/>
              </w:rPr>
            </w:pPr>
            <w:r w:rsidRPr="00010DF2">
              <w:rPr>
                <w:sz w:val="20"/>
                <w:szCs w:val="20"/>
              </w:rPr>
              <w:t>Australia / New-Zealand</w:t>
            </w:r>
          </w:p>
        </w:tc>
        <w:tc>
          <w:tcPr>
            <w:tcW w:w="1843" w:type="dxa"/>
            <w:vMerge w:val="restart"/>
            <w:shd w:val="clear" w:color="auto" w:fill="auto"/>
          </w:tcPr>
          <w:p w14:paraId="4666A322" w14:textId="77777777" w:rsidR="006310EA" w:rsidRPr="003F1FEE" w:rsidRDefault="006310EA" w:rsidP="00D51111">
            <w:pPr>
              <w:ind w:left="-395" w:firstLine="395"/>
              <w:jc w:val="center"/>
              <w:rPr>
                <w:sz w:val="20"/>
                <w:szCs w:val="20"/>
              </w:rPr>
            </w:pPr>
            <w:r w:rsidRPr="00010DF2">
              <w:rPr>
                <w:sz w:val="20"/>
                <w:szCs w:val="20"/>
              </w:rPr>
              <w:t>915 - 928MHz</w:t>
            </w:r>
          </w:p>
        </w:tc>
        <w:tc>
          <w:tcPr>
            <w:tcW w:w="1984" w:type="dxa"/>
            <w:shd w:val="clear" w:color="auto" w:fill="auto"/>
          </w:tcPr>
          <w:p w14:paraId="6A8D2EF5" w14:textId="77777777" w:rsidR="006310EA" w:rsidRDefault="006310EA" w:rsidP="00D51111">
            <w:pPr>
              <w:ind w:left="-395" w:firstLine="395"/>
              <w:jc w:val="center"/>
              <w:rPr>
                <w:sz w:val="20"/>
                <w:szCs w:val="20"/>
              </w:rPr>
            </w:pPr>
            <w:r w:rsidRPr="009B445B">
              <w:rPr>
                <w:sz w:val="20"/>
                <w:szCs w:val="20"/>
              </w:rPr>
              <w:t>880 – 915MHz</w:t>
            </w:r>
          </w:p>
          <w:p w14:paraId="454F6484" w14:textId="77777777" w:rsidR="006310EA" w:rsidRPr="003F1FEE" w:rsidRDefault="006310EA" w:rsidP="00D51111">
            <w:pPr>
              <w:ind w:left="-395" w:firstLine="395"/>
              <w:jc w:val="center"/>
              <w:rPr>
                <w:sz w:val="20"/>
                <w:szCs w:val="20"/>
              </w:rPr>
            </w:pPr>
            <w:r>
              <w:rPr>
                <w:sz w:val="20"/>
                <w:szCs w:val="20"/>
              </w:rPr>
              <w:t>(B8)</w:t>
            </w:r>
          </w:p>
        </w:tc>
        <w:tc>
          <w:tcPr>
            <w:tcW w:w="1843" w:type="dxa"/>
            <w:shd w:val="clear" w:color="auto" w:fill="auto"/>
          </w:tcPr>
          <w:p w14:paraId="11CFEAEE" w14:textId="77777777" w:rsidR="006310EA" w:rsidRDefault="006310EA" w:rsidP="00D51111">
            <w:pPr>
              <w:ind w:left="-395" w:firstLine="395"/>
              <w:jc w:val="center"/>
              <w:rPr>
                <w:sz w:val="20"/>
                <w:szCs w:val="20"/>
              </w:rPr>
            </w:pPr>
            <w:r w:rsidRPr="009B445B">
              <w:rPr>
                <w:sz w:val="20"/>
                <w:szCs w:val="20"/>
              </w:rPr>
              <w:t>925 – 960MHz</w:t>
            </w:r>
          </w:p>
          <w:p w14:paraId="7074712B" w14:textId="77777777" w:rsidR="006310EA" w:rsidRPr="003F1FEE" w:rsidRDefault="006310EA" w:rsidP="00D51111">
            <w:pPr>
              <w:ind w:left="-395" w:firstLine="395"/>
              <w:jc w:val="center"/>
              <w:rPr>
                <w:sz w:val="20"/>
                <w:szCs w:val="20"/>
              </w:rPr>
            </w:pPr>
            <w:r>
              <w:rPr>
                <w:sz w:val="20"/>
                <w:szCs w:val="20"/>
              </w:rPr>
              <w:t>(B8)</w:t>
            </w:r>
          </w:p>
        </w:tc>
      </w:tr>
      <w:tr w:rsidR="006310EA" w:rsidRPr="003F1FEE" w14:paraId="26140FDD" w14:textId="77777777" w:rsidTr="006310EA">
        <w:tc>
          <w:tcPr>
            <w:tcW w:w="3261" w:type="dxa"/>
            <w:vMerge/>
            <w:shd w:val="clear" w:color="auto" w:fill="auto"/>
          </w:tcPr>
          <w:p w14:paraId="635B3329" w14:textId="77777777" w:rsidR="006310EA" w:rsidRDefault="006310EA" w:rsidP="00D51111">
            <w:pPr>
              <w:jc w:val="center"/>
              <w:rPr>
                <w:sz w:val="20"/>
                <w:szCs w:val="20"/>
              </w:rPr>
            </w:pPr>
          </w:p>
        </w:tc>
        <w:tc>
          <w:tcPr>
            <w:tcW w:w="1843" w:type="dxa"/>
            <w:vMerge/>
            <w:shd w:val="clear" w:color="auto" w:fill="auto"/>
          </w:tcPr>
          <w:p w14:paraId="3CC6A9ED" w14:textId="77777777" w:rsidR="006310EA" w:rsidRPr="003F1FEE" w:rsidRDefault="006310EA" w:rsidP="00D51111">
            <w:pPr>
              <w:ind w:left="-395" w:firstLine="395"/>
              <w:jc w:val="center"/>
              <w:rPr>
                <w:sz w:val="20"/>
                <w:szCs w:val="20"/>
              </w:rPr>
            </w:pPr>
          </w:p>
        </w:tc>
        <w:tc>
          <w:tcPr>
            <w:tcW w:w="1984" w:type="dxa"/>
            <w:shd w:val="clear" w:color="auto" w:fill="auto"/>
          </w:tcPr>
          <w:p w14:paraId="2C71B081" w14:textId="77777777" w:rsidR="006310EA" w:rsidRDefault="006310EA" w:rsidP="00D51111">
            <w:pPr>
              <w:ind w:left="-395" w:firstLine="395"/>
              <w:jc w:val="center"/>
              <w:rPr>
                <w:sz w:val="20"/>
                <w:szCs w:val="20"/>
              </w:rPr>
            </w:pPr>
            <w:r w:rsidRPr="00010DF2">
              <w:rPr>
                <w:sz w:val="20"/>
                <w:szCs w:val="20"/>
              </w:rPr>
              <w:t>82</w:t>
            </w:r>
            <w:r>
              <w:rPr>
                <w:sz w:val="20"/>
                <w:szCs w:val="20"/>
              </w:rPr>
              <w:t>5</w:t>
            </w:r>
            <w:r w:rsidRPr="00010DF2">
              <w:rPr>
                <w:sz w:val="20"/>
                <w:szCs w:val="20"/>
              </w:rPr>
              <w:t xml:space="preserve"> – 84</w:t>
            </w:r>
            <w:r>
              <w:rPr>
                <w:sz w:val="20"/>
                <w:szCs w:val="20"/>
              </w:rPr>
              <w:t>5</w:t>
            </w:r>
            <w:r w:rsidRPr="00010DF2">
              <w:rPr>
                <w:sz w:val="20"/>
                <w:szCs w:val="20"/>
              </w:rPr>
              <w:t>MHz</w:t>
            </w:r>
          </w:p>
          <w:p w14:paraId="208D22AD" w14:textId="77777777" w:rsidR="006310EA" w:rsidRPr="003F1FEE" w:rsidRDefault="006310EA" w:rsidP="00D51111">
            <w:pPr>
              <w:ind w:left="-395" w:firstLine="395"/>
              <w:jc w:val="center"/>
              <w:rPr>
                <w:sz w:val="20"/>
                <w:szCs w:val="20"/>
              </w:rPr>
            </w:pPr>
            <w:r>
              <w:rPr>
                <w:sz w:val="20"/>
                <w:szCs w:val="20"/>
              </w:rPr>
              <w:t>(B5)</w:t>
            </w:r>
          </w:p>
        </w:tc>
        <w:tc>
          <w:tcPr>
            <w:tcW w:w="1843" w:type="dxa"/>
            <w:shd w:val="clear" w:color="auto" w:fill="auto"/>
          </w:tcPr>
          <w:p w14:paraId="61780A35" w14:textId="77777777" w:rsidR="006310EA" w:rsidRDefault="006310EA" w:rsidP="00D51111">
            <w:pPr>
              <w:ind w:left="-395" w:firstLine="395"/>
              <w:jc w:val="center"/>
              <w:rPr>
                <w:sz w:val="20"/>
                <w:szCs w:val="20"/>
              </w:rPr>
            </w:pPr>
            <w:r w:rsidRPr="00010DF2">
              <w:rPr>
                <w:sz w:val="20"/>
                <w:szCs w:val="20"/>
              </w:rPr>
              <w:t>8</w:t>
            </w:r>
            <w:r>
              <w:rPr>
                <w:sz w:val="20"/>
                <w:szCs w:val="20"/>
              </w:rPr>
              <w:t>70</w:t>
            </w:r>
            <w:r w:rsidRPr="00010DF2">
              <w:rPr>
                <w:sz w:val="20"/>
                <w:szCs w:val="20"/>
              </w:rPr>
              <w:t xml:space="preserve"> – 89</w:t>
            </w:r>
            <w:r>
              <w:rPr>
                <w:sz w:val="20"/>
                <w:szCs w:val="20"/>
              </w:rPr>
              <w:t>0</w:t>
            </w:r>
            <w:r w:rsidRPr="00010DF2">
              <w:rPr>
                <w:sz w:val="20"/>
                <w:szCs w:val="20"/>
              </w:rPr>
              <w:t>MHz</w:t>
            </w:r>
          </w:p>
          <w:p w14:paraId="552C7868" w14:textId="77777777" w:rsidR="006310EA" w:rsidRPr="003F1FEE" w:rsidRDefault="006310EA" w:rsidP="00D51111">
            <w:pPr>
              <w:ind w:left="-395" w:firstLine="395"/>
              <w:jc w:val="center"/>
              <w:rPr>
                <w:sz w:val="20"/>
                <w:szCs w:val="20"/>
              </w:rPr>
            </w:pPr>
            <w:r>
              <w:rPr>
                <w:sz w:val="20"/>
                <w:szCs w:val="20"/>
              </w:rPr>
              <w:t>(B5)</w:t>
            </w:r>
          </w:p>
        </w:tc>
      </w:tr>
      <w:tr w:rsidR="006310EA" w:rsidRPr="003F1FEE" w14:paraId="2646550E" w14:textId="77777777" w:rsidTr="006310EA">
        <w:tc>
          <w:tcPr>
            <w:tcW w:w="3261" w:type="dxa"/>
            <w:shd w:val="clear" w:color="auto" w:fill="auto"/>
          </w:tcPr>
          <w:p w14:paraId="6AB16235" w14:textId="77777777" w:rsidR="006310EA" w:rsidRDefault="006310EA" w:rsidP="00D51111">
            <w:pPr>
              <w:jc w:val="center"/>
              <w:rPr>
                <w:b/>
                <w:bCs/>
                <w:sz w:val="20"/>
                <w:szCs w:val="20"/>
              </w:rPr>
            </w:pPr>
            <w:r w:rsidRPr="00010DF2">
              <w:rPr>
                <w:sz w:val="20"/>
                <w:szCs w:val="20"/>
              </w:rPr>
              <w:t>Asia</w:t>
            </w:r>
            <w:r>
              <w:rPr>
                <w:sz w:val="20"/>
                <w:szCs w:val="20"/>
              </w:rPr>
              <w:t xml:space="preserve"> /</w:t>
            </w:r>
          </w:p>
          <w:p w14:paraId="32116BB0" w14:textId="77777777" w:rsidR="006310EA" w:rsidRDefault="006310EA" w:rsidP="00D51111">
            <w:pPr>
              <w:jc w:val="center"/>
              <w:rPr>
                <w:sz w:val="20"/>
                <w:szCs w:val="20"/>
              </w:rPr>
            </w:pPr>
            <w:r w:rsidRPr="00010DF2">
              <w:rPr>
                <w:sz w:val="20"/>
                <w:szCs w:val="20"/>
              </w:rPr>
              <w:t>Thailand, Taiwan and Singapore</w:t>
            </w:r>
          </w:p>
        </w:tc>
        <w:tc>
          <w:tcPr>
            <w:tcW w:w="1843" w:type="dxa"/>
            <w:shd w:val="clear" w:color="auto" w:fill="auto"/>
          </w:tcPr>
          <w:p w14:paraId="615D1002" w14:textId="77777777" w:rsidR="006310EA" w:rsidRPr="003F1FEE" w:rsidRDefault="006310EA" w:rsidP="00D51111">
            <w:pPr>
              <w:ind w:left="-395" w:firstLine="395"/>
              <w:jc w:val="center"/>
              <w:rPr>
                <w:sz w:val="20"/>
                <w:szCs w:val="20"/>
              </w:rPr>
            </w:pPr>
            <w:r w:rsidRPr="00010DF2">
              <w:rPr>
                <w:sz w:val="20"/>
                <w:szCs w:val="20"/>
              </w:rPr>
              <w:t>920 - 925MHz</w:t>
            </w:r>
          </w:p>
        </w:tc>
        <w:tc>
          <w:tcPr>
            <w:tcW w:w="1984" w:type="dxa"/>
            <w:shd w:val="clear" w:color="auto" w:fill="auto"/>
          </w:tcPr>
          <w:p w14:paraId="4A3C0B18" w14:textId="77777777" w:rsidR="006310EA" w:rsidRDefault="006310EA" w:rsidP="00D51111">
            <w:pPr>
              <w:ind w:left="-395" w:firstLine="395"/>
              <w:jc w:val="center"/>
              <w:rPr>
                <w:sz w:val="20"/>
                <w:szCs w:val="20"/>
              </w:rPr>
            </w:pPr>
            <w:r w:rsidRPr="009B445B">
              <w:rPr>
                <w:sz w:val="20"/>
                <w:szCs w:val="20"/>
              </w:rPr>
              <w:t>88</w:t>
            </w:r>
            <w:r>
              <w:rPr>
                <w:sz w:val="20"/>
                <w:szCs w:val="20"/>
              </w:rPr>
              <w:t>5</w:t>
            </w:r>
            <w:r w:rsidRPr="009B445B">
              <w:rPr>
                <w:sz w:val="20"/>
                <w:szCs w:val="20"/>
              </w:rPr>
              <w:t xml:space="preserve"> – 915MHz</w:t>
            </w:r>
          </w:p>
          <w:p w14:paraId="7C8286E9" w14:textId="77777777" w:rsidR="006310EA" w:rsidRPr="003F1FEE" w:rsidRDefault="006310EA" w:rsidP="00D51111">
            <w:pPr>
              <w:ind w:left="-395" w:firstLine="395"/>
              <w:jc w:val="center"/>
              <w:rPr>
                <w:sz w:val="20"/>
                <w:szCs w:val="20"/>
              </w:rPr>
            </w:pPr>
            <w:r>
              <w:rPr>
                <w:sz w:val="20"/>
                <w:szCs w:val="20"/>
              </w:rPr>
              <w:t>(B8)</w:t>
            </w:r>
          </w:p>
        </w:tc>
        <w:tc>
          <w:tcPr>
            <w:tcW w:w="1843" w:type="dxa"/>
            <w:shd w:val="clear" w:color="auto" w:fill="auto"/>
          </w:tcPr>
          <w:p w14:paraId="367E87C4" w14:textId="77777777" w:rsidR="006310EA" w:rsidRDefault="006310EA" w:rsidP="00D51111">
            <w:pPr>
              <w:ind w:left="-395" w:firstLine="395"/>
              <w:jc w:val="center"/>
              <w:rPr>
                <w:sz w:val="20"/>
                <w:szCs w:val="20"/>
              </w:rPr>
            </w:pPr>
            <w:r w:rsidRPr="009B445B">
              <w:rPr>
                <w:sz w:val="20"/>
                <w:szCs w:val="20"/>
              </w:rPr>
              <w:t>9</w:t>
            </w:r>
            <w:r>
              <w:rPr>
                <w:sz w:val="20"/>
                <w:szCs w:val="20"/>
              </w:rPr>
              <w:t>30</w:t>
            </w:r>
            <w:r w:rsidRPr="009B445B">
              <w:rPr>
                <w:sz w:val="20"/>
                <w:szCs w:val="20"/>
              </w:rPr>
              <w:t xml:space="preserve"> – 960MHz</w:t>
            </w:r>
          </w:p>
          <w:p w14:paraId="2F2B2C11" w14:textId="77777777" w:rsidR="006310EA" w:rsidRPr="003F1FEE" w:rsidRDefault="006310EA" w:rsidP="00D51111">
            <w:pPr>
              <w:ind w:left="-395" w:firstLine="395"/>
              <w:jc w:val="center"/>
              <w:rPr>
                <w:sz w:val="20"/>
                <w:szCs w:val="20"/>
              </w:rPr>
            </w:pPr>
            <w:r>
              <w:rPr>
                <w:sz w:val="20"/>
                <w:szCs w:val="20"/>
              </w:rPr>
              <w:t>(B8)</w:t>
            </w:r>
          </w:p>
        </w:tc>
      </w:tr>
      <w:tr w:rsidR="006310EA" w:rsidRPr="003F1FEE" w14:paraId="225D980A" w14:textId="77777777" w:rsidTr="006310EA">
        <w:tc>
          <w:tcPr>
            <w:tcW w:w="3261" w:type="dxa"/>
            <w:shd w:val="clear" w:color="auto" w:fill="auto"/>
          </w:tcPr>
          <w:p w14:paraId="7339BB7F" w14:textId="77777777" w:rsidR="006310EA" w:rsidRDefault="006310EA" w:rsidP="00D51111">
            <w:pPr>
              <w:jc w:val="center"/>
              <w:rPr>
                <w:sz w:val="20"/>
                <w:szCs w:val="20"/>
              </w:rPr>
            </w:pPr>
            <w:r w:rsidRPr="00010DF2">
              <w:rPr>
                <w:sz w:val="20"/>
                <w:szCs w:val="20"/>
              </w:rPr>
              <w:t>Asia</w:t>
            </w:r>
            <w:r>
              <w:rPr>
                <w:sz w:val="20"/>
                <w:szCs w:val="20"/>
              </w:rPr>
              <w:t xml:space="preserve"> /</w:t>
            </w:r>
            <w:r w:rsidRPr="00010DF2">
              <w:rPr>
                <w:sz w:val="20"/>
                <w:szCs w:val="20"/>
              </w:rPr>
              <w:t xml:space="preserve"> Malaysia</w:t>
            </w:r>
          </w:p>
        </w:tc>
        <w:tc>
          <w:tcPr>
            <w:tcW w:w="1843" w:type="dxa"/>
            <w:shd w:val="clear" w:color="auto" w:fill="auto"/>
          </w:tcPr>
          <w:p w14:paraId="08DAE6EF" w14:textId="77777777" w:rsidR="006310EA" w:rsidRPr="003F1FEE" w:rsidRDefault="006310EA" w:rsidP="00D51111">
            <w:pPr>
              <w:ind w:left="-395" w:firstLine="395"/>
              <w:jc w:val="center"/>
              <w:rPr>
                <w:sz w:val="20"/>
                <w:szCs w:val="20"/>
              </w:rPr>
            </w:pPr>
            <w:r w:rsidRPr="00010DF2">
              <w:rPr>
                <w:sz w:val="20"/>
                <w:szCs w:val="20"/>
              </w:rPr>
              <w:t>919 - 924MHz</w:t>
            </w:r>
          </w:p>
        </w:tc>
        <w:tc>
          <w:tcPr>
            <w:tcW w:w="1984" w:type="dxa"/>
            <w:shd w:val="clear" w:color="auto" w:fill="auto"/>
          </w:tcPr>
          <w:p w14:paraId="50DA1299" w14:textId="77777777" w:rsidR="006310EA" w:rsidRDefault="006310EA" w:rsidP="00D51111">
            <w:pPr>
              <w:ind w:left="-395" w:firstLine="395"/>
              <w:jc w:val="center"/>
              <w:rPr>
                <w:sz w:val="20"/>
                <w:szCs w:val="20"/>
              </w:rPr>
            </w:pPr>
            <w:r w:rsidRPr="009B445B">
              <w:rPr>
                <w:sz w:val="20"/>
                <w:szCs w:val="20"/>
              </w:rPr>
              <w:t>880 – 915MHz</w:t>
            </w:r>
          </w:p>
          <w:p w14:paraId="59086520" w14:textId="77777777" w:rsidR="006310EA" w:rsidRPr="003F1FEE" w:rsidRDefault="006310EA" w:rsidP="00D51111">
            <w:pPr>
              <w:ind w:left="-395" w:firstLine="395"/>
              <w:jc w:val="center"/>
              <w:rPr>
                <w:sz w:val="20"/>
                <w:szCs w:val="20"/>
              </w:rPr>
            </w:pPr>
            <w:r>
              <w:rPr>
                <w:sz w:val="20"/>
                <w:szCs w:val="20"/>
              </w:rPr>
              <w:t>(B8)</w:t>
            </w:r>
          </w:p>
        </w:tc>
        <w:tc>
          <w:tcPr>
            <w:tcW w:w="1843" w:type="dxa"/>
            <w:shd w:val="clear" w:color="auto" w:fill="auto"/>
          </w:tcPr>
          <w:p w14:paraId="321C6BE5" w14:textId="77777777" w:rsidR="006310EA" w:rsidRDefault="006310EA" w:rsidP="00D51111">
            <w:pPr>
              <w:ind w:left="-395" w:firstLine="395"/>
              <w:jc w:val="center"/>
              <w:rPr>
                <w:sz w:val="20"/>
                <w:szCs w:val="20"/>
              </w:rPr>
            </w:pPr>
            <w:r w:rsidRPr="009B445B">
              <w:rPr>
                <w:sz w:val="20"/>
                <w:szCs w:val="20"/>
              </w:rPr>
              <w:t>925 – 960MHz</w:t>
            </w:r>
          </w:p>
          <w:p w14:paraId="0763FFEB" w14:textId="77777777" w:rsidR="006310EA" w:rsidRPr="003F1FEE" w:rsidRDefault="006310EA" w:rsidP="00D51111">
            <w:pPr>
              <w:ind w:left="-395" w:firstLine="395"/>
              <w:jc w:val="center"/>
              <w:rPr>
                <w:sz w:val="20"/>
                <w:szCs w:val="20"/>
              </w:rPr>
            </w:pPr>
            <w:r>
              <w:rPr>
                <w:sz w:val="20"/>
                <w:szCs w:val="20"/>
              </w:rPr>
              <w:t>(B8)</w:t>
            </w:r>
          </w:p>
        </w:tc>
      </w:tr>
    </w:tbl>
    <w:p w14:paraId="5F4409D5" w14:textId="78B99EBF" w:rsidR="00E84E9A" w:rsidRDefault="00E84E9A" w:rsidP="00E84E9A"/>
    <w:p w14:paraId="21040A45" w14:textId="77777777" w:rsidR="006124AD" w:rsidRDefault="006124AD">
      <w:pPr>
        <w:autoSpaceDE/>
        <w:autoSpaceDN/>
        <w:adjustRightInd/>
        <w:rPr>
          <w:rFonts w:cs="Helvetica-Bold"/>
          <w:b/>
          <w:bCs/>
          <w:sz w:val="26"/>
          <w:szCs w:val="26"/>
        </w:rPr>
      </w:pPr>
      <w:r>
        <w:br w:type="page"/>
      </w:r>
    </w:p>
    <w:p w14:paraId="5A02DA61" w14:textId="1CEBE6DA" w:rsidR="006124AD" w:rsidRDefault="006124AD" w:rsidP="006124AD">
      <w:pPr>
        <w:pStyle w:val="Heading2"/>
      </w:pPr>
      <w:bookmarkStart w:id="1323" w:name="_Toc62228983"/>
      <w:r>
        <w:lastRenderedPageBreak/>
        <w:t>Test Result Summary</w:t>
      </w:r>
      <w:bookmarkEnd w:id="1323"/>
    </w:p>
    <w:p w14:paraId="040BF6FB" w14:textId="3D9F5FD8" w:rsidR="006310EA" w:rsidRDefault="006310EA" w:rsidP="00E84E9A"/>
    <w:p w14:paraId="66932156" w14:textId="35AA4528" w:rsidR="006124AD" w:rsidRDefault="006124AD" w:rsidP="006124AD">
      <w:pPr>
        <w:pStyle w:val="Caption"/>
        <w:keepNext/>
        <w:jc w:val="left"/>
      </w:pPr>
      <w:bookmarkStart w:id="1324" w:name="_Toc62229023"/>
      <w:r>
        <w:t xml:space="preserve">Table </w:t>
      </w:r>
      <w:fldSimple w:instr=" STYLEREF 1 \s ">
        <w:r w:rsidR="00EE6949">
          <w:rPr>
            <w:noProof/>
          </w:rPr>
          <w:t>5</w:t>
        </w:r>
      </w:fldSimple>
      <w:r>
        <w:noBreakHyphen/>
      </w:r>
      <w:fldSimple w:instr=" SEQ Table \* ARABIC \s 1 ">
        <w:r w:rsidR="00EE6949">
          <w:rPr>
            <w:noProof/>
          </w:rPr>
          <w:t>8</w:t>
        </w:r>
      </w:fldSimple>
      <w:r>
        <w:t xml:space="preserve"> </w:t>
      </w:r>
      <w:r w:rsidR="00F72F42">
        <w:t>Test Result Summary</w:t>
      </w:r>
      <w:bookmarkEnd w:id="1324"/>
    </w:p>
    <w:tbl>
      <w:tblPr>
        <w:tblStyle w:val="TableGrid"/>
        <w:tblW w:w="9236" w:type="dxa"/>
        <w:tblLook w:val="0420" w:firstRow="1" w:lastRow="0" w:firstColumn="0" w:lastColumn="0" w:noHBand="0" w:noVBand="1"/>
      </w:tblPr>
      <w:tblGrid>
        <w:gridCol w:w="1838"/>
        <w:gridCol w:w="4820"/>
        <w:gridCol w:w="2578"/>
      </w:tblGrid>
      <w:tr w:rsidR="006124AD" w:rsidRPr="000C6A7E" w14:paraId="62A70607" w14:textId="77777777" w:rsidTr="00613591">
        <w:trPr>
          <w:trHeight w:val="584"/>
          <w:tblHeader/>
        </w:trPr>
        <w:tc>
          <w:tcPr>
            <w:tcW w:w="1838" w:type="dxa"/>
            <w:hideMark/>
          </w:tcPr>
          <w:p w14:paraId="3572C000" w14:textId="23302C93" w:rsidR="006124AD" w:rsidRPr="00365E3D" w:rsidRDefault="006124AD" w:rsidP="006124AD">
            <w:pPr>
              <w:autoSpaceDE/>
              <w:autoSpaceDN/>
              <w:adjustRightInd/>
              <w:rPr>
                <w:rFonts w:cs="Arial"/>
                <w:b/>
                <w:color w:val="000000" w:themeColor="text1"/>
              </w:rPr>
            </w:pPr>
            <w:r>
              <w:rPr>
                <w:rFonts w:cs="Arial"/>
                <w:b/>
                <w:color w:val="000000" w:themeColor="text1"/>
              </w:rPr>
              <w:t>Test Number</w:t>
            </w:r>
          </w:p>
        </w:tc>
        <w:tc>
          <w:tcPr>
            <w:tcW w:w="4820" w:type="dxa"/>
            <w:hideMark/>
          </w:tcPr>
          <w:p w14:paraId="0E3C9F16" w14:textId="4C47912C" w:rsidR="006124AD" w:rsidRPr="00365E3D" w:rsidRDefault="006124AD" w:rsidP="006124AD">
            <w:pPr>
              <w:autoSpaceDE/>
              <w:autoSpaceDN/>
              <w:adjustRightInd/>
              <w:rPr>
                <w:rFonts w:cs="Arial"/>
                <w:b/>
                <w:color w:val="000000" w:themeColor="text1"/>
              </w:rPr>
            </w:pPr>
            <w:r>
              <w:rPr>
                <w:rFonts w:cs="Arial"/>
                <w:b/>
                <w:color w:val="000000" w:themeColor="text1"/>
              </w:rPr>
              <w:t>Test Name</w:t>
            </w:r>
          </w:p>
        </w:tc>
        <w:tc>
          <w:tcPr>
            <w:tcW w:w="2578" w:type="dxa"/>
          </w:tcPr>
          <w:p w14:paraId="46AFD5B9" w14:textId="4CFEC52D" w:rsidR="006124AD" w:rsidRPr="00365E3D" w:rsidRDefault="006124AD" w:rsidP="006124AD">
            <w:pPr>
              <w:autoSpaceDE/>
              <w:autoSpaceDN/>
              <w:adjustRightInd/>
              <w:rPr>
                <w:rFonts w:cs="Arial"/>
                <w:b/>
                <w:color w:val="000000" w:themeColor="text1"/>
                <w:kern w:val="24"/>
                <w:lang w:val="en-CA"/>
              </w:rPr>
            </w:pPr>
            <w:r>
              <w:rPr>
                <w:rFonts w:cs="Arial"/>
                <w:b/>
                <w:color w:val="000000" w:themeColor="text1"/>
                <w:kern w:val="24"/>
                <w:lang w:val="en-CA"/>
              </w:rPr>
              <w:t>Result</w:t>
            </w:r>
          </w:p>
        </w:tc>
      </w:tr>
      <w:tr w:rsidR="00AB1921" w:rsidRPr="000C6A7E" w14:paraId="351C490E" w14:textId="77777777" w:rsidTr="006124AD">
        <w:trPr>
          <w:trHeight w:val="584"/>
        </w:trPr>
        <w:tc>
          <w:tcPr>
            <w:tcW w:w="1838" w:type="dxa"/>
          </w:tcPr>
          <w:p w14:paraId="3C9F22FE" w14:textId="448D2196" w:rsidR="00AB1921" w:rsidRPr="00365E3D" w:rsidRDefault="00AB1921" w:rsidP="00AB1921">
            <w:pPr>
              <w:autoSpaceDE/>
              <w:autoSpaceDN/>
              <w:adjustRightInd/>
              <w:rPr>
                <w:rFonts w:cs="Arial"/>
                <w:color w:val="000000" w:themeColor="text1"/>
              </w:rPr>
            </w:pPr>
            <w:r>
              <w:t>4.1.1</w:t>
            </w:r>
          </w:p>
        </w:tc>
        <w:tc>
          <w:tcPr>
            <w:tcW w:w="4820" w:type="dxa"/>
          </w:tcPr>
          <w:p w14:paraId="400E4C0E" w14:textId="02338039" w:rsidR="00AB1921" w:rsidRPr="00365E3D" w:rsidRDefault="00AB1921" w:rsidP="00AB1921">
            <w:pPr>
              <w:autoSpaceDE/>
              <w:autoSpaceDN/>
              <w:adjustRightInd/>
              <w:rPr>
                <w:rFonts w:cs="Arial"/>
                <w:color w:val="000000" w:themeColor="text1"/>
              </w:rPr>
            </w:pPr>
            <w:r w:rsidRPr="002A7669">
              <w:t>Survival with Open/Short Load</w:t>
            </w:r>
          </w:p>
        </w:tc>
        <w:tc>
          <w:tcPr>
            <w:tcW w:w="2578" w:type="dxa"/>
          </w:tcPr>
          <w:p w14:paraId="7F88907F" w14:textId="77777777" w:rsidR="00AB1921" w:rsidDel="00BD6EF5" w:rsidRDefault="00AB1921" w:rsidP="00AB1921">
            <w:pPr>
              <w:autoSpaceDE/>
              <w:autoSpaceDN/>
              <w:adjustRightInd/>
              <w:rPr>
                <w:rFonts w:cs="Arial"/>
                <w:color w:val="000000" w:themeColor="text1"/>
                <w:kern w:val="24"/>
                <w:lang w:val="en-CA"/>
              </w:rPr>
            </w:pPr>
          </w:p>
        </w:tc>
      </w:tr>
      <w:tr w:rsidR="00AB1921" w:rsidRPr="000C6A7E" w14:paraId="7D841FA6" w14:textId="77777777" w:rsidTr="006124AD">
        <w:trPr>
          <w:trHeight w:val="584"/>
        </w:trPr>
        <w:tc>
          <w:tcPr>
            <w:tcW w:w="1838" w:type="dxa"/>
          </w:tcPr>
          <w:p w14:paraId="192B6DBD" w14:textId="2BC12607" w:rsidR="00AB1921" w:rsidRDefault="00AB1921" w:rsidP="00AB1921">
            <w:pPr>
              <w:autoSpaceDE/>
              <w:autoSpaceDN/>
              <w:adjustRightInd/>
              <w:rPr>
                <w:rFonts w:cs="Arial"/>
                <w:color w:val="000000" w:themeColor="text1"/>
                <w:kern w:val="24"/>
                <w:lang w:val="en-CA"/>
              </w:rPr>
            </w:pPr>
            <w:r>
              <w:t>4.2.1</w:t>
            </w:r>
          </w:p>
        </w:tc>
        <w:tc>
          <w:tcPr>
            <w:tcW w:w="4820" w:type="dxa"/>
          </w:tcPr>
          <w:p w14:paraId="321DA25C" w14:textId="7DC1F06A" w:rsidR="00AB1921" w:rsidRDefault="00AB1921" w:rsidP="00AB1921">
            <w:pPr>
              <w:autoSpaceDE/>
              <w:autoSpaceDN/>
              <w:adjustRightInd/>
              <w:rPr>
                <w:rFonts w:cs="Arial"/>
                <w:color w:val="000000" w:themeColor="text1"/>
                <w:kern w:val="24"/>
                <w:lang w:val="en-CA"/>
              </w:rPr>
            </w:pPr>
            <w:r w:rsidRPr="002A7669">
              <w:t xml:space="preserve">Measured </w:t>
            </w:r>
            <w:r>
              <w:t xml:space="preserve">Max </w:t>
            </w:r>
            <w:r w:rsidRPr="002A7669">
              <w:t>RF T</w:t>
            </w:r>
            <w:r>
              <w:t>x</w:t>
            </w:r>
            <w:r w:rsidRPr="002A7669">
              <w:t xml:space="preserve"> Power</w:t>
            </w:r>
            <w:r>
              <w:t xml:space="preserve"> – TxF1 – low temperature </w:t>
            </w:r>
          </w:p>
        </w:tc>
        <w:tc>
          <w:tcPr>
            <w:tcW w:w="2578" w:type="dxa"/>
          </w:tcPr>
          <w:p w14:paraId="35EA6DD4" w14:textId="77777777" w:rsidR="00AB1921" w:rsidRDefault="00AB1921" w:rsidP="00AB1921">
            <w:pPr>
              <w:autoSpaceDE/>
              <w:autoSpaceDN/>
              <w:adjustRightInd/>
              <w:rPr>
                <w:rFonts w:cs="Arial"/>
                <w:color w:val="000000" w:themeColor="text1"/>
                <w:kern w:val="24"/>
                <w:lang w:val="en-CA"/>
              </w:rPr>
            </w:pPr>
          </w:p>
        </w:tc>
      </w:tr>
      <w:tr w:rsidR="00AB1921" w:rsidRPr="000C6A7E" w14:paraId="4DF5B332" w14:textId="77777777" w:rsidTr="006124AD">
        <w:trPr>
          <w:trHeight w:val="584"/>
        </w:trPr>
        <w:tc>
          <w:tcPr>
            <w:tcW w:w="1838" w:type="dxa"/>
          </w:tcPr>
          <w:p w14:paraId="50BF2801" w14:textId="4D1DAF7B" w:rsidR="00AB1921" w:rsidRDefault="00AB1921" w:rsidP="00AB1921">
            <w:pPr>
              <w:autoSpaceDE/>
              <w:autoSpaceDN/>
              <w:adjustRightInd/>
              <w:rPr>
                <w:rFonts w:cs="Arial"/>
                <w:color w:val="000000" w:themeColor="text1"/>
                <w:kern w:val="24"/>
                <w:lang w:val="en-CA"/>
              </w:rPr>
            </w:pPr>
            <w:r>
              <w:t>4.2.2</w:t>
            </w:r>
          </w:p>
        </w:tc>
        <w:tc>
          <w:tcPr>
            <w:tcW w:w="4820" w:type="dxa"/>
          </w:tcPr>
          <w:p w14:paraId="506E7C37" w14:textId="2E054F1D" w:rsidR="00AB1921" w:rsidRDefault="00AB1921" w:rsidP="00AB1921">
            <w:pPr>
              <w:autoSpaceDE/>
              <w:autoSpaceDN/>
              <w:adjustRightInd/>
              <w:rPr>
                <w:rFonts w:cs="Arial"/>
                <w:color w:val="000000" w:themeColor="text1"/>
                <w:kern w:val="24"/>
                <w:lang w:val="en-CA"/>
              </w:rPr>
            </w:pPr>
            <w:r w:rsidRPr="002A7669">
              <w:t xml:space="preserve">Measured </w:t>
            </w:r>
            <w:proofErr w:type="gramStart"/>
            <w:r>
              <w:t xml:space="preserve">Min  </w:t>
            </w:r>
            <w:r w:rsidRPr="002A7669">
              <w:t>RF</w:t>
            </w:r>
            <w:proofErr w:type="gramEnd"/>
            <w:r w:rsidRPr="002A7669">
              <w:t xml:space="preserve"> T</w:t>
            </w:r>
            <w:r>
              <w:t>x</w:t>
            </w:r>
            <w:r w:rsidRPr="002A7669">
              <w:t xml:space="preserve"> Power</w:t>
            </w:r>
            <w:r>
              <w:t xml:space="preserve"> – TxF1 – low temperature </w:t>
            </w:r>
          </w:p>
        </w:tc>
        <w:tc>
          <w:tcPr>
            <w:tcW w:w="2578" w:type="dxa"/>
          </w:tcPr>
          <w:p w14:paraId="39A01941" w14:textId="77777777" w:rsidR="00AB1921" w:rsidRDefault="00AB1921" w:rsidP="00AB1921">
            <w:pPr>
              <w:autoSpaceDE/>
              <w:autoSpaceDN/>
              <w:adjustRightInd/>
              <w:rPr>
                <w:rFonts w:cs="Arial"/>
                <w:color w:val="000000" w:themeColor="text1"/>
                <w:kern w:val="24"/>
                <w:lang w:val="en-CA"/>
              </w:rPr>
            </w:pPr>
          </w:p>
        </w:tc>
      </w:tr>
      <w:tr w:rsidR="00AB1921" w:rsidRPr="000C6A7E" w14:paraId="1B547C9D" w14:textId="77777777" w:rsidTr="006124AD">
        <w:trPr>
          <w:trHeight w:val="584"/>
        </w:trPr>
        <w:tc>
          <w:tcPr>
            <w:tcW w:w="1838" w:type="dxa"/>
          </w:tcPr>
          <w:p w14:paraId="65E8642C" w14:textId="2362F1CC" w:rsidR="00AB1921" w:rsidRDefault="00AB1921" w:rsidP="00AB1921">
            <w:pPr>
              <w:autoSpaceDE/>
              <w:autoSpaceDN/>
              <w:adjustRightInd/>
              <w:rPr>
                <w:rFonts w:cs="Arial"/>
                <w:color w:val="000000" w:themeColor="text1"/>
                <w:kern w:val="24"/>
                <w:lang w:val="en-CA"/>
              </w:rPr>
            </w:pPr>
            <w:r>
              <w:t>4.2.3</w:t>
            </w:r>
          </w:p>
        </w:tc>
        <w:tc>
          <w:tcPr>
            <w:tcW w:w="4820" w:type="dxa"/>
          </w:tcPr>
          <w:p w14:paraId="1F57D21D" w14:textId="53E3C832" w:rsidR="00AB1921" w:rsidRDefault="00AB1921" w:rsidP="00AB1921">
            <w:pPr>
              <w:autoSpaceDE/>
              <w:autoSpaceDN/>
              <w:adjustRightInd/>
              <w:rPr>
                <w:rFonts w:cs="Arial"/>
                <w:color w:val="000000" w:themeColor="text1"/>
                <w:kern w:val="24"/>
                <w:lang w:val="en-CA"/>
              </w:rPr>
            </w:pPr>
            <w:r w:rsidRPr="002A7669">
              <w:t xml:space="preserve">Measured </w:t>
            </w:r>
            <w:r>
              <w:t xml:space="preserve">Max </w:t>
            </w:r>
            <w:r w:rsidRPr="002A7669">
              <w:t>RF T</w:t>
            </w:r>
            <w:r>
              <w:t xml:space="preserve">x </w:t>
            </w:r>
            <w:r w:rsidRPr="002A7669">
              <w:t>Power</w:t>
            </w:r>
            <w:r>
              <w:t xml:space="preserve"> – TxF1 – high temperature </w:t>
            </w:r>
          </w:p>
        </w:tc>
        <w:tc>
          <w:tcPr>
            <w:tcW w:w="2578" w:type="dxa"/>
          </w:tcPr>
          <w:p w14:paraId="07246C1E" w14:textId="77777777" w:rsidR="00AB1921" w:rsidRDefault="00AB1921" w:rsidP="00AB1921">
            <w:pPr>
              <w:autoSpaceDE/>
              <w:autoSpaceDN/>
              <w:adjustRightInd/>
              <w:rPr>
                <w:rFonts w:cs="Arial"/>
                <w:color w:val="000000" w:themeColor="text1"/>
                <w:kern w:val="24"/>
                <w:lang w:val="en-CA"/>
              </w:rPr>
            </w:pPr>
          </w:p>
        </w:tc>
      </w:tr>
      <w:tr w:rsidR="00AB1921" w:rsidRPr="000C6A7E" w14:paraId="500AE32E" w14:textId="77777777" w:rsidTr="006124AD">
        <w:trPr>
          <w:trHeight w:val="584"/>
        </w:trPr>
        <w:tc>
          <w:tcPr>
            <w:tcW w:w="1838" w:type="dxa"/>
          </w:tcPr>
          <w:p w14:paraId="133D51FA" w14:textId="0E55E0E3" w:rsidR="00AB1921" w:rsidRDefault="00AB1921" w:rsidP="00AB1921">
            <w:pPr>
              <w:autoSpaceDE/>
              <w:autoSpaceDN/>
              <w:adjustRightInd/>
              <w:rPr>
                <w:rFonts w:cs="Arial"/>
                <w:color w:val="000000" w:themeColor="text1"/>
                <w:kern w:val="24"/>
                <w:lang w:val="en-CA"/>
              </w:rPr>
            </w:pPr>
            <w:r>
              <w:t>4.2.4</w:t>
            </w:r>
          </w:p>
        </w:tc>
        <w:tc>
          <w:tcPr>
            <w:tcW w:w="4820" w:type="dxa"/>
          </w:tcPr>
          <w:p w14:paraId="327EAD7A" w14:textId="1DFA9485" w:rsidR="00AB1921" w:rsidRDefault="00AB1921" w:rsidP="00AB1921">
            <w:pPr>
              <w:autoSpaceDE/>
              <w:autoSpaceDN/>
              <w:adjustRightInd/>
              <w:rPr>
                <w:rFonts w:cs="Arial"/>
                <w:color w:val="000000" w:themeColor="text1"/>
                <w:kern w:val="24"/>
                <w:lang w:val="en-CA"/>
              </w:rPr>
            </w:pPr>
            <w:r w:rsidRPr="002A7669">
              <w:t xml:space="preserve">Measured </w:t>
            </w:r>
            <w:r>
              <w:t xml:space="preserve">Min </w:t>
            </w:r>
            <w:r w:rsidRPr="002A7669">
              <w:t>RF T</w:t>
            </w:r>
            <w:r>
              <w:t>x</w:t>
            </w:r>
            <w:r w:rsidRPr="002A7669">
              <w:t xml:space="preserve"> Power</w:t>
            </w:r>
            <w:r>
              <w:t xml:space="preserve"> – TxF1 – high temperature</w:t>
            </w:r>
          </w:p>
        </w:tc>
        <w:tc>
          <w:tcPr>
            <w:tcW w:w="2578" w:type="dxa"/>
          </w:tcPr>
          <w:p w14:paraId="40D1EA00" w14:textId="77777777" w:rsidR="00AB1921" w:rsidRDefault="00AB1921" w:rsidP="00AB1921">
            <w:pPr>
              <w:autoSpaceDE/>
              <w:autoSpaceDN/>
              <w:adjustRightInd/>
              <w:rPr>
                <w:rFonts w:cs="Arial"/>
                <w:color w:val="000000" w:themeColor="text1"/>
                <w:kern w:val="24"/>
                <w:lang w:val="en-CA"/>
              </w:rPr>
            </w:pPr>
          </w:p>
        </w:tc>
      </w:tr>
      <w:tr w:rsidR="00AB1921" w:rsidRPr="000C6A7E" w14:paraId="5D8615A6" w14:textId="77777777" w:rsidTr="006124AD">
        <w:trPr>
          <w:trHeight w:val="584"/>
        </w:trPr>
        <w:tc>
          <w:tcPr>
            <w:tcW w:w="1838" w:type="dxa"/>
          </w:tcPr>
          <w:p w14:paraId="0CA5D294" w14:textId="30939C12" w:rsidR="00AB1921" w:rsidRDefault="00AB1921" w:rsidP="00AB1921">
            <w:pPr>
              <w:autoSpaceDE/>
              <w:autoSpaceDN/>
              <w:adjustRightInd/>
              <w:rPr>
                <w:rFonts w:cs="Arial"/>
                <w:color w:val="000000" w:themeColor="text1"/>
                <w:kern w:val="24"/>
                <w:lang w:val="en-CA"/>
              </w:rPr>
            </w:pPr>
            <w:r>
              <w:t>4.2.5</w:t>
            </w:r>
          </w:p>
        </w:tc>
        <w:tc>
          <w:tcPr>
            <w:tcW w:w="4820" w:type="dxa"/>
          </w:tcPr>
          <w:p w14:paraId="508C3415" w14:textId="695460DC" w:rsidR="00AB1921" w:rsidRDefault="00AB1921" w:rsidP="00AB1921">
            <w:pPr>
              <w:autoSpaceDE/>
              <w:autoSpaceDN/>
              <w:adjustRightInd/>
              <w:rPr>
                <w:rFonts w:cs="Arial"/>
                <w:color w:val="000000" w:themeColor="text1"/>
                <w:kern w:val="24"/>
                <w:lang w:val="en-CA"/>
              </w:rPr>
            </w:pPr>
            <w:r w:rsidRPr="002A7669">
              <w:t xml:space="preserve">Measured </w:t>
            </w:r>
            <w:r>
              <w:t xml:space="preserve">Max </w:t>
            </w:r>
            <w:r w:rsidRPr="002A7669">
              <w:t>RF T</w:t>
            </w:r>
            <w:r>
              <w:t>x</w:t>
            </w:r>
            <w:r w:rsidRPr="002A7669">
              <w:t xml:space="preserve"> Power</w:t>
            </w:r>
            <w:r>
              <w:t xml:space="preserve"> – TxF1 – nominal temperature</w:t>
            </w:r>
          </w:p>
        </w:tc>
        <w:tc>
          <w:tcPr>
            <w:tcW w:w="2578" w:type="dxa"/>
          </w:tcPr>
          <w:p w14:paraId="2DB6EBF0" w14:textId="77777777" w:rsidR="00AB1921" w:rsidRDefault="00AB1921" w:rsidP="00AB1921">
            <w:pPr>
              <w:autoSpaceDE/>
              <w:autoSpaceDN/>
              <w:adjustRightInd/>
              <w:rPr>
                <w:rFonts w:cs="Arial"/>
                <w:color w:val="000000" w:themeColor="text1"/>
                <w:kern w:val="24"/>
                <w:lang w:val="en-CA"/>
              </w:rPr>
            </w:pPr>
          </w:p>
        </w:tc>
      </w:tr>
      <w:tr w:rsidR="00AB1921" w:rsidRPr="000C6A7E" w14:paraId="076F1367" w14:textId="77777777" w:rsidTr="006124AD">
        <w:trPr>
          <w:trHeight w:val="584"/>
        </w:trPr>
        <w:tc>
          <w:tcPr>
            <w:tcW w:w="1838" w:type="dxa"/>
          </w:tcPr>
          <w:p w14:paraId="7BF97BBC" w14:textId="3F86BF53" w:rsidR="00AB1921" w:rsidRDefault="00AB1921" w:rsidP="00AB1921">
            <w:pPr>
              <w:autoSpaceDE/>
              <w:autoSpaceDN/>
              <w:adjustRightInd/>
              <w:rPr>
                <w:rFonts w:cs="Arial"/>
                <w:color w:val="000000" w:themeColor="text1"/>
                <w:kern w:val="24"/>
                <w:lang w:val="en-CA"/>
              </w:rPr>
            </w:pPr>
            <w:r>
              <w:t>4.2.6</w:t>
            </w:r>
          </w:p>
        </w:tc>
        <w:tc>
          <w:tcPr>
            <w:tcW w:w="4820" w:type="dxa"/>
          </w:tcPr>
          <w:p w14:paraId="2D0CD3DC" w14:textId="5ADF97C3" w:rsidR="00AB1921" w:rsidRDefault="00AB1921" w:rsidP="00AB1921">
            <w:pPr>
              <w:autoSpaceDE/>
              <w:autoSpaceDN/>
              <w:adjustRightInd/>
              <w:rPr>
                <w:rFonts w:cs="Arial"/>
                <w:color w:val="000000" w:themeColor="text1"/>
                <w:kern w:val="24"/>
                <w:lang w:val="en-CA"/>
              </w:rPr>
            </w:pPr>
            <w:r w:rsidRPr="002A7669">
              <w:t xml:space="preserve">Measured </w:t>
            </w:r>
            <w:r>
              <w:t xml:space="preserve">Min </w:t>
            </w:r>
            <w:r w:rsidRPr="002A7669">
              <w:t>RF T</w:t>
            </w:r>
            <w:r>
              <w:t>x</w:t>
            </w:r>
            <w:r w:rsidRPr="002A7669">
              <w:t xml:space="preserve"> Power</w:t>
            </w:r>
            <w:r>
              <w:t xml:space="preserve"> – TxF1 – nominal temperature</w:t>
            </w:r>
          </w:p>
        </w:tc>
        <w:tc>
          <w:tcPr>
            <w:tcW w:w="2578" w:type="dxa"/>
          </w:tcPr>
          <w:p w14:paraId="60285C70" w14:textId="77777777" w:rsidR="00AB1921" w:rsidRDefault="00AB1921" w:rsidP="00AB1921">
            <w:pPr>
              <w:autoSpaceDE/>
              <w:autoSpaceDN/>
              <w:adjustRightInd/>
              <w:rPr>
                <w:rFonts w:cs="Arial"/>
                <w:color w:val="000000" w:themeColor="text1"/>
                <w:kern w:val="24"/>
                <w:lang w:val="en-CA"/>
              </w:rPr>
            </w:pPr>
          </w:p>
        </w:tc>
      </w:tr>
      <w:tr w:rsidR="00AB1921" w:rsidRPr="000C6A7E" w14:paraId="4C0E2AE6" w14:textId="77777777" w:rsidTr="006124AD">
        <w:trPr>
          <w:trHeight w:val="584"/>
        </w:trPr>
        <w:tc>
          <w:tcPr>
            <w:tcW w:w="1838" w:type="dxa"/>
          </w:tcPr>
          <w:p w14:paraId="4B47FA4F" w14:textId="12C20A08" w:rsidR="00AB1921" w:rsidRDefault="00AB1921" w:rsidP="00AB1921">
            <w:pPr>
              <w:autoSpaceDE/>
              <w:autoSpaceDN/>
              <w:adjustRightInd/>
              <w:rPr>
                <w:rFonts w:cs="Arial"/>
                <w:color w:val="000000" w:themeColor="text1"/>
                <w:kern w:val="24"/>
                <w:lang w:val="en-CA"/>
              </w:rPr>
            </w:pPr>
            <w:r>
              <w:t>4.2.7</w:t>
            </w:r>
          </w:p>
        </w:tc>
        <w:tc>
          <w:tcPr>
            <w:tcW w:w="4820" w:type="dxa"/>
          </w:tcPr>
          <w:p w14:paraId="235A82C4" w14:textId="48D8A8FF" w:rsidR="00AB1921" w:rsidRDefault="00AB1921" w:rsidP="00AB1921">
            <w:pPr>
              <w:autoSpaceDE/>
              <w:autoSpaceDN/>
              <w:adjustRightInd/>
              <w:rPr>
                <w:rFonts w:cs="Arial"/>
                <w:color w:val="000000" w:themeColor="text1"/>
                <w:kern w:val="24"/>
                <w:lang w:val="en-CA"/>
              </w:rPr>
            </w:pPr>
            <w:r w:rsidRPr="002A7669">
              <w:t xml:space="preserve">Measured </w:t>
            </w:r>
            <w:r>
              <w:t xml:space="preserve">Max </w:t>
            </w:r>
            <w:r w:rsidRPr="002A7669">
              <w:t>RF T</w:t>
            </w:r>
            <w:r>
              <w:t>x</w:t>
            </w:r>
            <w:r w:rsidRPr="002A7669">
              <w:t xml:space="preserve"> Power</w:t>
            </w:r>
            <w:r>
              <w:t xml:space="preserve"> – TxF2 – low temperature </w:t>
            </w:r>
          </w:p>
        </w:tc>
        <w:tc>
          <w:tcPr>
            <w:tcW w:w="2578" w:type="dxa"/>
          </w:tcPr>
          <w:p w14:paraId="6257596A" w14:textId="77777777" w:rsidR="00AB1921" w:rsidRDefault="00AB1921" w:rsidP="00AB1921">
            <w:pPr>
              <w:autoSpaceDE/>
              <w:autoSpaceDN/>
              <w:adjustRightInd/>
              <w:rPr>
                <w:rFonts w:cs="Arial"/>
                <w:color w:val="000000" w:themeColor="text1"/>
                <w:kern w:val="24"/>
                <w:lang w:val="en-CA"/>
              </w:rPr>
            </w:pPr>
          </w:p>
        </w:tc>
      </w:tr>
      <w:tr w:rsidR="00AB1921" w:rsidRPr="000C6A7E" w14:paraId="64AA2830" w14:textId="77777777" w:rsidTr="006124AD">
        <w:trPr>
          <w:trHeight w:val="584"/>
        </w:trPr>
        <w:tc>
          <w:tcPr>
            <w:tcW w:w="1838" w:type="dxa"/>
          </w:tcPr>
          <w:p w14:paraId="569088E7" w14:textId="73974BC9" w:rsidR="00AB1921" w:rsidRDefault="00AB1921" w:rsidP="00AB1921">
            <w:pPr>
              <w:autoSpaceDE/>
              <w:autoSpaceDN/>
              <w:adjustRightInd/>
              <w:rPr>
                <w:rFonts w:cs="Arial"/>
                <w:color w:val="000000" w:themeColor="text1"/>
                <w:kern w:val="24"/>
                <w:lang w:val="en-CA"/>
              </w:rPr>
            </w:pPr>
            <w:r>
              <w:t>4.2.8</w:t>
            </w:r>
          </w:p>
        </w:tc>
        <w:tc>
          <w:tcPr>
            <w:tcW w:w="4820" w:type="dxa"/>
          </w:tcPr>
          <w:p w14:paraId="01E0ED79" w14:textId="6ECBEA65" w:rsidR="00AB1921" w:rsidRDefault="00AB1921" w:rsidP="00AB1921">
            <w:pPr>
              <w:autoSpaceDE/>
              <w:autoSpaceDN/>
              <w:adjustRightInd/>
              <w:rPr>
                <w:rFonts w:cs="Arial"/>
                <w:color w:val="000000" w:themeColor="text1"/>
                <w:kern w:val="24"/>
                <w:lang w:val="en-CA"/>
              </w:rPr>
            </w:pPr>
            <w:r w:rsidRPr="002A7669">
              <w:t xml:space="preserve">Measured </w:t>
            </w:r>
            <w:r>
              <w:t xml:space="preserve">Min </w:t>
            </w:r>
            <w:r w:rsidRPr="002A7669">
              <w:t>RF T</w:t>
            </w:r>
            <w:r>
              <w:t>x</w:t>
            </w:r>
            <w:r w:rsidRPr="002A7669">
              <w:t xml:space="preserve"> Power</w:t>
            </w:r>
            <w:r>
              <w:t xml:space="preserve"> – TxF2 – low temperature </w:t>
            </w:r>
          </w:p>
        </w:tc>
        <w:tc>
          <w:tcPr>
            <w:tcW w:w="2578" w:type="dxa"/>
          </w:tcPr>
          <w:p w14:paraId="2D02EF7C" w14:textId="77777777" w:rsidR="00AB1921" w:rsidRDefault="00AB1921" w:rsidP="00AB1921">
            <w:pPr>
              <w:autoSpaceDE/>
              <w:autoSpaceDN/>
              <w:adjustRightInd/>
              <w:rPr>
                <w:rFonts w:cs="Arial"/>
                <w:color w:val="000000" w:themeColor="text1"/>
                <w:kern w:val="24"/>
                <w:lang w:val="en-CA"/>
              </w:rPr>
            </w:pPr>
          </w:p>
        </w:tc>
      </w:tr>
      <w:tr w:rsidR="00AB1921" w:rsidRPr="000C6A7E" w14:paraId="58BCECA6" w14:textId="77777777" w:rsidTr="006124AD">
        <w:trPr>
          <w:trHeight w:val="584"/>
        </w:trPr>
        <w:tc>
          <w:tcPr>
            <w:tcW w:w="1838" w:type="dxa"/>
          </w:tcPr>
          <w:p w14:paraId="6ED4967F" w14:textId="469CE3D2" w:rsidR="00AB1921" w:rsidRDefault="00AB1921" w:rsidP="00AB1921">
            <w:pPr>
              <w:autoSpaceDE/>
              <w:autoSpaceDN/>
              <w:adjustRightInd/>
              <w:rPr>
                <w:rFonts w:cs="Arial"/>
                <w:color w:val="000000" w:themeColor="text1"/>
                <w:kern w:val="24"/>
                <w:lang w:val="en-CA"/>
              </w:rPr>
            </w:pPr>
            <w:r>
              <w:t>4.2.9</w:t>
            </w:r>
          </w:p>
        </w:tc>
        <w:tc>
          <w:tcPr>
            <w:tcW w:w="4820" w:type="dxa"/>
          </w:tcPr>
          <w:p w14:paraId="6C9E76E7" w14:textId="17191837" w:rsidR="00AB1921" w:rsidRDefault="00AB1921" w:rsidP="00AB1921">
            <w:pPr>
              <w:autoSpaceDE/>
              <w:autoSpaceDN/>
              <w:adjustRightInd/>
              <w:rPr>
                <w:rFonts w:cs="Arial"/>
                <w:color w:val="000000" w:themeColor="text1"/>
                <w:kern w:val="24"/>
                <w:lang w:val="en-CA"/>
              </w:rPr>
            </w:pPr>
            <w:r w:rsidRPr="002A7669">
              <w:t xml:space="preserve">Measured </w:t>
            </w:r>
            <w:r>
              <w:t xml:space="preserve">Max </w:t>
            </w:r>
            <w:r w:rsidRPr="002A7669">
              <w:t>RF T</w:t>
            </w:r>
            <w:r>
              <w:t xml:space="preserve">x </w:t>
            </w:r>
            <w:r w:rsidRPr="002A7669">
              <w:t>Power</w:t>
            </w:r>
            <w:r>
              <w:t xml:space="preserve"> – TxF2 – high temperature </w:t>
            </w:r>
          </w:p>
        </w:tc>
        <w:tc>
          <w:tcPr>
            <w:tcW w:w="2578" w:type="dxa"/>
          </w:tcPr>
          <w:p w14:paraId="164463FF" w14:textId="77777777" w:rsidR="00AB1921" w:rsidRDefault="00AB1921" w:rsidP="00AB1921">
            <w:pPr>
              <w:autoSpaceDE/>
              <w:autoSpaceDN/>
              <w:adjustRightInd/>
              <w:rPr>
                <w:rFonts w:cs="Arial"/>
                <w:color w:val="000000" w:themeColor="text1"/>
                <w:kern w:val="24"/>
                <w:lang w:val="en-CA"/>
              </w:rPr>
            </w:pPr>
          </w:p>
        </w:tc>
      </w:tr>
      <w:tr w:rsidR="00AB1921" w:rsidRPr="000C6A7E" w14:paraId="0A53C162" w14:textId="77777777" w:rsidTr="006124AD">
        <w:trPr>
          <w:trHeight w:val="584"/>
        </w:trPr>
        <w:tc>
          <w:tcPr>
            <w:tcW w:w="1838" w:type="dxa"/>
          </w:tcPr>
          <w:p w14:paraId="0FDC5FED" w14:textId="2F73304B" w:rsidR="00AB1921" w:rsidRDefault="00AB1921" w:rsidP="00AB1921">
            <w:pPr>
              <w:autoSpaceDE/>
              <w:autoSpaceDN/>
              <w:adjustRightInd/>
              <w:rPr>
                <w:rFonts w:cs="Arial"/>
                <w:color w:val="000000" w:themeColor="text1"/>
                <w:kern w:val="24"/>
                <w:lang w:val="en-CA"/>
              </w:rPr>
            </w:pPr>
            <w:r>
              <w:t>4.2.10</w:t>
            </w:r>
          </w:p>
        </w:tc>
        <w:tc>
          <w:tcPr>
            <w:tcW w:w="4820" w:type="dxa"/>
          </w:tcPr>
          <w:p w14:paraId="1458CDE9" w14:textId="68B71BEE" w:rsidR="00AB1921" w:rsidRDefault="00AB1921" w:rsidP="00AB1921">
            <w:pPr>
              <w:autoSpaceDE/>
              <w:autoSpaceDN/>
              <w:adjustRightInd/>
              <w:rPr>
                <w:rFonts w:cs="Arial"/>
                <w:color w:val="000000" w:themeColor="text1"/>
                <w:kern w:val="24"/>
                <w:lang w:val="en-CA"/>
              </w:rPr>
            </w:pPr>
            <w:r w:rsidRPr="002A7669">
              <w:t xml:space="preserve">Measured </w:t>
            </w:r>
            <w:r>
              <w:t xml:space="preserve">Min </w:t>
            </w:r>
            <w:r w:rsidRPr="002A7669">
              <w:t>RF T</w:t>
            </w:r>
            <w:r>
              <w:t>x</w:t>
            </w:r>
            <w:r w:rsidRPr="002A7669">
              <w:t xml:space="preserve"> Power</w:t>
            </w:r>
            <w:r>
              <w:t xml:space="preserve"> – TxF2 – high temperature </w:t>
            </w:r>
          </w:p>
        </w:tc>
        <w:tc>
          <w:tcPr>
            <w:tcW w:w="2578" w:type="dxa"/>
          </w:tcPr>
          <w:p w14:paraId="2DE020B6" w14:textId="77777777" w:rsidR="00AB1921" w:rsidRDefault="00AB1921" w:rsidP="00AB1921">
            <w:pPr>
              <w:autoSpaceDE/>
              <w:autoSpaceDN/>
              <w:adjustRightInd/>
              <w:rPr>
                <w:rFonts w:cs="Arial"/>
                <w:color w:val="000000" w:themeColor="text1"/>
                <w:kern w:val="24"/>
                <w:lang w:val="en-CA"/>
              </w:rPr>
            </w:pPr>
          </w:p>
        </w:tc>
      </w:tr>
      <w:tr w:rsidR="00AB1921" w:rsidRPr="000C6A7E" w14:paraId="2FFF94CE" w14:textId="77777777" w:rsidTr="006124AD">
        <w:trPr>
          <w:trHeight w:val="584"/>
        </w:trPr>
        <w:tc>
          <w:tcPr>
            <w:tcW w:w="1838" w:type="dxa"/>
          </w:tcPr>
          <w:p w14:paraId="4A2E8938" w14:textId="1E3B7549" w:rsidR="00AB1921" w:rsidRDefault="00AB1921" w:rsidP="00AB1921">
            <w:pPr>
              <w:autoSpaceDE/>
              <w:autoSpaceDN/>
              <w:adjustRightInd/>
              <w:rPr>
                <w:rFonts w:cs="Arial"/>
                <w:color w:val="000000" w:themeColor="text1"/>
                <w:kern w:val="24"/>
                <w:lang w:val="en-CA"/>
              </w:rPr>
            </w:pPr>
            <w:r>
              <w:t>4.2.11</w:t>
            </w:r>
          </w:p>
        </w:tc>
        <w:tc>
          <w:tcPr>
            <w:tcW w:w="4820" w:type="dxa"/>
          </w:tcPr>
          <w:p w14:paraId="76530128" w14:textId="061FDCF1" w:rsidR="00AB1921" w:rsidRDefault="00AB1921" w:rsidP="00AB1921">
            <w:pPr>
              <w:autoSpaceDE/>
              <w:autoSpaceDN/>
              <w:adjustRightInd/>
              <w:rPr>
                <w:rFonts w:cs="Arial"/>
                <w:color w:val="000000" w:themeColor="text1"/>
                <w:kern w:val="24"/>
                <w:lang w:val="en-CA"/>
              </w:rPr>
            </w:pPr>
            <w:r w:rsidRPr="002A7669">
              <w:t xml:space="preserve">Measured </w:t>
            </w:r>
            <w:r>
              <w:t xml:space="preserve">Max </w:t>
            </w:r>
            <w:r w:rsidRPr="002A7669">
              <w:t>RF T</w:t>
            </w:r>
            <w:r>
              <w:t>x</w:t>
            </w:r>
            <w:r w:rsidRPr="002A7669">
              <w:t xml:space="preserve"> Power</w:t>
            </w:r>
            <w:r>
              <w:t xml:space="preserve"> – TxF2 – nominal temperature</w:t>
            </w:r>
          </w:p>
        </w:tc>
        <w:tc>
          <w:tcPr>
            <w:tcW w:w="2578" w:type="dxa"/>
          </w:tcPr>
          <w:p w14:paraId="6960573C" w14:textId="77777777" w:rsidR="00AB1921" w:rsidRDefault="00AB1921" w:rsidP="00AB1921">
            <w:pPr>
              <w:autoSpaceDE/>
              <w:autoSpaceDN/>
              <w:adjustRightInd/>
              <w:rPr>
                <w:rFonts w:cs="Arial"/>
                <w:color w:val="000000" w:themeColor="text1"/>
                <w:kern w:val="24"/>
                <w:lang w:val="en-CA"/>
              </w:rPr>
            </w:pPr>
          </w:p>
        </w:tc>
      </w:tr>
      <w:tr w:rsidR="00AB1921" w:rsidRPr="000C6A7E" w14:paraId="5362FAE7" w14:textId="77777777" w:rsidTr="006124AD">
        <w:trPr>
          <w:trHeight w:val="584"/>
        </w:trPr>
        <w:tc>
          <w:tcPr>
            <w:tcW w:w="1838" w:type="dxa"/>
          </w:tcPr>
          <w:p w14:paraId="7AFC6DE9" w14:textId="6255D8F2" w:rsidR="00AB1921" w:rsidRDefault="00AB1921" w:rsidP="00AB1921">
            <w:pPr>
              <w:autoSpaceDE/>
              <w:autoSpaceDN/>
              <w:adjustRightInd/>
              <w:rPr>
                <w:rFonts w:cs="Arial"/>
                <w:color w:val="000000" w:themeColor="text1"/>
                <w:kern w:val="24"/>
                <w:lang w:val="en-CA"/>
              </w:rPr>
            </w:pPr>
            <w:r>
              <w:t>4.2.12</w:t>
            </w:r>
          </w:p>
        </w:tc>
        <w:tc>
          <w:tcPr>
            <w:tcW w:w="4820" w:type="dxa"/>
          </w:tcPr>
          <w:p w14:paraId="411183FF" w14:textId="0B7AA384" w:rsidR="00AB1921" w:rsidRPr="00676BA3" w:rsidRDefault="00AB1921" w:rsidP="00AB1921">
            <w:pPr>
              <w:autoSpaceDE/>
              <w:autoSpaceDN/>
              <w:adjustRightInd/>
            </w:pPr>
            <w:r w:rsidRPr="00676BA3">
              <w:t>Measured Min RF Tx Power – TxF2 – nominal temperature</w:t>
            </w:r>
          </w:p>
        </w:tc>
        <w:tc>
          <w:tcPr>
            <w:tcW w:w="2578" w:type="dxa"/>
          </w:tcPr>
          <w:p w14:paraId="5801AD52" w14:textId="77777777" w:rsidR="00AB1921" w:rsidRDefault="00AB1921" w:rsidP="00AB1921">
            <w:pPr>
              <w:autoSpaceDE/>
              <w:autoSpaceDN/>
              <w:adjustRightInd/>
              <w:rPr>
                <w:rFonts w:cs="Arial"/>
                <w:color w:val="000000" w:themeColor="text1"/>
                <w:kern w:val="24"/>
                <w:lang w:val="en-CA"/>
              </w:rPr>
            </w:pPr>
          </w:p>
        </w:tc>
      </w:tr>
      <w:tr w:rsidR="00676BA3" w:rsidRPr="000C6A7E" w14:paraId="6BF5FBA6" w14:textId="77777777" w:rsidTr="006124AD">
        <w:trPr>
          <w:trHeight w:val="584"/>
        </w:trPr>
        <w:tc>
          <w:tcPr>
            <w:tcW w:w="1838" w:type="dxa"/>
          </w:tcPr>
          <w:p w14:paraId="17406123" w14:textId="4698E939" w:rsidR="00676BA3" w:rsidRPr="0006405C" w:rsidRDefault="00676BA3" w:rsidP="00676BA3">
            <w:pPr>
              <w:autoSpaceDE/>
              <w:autoSpaceDN/>
              <w:adjustRightInd/>
              <w:rPr>
                <w:rFonts w:cs="Arial"/>
                <w:color w:val="000000" w:themeColor="text1"/>
                <w:kern w:val="24"/>
                <w:lang w:val="en-CA"/>
              </w:rPr>
            </w:pPr>
            <w:r w:rsidRPr="0006405C">
              <w:t>4.3.1</w:t>
            </w:r>
          </w:p>
        </w:tc>
        <w:tc>
          <w:tcPr>
            <w:tcW w:w="4820" w:type="dxa"/>
          </w:tcPr>
          <w:p w14:paraId="1BDB40CD" w14:textId="73380E0A" w:rsidR="00676BA3" w:rsidRPr="00676BA3" w:rsidRDefault="00676BA3" w:rsidP="00676BA3">
            <w:pPr>
              <w:autoSpaceDE/>
              <w:autoSpaceDN/>
              <w:adjustRightInd/>
              <w:rPr>
                <w:rFonts w:cs="Arial"/>
                <w:color w:val="000000" w:themeColor="text1"/>
                <w:kern w:val="24"/>
                <w:lang w:val="en-CA"/>
              </w:rPr>
            </w:pPr>
            <w:r w:rsidRPr="00676BA3">
              <w:t>Conducted Emissions at first Emissions Test Frequency when gateway transmitting on TxF1</w:t>
            </w:r>
          </w:p>
        </w:tc>
        <w:tc>
          <w:tcPr>
            <w:tcW w:w="2578" w:type="dxa"/>
          </w:tcPr>
          <w:p w14:paraId="4551BE15" w14:textId="77777777" w:rsidR="00676BA3" w:rsidRDefault="00676BA3" w:rsidP="00676BA3">
            <w:pPr>
              <w:autoSpaceDE/>
              <w:autoSpaceDN/>
              <w:adjustRightInd/>
              <w:rPr>
                <w:rFonts w:cs="Arial"/>
                <w:color w:val="000000" w:themeColor="text1"/>
                <w:kern w:val="24"/>
                <w:lang w:val="en-CA"/>
              </w:rPr>
            </w:pPr>
          </w:p>
        </w:tc>
      </w:tr>
      <w:tr w:rsidR="00676BA3" w:rsidRPr="000C6A7E" w14:paraId="755A4237" w14:textId="77777777" w:rsidTr="006124AD">
        <w:trPr>
          <w:trHeight w:val="584"/>
        </w:trPr>
        <w:tc>
          <w:tcPr>
            <w:tcW w:w="1838" w:type="dxa"/>
          </w:tcPr>
          <w:p w14:paraId="56C40F35" w14:textId="487F89C6" w:rsidR="00676BA3" w:rsidRPr="0006405C" w:rsidRDefault="00676BA3" w:rsidP="00676BA3">
            <w:pPr>
              <w:autoSpaceDE/>
              <w:autoSpaceDN/>
              <w:adjustRightInd/>
              <w:rPr>
                <w:rFonts w:cs="Arial"/>
                <w:color w:val="000000" w:themeColor="text1"/>
                <w:kern w:val="24"/>
                <w:lang w:val="en-CA"/>
              </w:rPr>
            </w:pPr>
            <w:r w:rsidRPr="0006405C">
              <w:t>4.3.2</w:t>
            </w:r>
          </w:p>
        </w:tc>
        <w:tc>
          <w:tcPr>
            <w:tcW w:w="4820" w:type="dxa"/>
          </w:tcPr>
          <w:p w14:paraId="3A88407E" w14:textId="5FD53962" w:rsidR="00676BA3" w:rsidRPr="00676BA3" w:rsidRDefault="00676BA3" w:rsidP="00676BA3">
            <w:pPr>
              <w:autoSpaceDE/>
              <w:autoSpaceDN/>
              <w:adjustRightInd/>
              <w:rPr>
                <w:rFonts w:cs="Arial"/>
                <w:color w:val="000000" w:themeColor="text1"/>
                <w:kern w:val="24"/>
                <w:lang w:val="en-CA"/>
              </w:rPr>
            </w:pPr>
            <w:r w:rsidRPr="00676BA3">
              <w:t>Conducted Emissions at second Emissions Test Frequency when gateway transmitting on TxF1</w:t>
            </w:r>
          </w:p>
        </w:tc>
        <w:tc>
          <w:tcPr>
            <w:tcW w:w="2578" w:type="dxa"/>
          </w:tcPr>
          <w:p w14:paraId="181EEC41" w14:textId="77777777" w:rsidR="00676BA3" w:rsidRDefault="00676BA3" w:rsidP="00676BA3">
            <w:pPr>
              <w:autoSpaceDE/>
              <w:autoSpaceDN/>
              <w:adjustRightInd/>
              <w:rPr>
                <w:rFonts w:cs="Arial"/>
                <w:color w:val="000000" w:themeColor="text1"/>
                <w:kern w:val="24"/>
                <w:lang w:val="en-CA"/>
              </w:rPr>
            </w:pPr>
          </w:p>
        </w:tc>
      </w:tr>
      <w:tr w:rsidR="00676BA3" w:rsidRPr="000C6A7E" w14:paraId="5AA49D88" w14:textId="77777777" w:rsidTr="006124AD">
        <w:trPr>
          <w:trHeight w:val="584"/>
        </w:trPr>
        <w:tc>
          <w:tcPr>
            <w:tcW w:w="1838" w:type="dxa"/>
          </w:tcPr>
          <w:p w14:paraId="22AB388F" w14:textId="1207573F" w:rsidR="00676BA3" w:rsidRPr="0006405C" w:rsidRDefault="00676BA3" w:rsidP="00676BA3">
            <w:pPr>
              <w:autoSpaceDE/>
              <w:autoSpaceDN/>
              <w:adjustRightInd/>
              <w:rPr>
                <w:rFonts w:cs="Arial"/>
                <w:color w:val="000000" w:themeColor="text1"/>
                <w:kern w:val="24"/>
                <w:lang w:val="en-CA"/>
              </w:rPr>
            </w:pPr>
            <w:r w:rsidRPr="0006405C">
              <w:t>4.3.3</w:t>
            </w:r>
          </w:p>
        </w:tc>
        <w:tc>
          <w:tcPr>
            <w:tcW w:w="4820" w:type="dxa"/>
          </w:tcPr>
          <w:p w14:paraId="1DA5941A" w14:textId="3EAABBEB" w:rsidR="00676BA3" w:rsidRPr="00676BA3" w:rsidRDefault="00676BA3" w:rsidP="00676BA3">
            <w:pPr>
              <w:autoSpaceDE/>
              <w:autoSpaceDN/>
              <w:adjustRightInd/>
              <w:rPr>
                <w:rFonts w:cs="Arial"/>
                <w:color w:val="000000" w:themeColor="text1"/>
                <w:kern w:val="24"/>
                <w:lang w:val="en-CA"/>
              </w:rPr>
            </w:pPr>
            <w:r w:rsidRPr="00676BA3">
              <w:t>Conducted Emissions at first Emissions Test Frequency when gateway transmitting on TxF2</w:t>
            </w:r>
          </w:p>
        </w:tc>
        <w:tc>
          <w:tcPr>
            <w:tcW w:w="2578" w:type="dxa"/>
          </w:tcPr>
          <w:p w14:paraId="742F6E3A" w14:textId="77777777" w:rsidR="00676BA3" w:rsidRDefault="00676BA3" w:rsidP="00676BA3">
            <w:pPr>
              <w:autoSpaceDE/>
              <w:autoSpaceDN/>
              <w:adjustRightInd/>
              <w:rPr>
                <w:rFonts w:cs="Arial"/>
                <w:color w:val="000000" w:themeColor="text1"/>
                <w:kern w:val="24"/>
                <w:lang w:val="en-CA"/>
              </w:rPr>
            </w:pPr>
          </w:p>
        </w:tc>
      </w:tr>
      <w:tr w:rsidR="00676BA3" w:rsidRPr="000C6A7E" w14:paraId="216CFB15" w14:textId="77777777" w:rsidTr="006124AD">
        <w:trPr>
          <w:trHeight w:val="584"/>
        </w:trPr>
        <w:tc>
          <w:tcPr>
            <w:tcW w:w="1838" w:type="dxa"/>
          </w:tcPr>
          <w:p w14:paraId="783C4AFC" w14:textId="36F7EA68" w:rsidR="00676BA3" w:rsidRPr="0006405C" w:rsidRDefault="00676BA3" w:rsidP="00676BA3">
            <w:pPr>
              <w:autoSpaceDE/>
              <w:autoSpaceDN/>
              <w:adjustRightInd/>
              <w:rPr>
                <w:rFonts w:cs="Arial"/>
                <w:color w:val="000000" w:themeColor="text1"/>
                <w:kern w:val="24"/>
                <w:lang w:val="en-CA"/>
              </w:rPr>
            </w:pPr>
            <w:r w:rsidRPr="0006405C">
              <w:t>4.3.4</w:t>
            </w:r>
          </w:p>
        </w:tc>
        <w:tc>
          <w:tcPr>
            <w:tcW w:w="4820" w:type="dxa"/>
          </w:tcPr>
          <w:p w14:paraId="3C15AAEB" w14:textId="5FE86EEC" w:rsidR="00676BA3" w:rsidRPr="00676BA3" w:rsidRDefault="00676BA3" w:rsidP="00676BA3">
            <w:pPr>
              <w:autoSpaceDE/>
              <w:autoSpaceDN/>
              <w:adjustRightInd/>
              <w:rPr>
                <w:rFonts w:cs="Arial"/>
                <w:color w:val="000000" w:themeColor="text1"/>
                <w:kern w:val="24"/>
                <w:lang w:val="en-CA"/>
              </w:rPr>
            </w:pPr>
            <w:r w:rsidRPr="00676BA3">
              <w:t>Conducted Emissions at second Emissions Test Frequency when gateway transmitting on TxF2</w:t>
            </w:r>
          </w:p>
        </w:tc>
        <w:tc>
          <w:tcPr>
            <w:tcW w:w="2578" w:type="dxa"/>
          </w:tcPr>
          <w:p w14:paraId="264ADF80" w14:textId="77777777" w:rsidR="00676BA3" w:rsidRDefault="00676BA3" w:rsidP="00676BA3">
            <w:pPr>
              <w:autoSpaceDE/>
              <w:autoSpaceDN/>
              <w:adjustRightInd/>
              <w:rPr>
                <w:rFonts w:cs="Arial"/>
                <w:color w:val="000000" w:themeColor="text1"/>
                <w:kern w:val="24"/>
                <w:lang w:val="en-CA"/>
              </w:rPr>
            </w:pPr>
          </w:p>
        </w:tc>
      </w:tr>
      <w:tr w:rsidR="00676BA3" w:rsidRPr="000C6A7E" w14:paraId="69F402A7" w14:textId="77777777" w:rsidTr="006124AD">
        <w:trPr>
          <w:trHeight w:val="584"/>
        </w:trPr>
        <w:tc>
          <w:tcPr>
            <w:tcW w:w="1838" w:type="dxa"/>
          </w:tcPr>
          <w:p w14:paraId="6CE91657" w14:textId="35021E92" w:rsidR="00676BA3" w:rsidRPr="0006405C" w:rsidRDefault="00676BA3" w:rsidP="00676BA3">
            <w:pPr>
              <w:autoSpaceDE/>
              <w:autoSpaceDN/>
              <w:adjustRightInd/>
              <w:rPr>
                <w:rFonts w:cs="Arial"/>
                <w:color w:val="000000" w:themeColor="text1"/>
                <w:kern w:val="24"/>
                <w:lang w:val="en-CA"/>
              </w:rPr>
            </w:pPr>
            <w:r w:rsidRPr="0006405C">
              <w:t>4.4.1</w:t>
            </w:r>
          </w:p>
        </w:tc>
        <w:tc>
          <w:tcPr>
            <w:tcW w:w="4820" w:type="dxa"/>
          </w:tcPr>
          <w:p w14:paraId="450AECE9" w14:textId="2D5B8F45" w:rsidR="00676BA3" w:rsidRPr="00676BA3" w:rsidRDefault="00676BA3" w:rsidP="00676BA3">
            <w:pPr>
              <w:autoSpaceDE/>
              <w:autoSpaceDN/>
              <w:adjustRightInd/>
              <w:rPr>
                <w:rFonts w:cs="Arial"/>
                <w:color w:val="000000" w:themeColor="text1"/>
                <w:kern w:val="24"/>
                <w:lang w:val="en-CA"/>
              </w:rPr>
            </w:pPr>
            <w:r w:rsidRPr="00676BA3">
              <w:t>Tx Intermodulation</w:t>
            </w:r>
          </w:p>
        </w:tc>
        <w:tc>
          <w:tcPr>
            <w:tcW w:w="2578" w:type="dxa"/>
          </w:tcPr>
          <w:p w14:paraId="4F2F704C" w14:textId="77777777" w:rsidR="00676BA3" w:rsidRDefault="00676BA3" w:rsidP="00676BA3">
            <w:pPr>
              <w:autoSpaceDE/>
              <w:autoSpaceDN/>
              <w:adjustRightInd/>
              <w:rPr>
                <w:rFonts w:cs="Arial"/>
                <w:color w:val="000000" w:themeColor="text1"/>
                <w:kern w:val="24"/>
                <w:lang w:val="en-CA"/>
              </w:rPr>
            </w:pPr>
          </w:p>
        </w:tc>
      </w:tr>
      <w:tr w:rsidR="00676BA3" w:rsidRPr="000C6A7E" w14:paraId="48B08416" w14:textId="77777777" w:rsidTr="006124AD">
        <w:trPr>
          <w:trHeight w:val="584"/>
        </w:trPr>
        <w:tc>
          <w:tcPr>
            <w:tcW w:w="1838" w:type="dxa"/>
          </w:tcPr>
          <w:p w14:paraId="5116A1D9" w14:textId="41582A37" w:rsidR="00676BA3" w:rsidRDefault="00676BA3" w:rsidP="00676BA3">
            <w:pPr>
              <w:autoSpaceDE/>
              <w:autoSpaceDN/>
              <w:adjustRightInd/>
              <w:rPr>
                <w:rFonts w:cs="Arial"/>
                <w:color w:val="000000" w:themeColor="text1"/>
                <w:kern w:val="24"/>
                <w:lang w:val="en-CA"/>
              </w:rPr>
            </w:pPr>
            <w:r>
              <w:t>4.5.1</w:t>
            </w:r>
          </w:p>
        </w:tc>
        <w:tc>
          <w:tcPr>
            <w:tcW w:w="4820" w:type="dxa"/>
          </w:tcPr>
          <w:p w14:paraId="6C4BF239" w14:textId="602C4BEC" w:rsidR="00676BA3" w:rsidRDefault="00676BA3" w:rsidP="00676BA3">
            <w:pPr>
              <w:autoSpaceDE/>
              <w:autoSpaceDN/>
              <w:adjustRightInd/>
              <w:rPr>
                <w:rFonts w:cs="Arial"/>
                <w:color w:val="000000" w:themeColor="text1"/>
                <w:kern w:val="24"/>
                <w:lang w:val="en-CA"/>
              </w:rPr>
            </w:pPr>
            <w:r>
              <w:t xml:space="preserve">Tx Frequency Error – TxF1 – low temperature </w:t>
            </w:r>
          </w:p>
        </w:tc>
        <w:tc>
          <w:tcPr>
            <w:tcW w:w="2578" w:type="dxa"/>
          </w:tcPr>
          <w:p w14:paraId="3898603B" w14:textId="77777777" w:rsidR="00676BA3" w:rsidRDefault="00676BA3" w:rsidP="00676BA3">
            <w:pPr>
              <w:autoSpaceDE/>
              <w:autoSpaceDN/>
              <w:adjustRightInd/>
              <w:rPr>
                <w:rFonts w:cs="Arial"/>
                <w:color w:val="000000" w:themeColor="text1"/>
                <w:kern w:val="24"/>
                <w:lang w:val="en-CA"/>
              </w:rPr>
            </w:pPr>
          </w:p>
        </w:tc>
      </w:tr>
      <w:tr w:rsidR="00676BA3" w:rsidRPr="000C6A7E" w14:paraId="501A01E7" w14:textId="77777777" w:rsidTr="006124AD">
        <w:trPr>
          <w:trHeight w:val="584"/>
        </w:trPr>
        <w:tc>
          <w:tcPr>
            <w:tcW w:w="1838" w:type="dxa"/>
          </w:tcPr>
          <w:p w14:paraId="36C812DD" w14:textId="4FC25038" w:rsidR="00676BA3" w:rsidRDefault="00676BA3" w:rsidP="00676BA3">
            <w:pPr>
              <w:autoSpaceDE/>
              <w:autoSpaceDN/>
              <w:adjustRightInd/>
              <w:rPr>
                <w:rFonts w:cs="Arial"/>
                <w:color w:val="000000" w:themeColor="text1"/>
                <w:kern w:val="24"/>
                <w:lang w:val="en-CA"/>
              </w:rPr>
            </w:pPr>
            <w:r>
              <w:lastRenderedPageBreak/>
              <w:t>4.5.2</w:t>
            </w:r>
          </w:p>
        </w:tc>
        <w:tc>
          <w:tcPr>
            <w:tcW w:w="4820" w:type="dxa"/>
          </w:tcPr>
          <w:p w14:paraId="34887E14" w14:textId="50B9A8E4" w:rsidR="00676BA3" w:rsidRDefault="00676BA3" w:rsidP="00676BA3">
            <w:pPr>
              <w:autoSpaceDE/>
              <w:autoSpaceDN/>
              <w:adjustRightInd/>
              <w:rPr>
                <w:rFonts w:cs="Arial"/>
                <w:color w:val="000000" w:themeColor="text1"/>
                <w:kern w:val="24"/>
                <w:lang w:val="en-CA"/>
              </w:rPr>
            </w:pPr>
            <w:r>
              <w:t xml:space="preserve">Tx Frequency Error – TxF1 – high temperature </w:t>
            </w:r>
          </w:p>
        </w:tc>
        <w:tc>
          <w:tcPr>
            <w:tcW w:w="2578" w:type="dxa"/>
          </w:tcPr>
          <w:p w14:paraId="73599E47" w14:textId="77777777" w:rsidR="00676BA3" w:rsidRDefault="00676BA3" w:rsidP="00676BA3">
            <w:pPr>
              <w:autoSpaceDE/>
              <w:autoSpaceDN/>
              <w:adjustRightInd/>
              <w:rPr>
                <w:rFonts w:cs="Arial"/>
                <w:color w:val="000000" w:themeColor="text1"/>
                <w:kern w:val="24"/>
                <w:lang w:val="en-CA"/>
              </w:rPr>
            </w:pPr>
          </w:p>
        </w:tc>
      </w:tr>
      <w:tr w:rsidR="00676BA3" w:rsidRPr="000C6A7E" w14:paraId="6AEE8D0C" w14:textId="77777777" w:rsidTr="006124AD">
        <w:trPr>
          <w:trHeight w:val="584"/>
        </w:trPr>
        <w:tc>
          <w:tcPr>
            <w:tcW w:w="1838" w:type="dxa"/>
          </w:tcPr>
          <w:p w14:paraId="6C9C40A3" w14:textId="5C24C3D1" w:rsidR="00676BA3" w:rsidRDefault="00676BA3" w:rsidP="00676BA3">
            <w:pPr>
              <w:autoSpaceDE/>
              <w:autoSpaceDN/>
              <w:adjustRightInd/>
              <w:rPr>
                <w:rFonts w:cs="Arial"/>
                <w:color w:val="000000" w:themeColor="text1"/>
                <w:kern w:val="24"/>
                <w:lang w:val="en-CA"/>
              </w:rPr>
            </w:pPr>
            <w:r>
              <w:t>4.5.3</w:t>
            </w:r>
          </w:p>
        </w:tc>
        <w:tc>
          <w:tcPr>
            <w:tcW w:w="4820" w:type="dxa"/>
          </w:tcPr>
          <w:p w14:paraId="4168B13D" w14:textId="6E78067D" w:rsidR="00676BA3" w:rsidRDefault="00676BA3" w:rsidP="00676BA3">
            <w:pPr>
              <w:autoSpaceDE/>
              <w:autoSpaceDN/>
              <w:adjustRightInd/>
              <w:rPr>
                <w:rFonts w:cs="Arial"/>
                <w:color w:val="000000" w:themeColor="text1"/>
                <w:kern w:val="24"/>
                <w:lang w:val="en-CA"/>
              </w:rPr>
            </w:pPr>
            <w:r>
              <w:t>Tx Frequency Error – TxF1 – nominal temperature</w:t>
            </w:r>
          </w:p>
        </w:tc>
        <w:tc>
          <w:tcPr>
            <w:tcW w:w="2578" w:type="dxa"/>
          </w:tcPr>
          <w:p w14:paraId="68644D18" w14:textId="77777777" w:rsidR="00676BA3" w:rsidRDefault="00676BA3" w:rsidP="00676BA3">
            <w:pPr>
              <w:autoSpaceDE/>
              <w:autoSpaceDN/>
              <w:adjustRightInd/>
              <w:rPr>
                <w:rFonts w:cs="Arial"/>
                <w:color w:val="000000" w:themeColor="text1"/>
                <w:kern w:val="24"/>
                <w:lang w:val="en-CA"/>
              </w:rPr>
            </w:pPr>
          </w:p>
        </w:tc>
      </w:tr>
      <w:tr w:rsidR="0006405C" w:rsidRPr="000C6A7E" w14:paraId="7CBF1F46" w14:textId="77777777" w:rsidTr="006124AD">
        <w:trPr>
          <w:trHeight w:val="584"/>
        </w:trPr>
        <w:tc>
          <w:tcPr>
            <w:tcW w:w="1838" w:type="dxa"/>
          </w:tcPr>
          <w:p w14:paraId="5CA604D0" w14:textId="276A28AC" w:rsidR="0006405C" w:rsidRDefault="0006405C" w:rsidP="0006405C">
            <w:pPr>
              <w:autoSpaceDE/>
              <w:autoSpaceDN/>
              <w:adjustRightInd/>
              <w:rPr>
                <w:rFonts w:cs="Arial"/>
                <w:color w:val="000000" w:themeColor="text1"/>
                <w:kern w:val="24"/>
                <w:lang w:val="en-CA"/>
              </w:rPr>
            </w:pPr>
            <w:r w:rsidRPr="006C4C3F">
              <w:t>4.6.1</w:t>
            </w:r>
          </w:p>
        </w:tc>
        <w:tc>
          <w:tcPr>
            <w:tcW w:w="4820" w:type="dxa"/>
          </w:tcPr>
          <w:p w14:paraId="6813785A" w14:textId="2CD1FDC1" w:rsidR="0006405C" w:rsidRDefault="0006405C" w:rsidP="0006405C">
            <w:pPr>
              <w:autoSpaceDE/>
              <w:autoSpaceDN/>
              <w:adjustRightInd/>
              <w:rPr>
                <w:rFonts w:cs="Arial"/>
                <w:color w:val="000000" w:themeColor="text1"/>
                <w:kern w:val="24"/>
                <w:lang w:val="en-CA"/>
              </w:rPr>
            </w:pPr>
            <w:r w:rsidRPr="006C4C3F">
              <w:t>Rx Sensitivity</w:t>
            </w:r>
            <w:r>
              <w:t xml:space="preserve"> – 125kHz SF7 – RxF1 – low temp</w:t>
            </w:r>
          </w:p>
        </w:tc>
        <w:tc>
          <w:tcPr>
            <w:tcW w:w="2578" w:type="dxa"/>
          </w:tcPr>
          <w:p w14:paraId="4DFCF7E6" w14:textId="77777777" w:rsidR="0006405C" w:rsidRDefault="0006405C" w:rsidP="0006405C">
            <w:pPr>
              <w:autoSpaceDE/>
              <w:autoSpaceDN/>
              <w:adjustRightInd/>
              <w:rPr>
                <w:rFonts w:cs="Arial"/>
                <w:color w:val="000000" w:themeColor="text1"/>
                <w:kern w:val="24"/>
                <w:lang w:val="en-CA"/>
              </w:rPr>
            </w:pPr>
          </w:p>
        </w:tc>
      </w:tr>
      <w:tr w:rsidR="0006405C" w:rsidRPr="000C6A7E" w14:paraId="704AE4EC" w14:textId="77777777" w:rsidTr="006124AD">
        <w:trPr>
          <w:trHeight w:val="584"/>
        </w:trPr>
        <w:tc>
          <w:tcPr>
            <w:tcW w:w="1838" w:type="dxa"/>
          </w:tcPr>
          <w:p w14:paraId="4B1FAFC6" w14:textId="5C2A9C30" w:rsidR="0006405C" w:rsidRDefault="0006405C" w:rsidP="0006405C">
            <w:pPr>
              <w:autoSpaceDE/>
              <w:autoSpaceDN/>
              <w:adjustRightInd/>
              <w:rPr>
                <w:rFonts w:cs="Arial"/>
                <w:color w:val="000000" w:themeColor="text1"/>
                <w:kern w:val="24"/>
                <w:lang w:val="en-CA"/>
              </w:rPr>
            </w:pPr>
            <w:r w:rsidRPr="006C4C3F">
              <w:t>4.6.2</w:t>
            </w:r>
          </w:p>
        </w:tc>
        <w:tc>
          <w:tcPr>
            <w:tcW w:w="4820" w:type="dxa"/>
          </w:tcPr>
          <w:p w14:paraId="19A715C6" w14:textId="13D4BBC5" w:rsidR="0006405C" w:rsidRDefault="0006405C" w:rsidP="0006405C">
            <w:pPr>
              <w:autoSpaceDE/>
              <w:autoSpaceDN/>
              <w:adjustRightInd/>
              <w:rPr>
                <w:rFonts w:cs="Arial"/>
                <w:color w:val="000000" w:themeColor="text1"/>
                <w:kern w:val="24"/>
                <w:lang w:val="en-CA"/>
              </w:rPr>
            </w:pPr>
            <w:r w:rsidRPr="009E2341">
              <w:rPr>
                <w:lang w:val="en-CA"/>
              </w:rPr>
              <w:t>Rx Sensitivity – 125kHz</w:t>
            </w:r>
            <w:r>
              <w:rPr>
                <w:lang w:val="en-CA"/>
              </w:rPr>
              <w:t>,</w:t>
            </w:r>
            <w:r w:rsidRPr="009E2341">
              <w:rPr>
                <w:lang w:val="en-CA"/>
              </w:rPr>
              <w:t xml:space="preserve"> SF10 (N</w:t>
            </w:r>
            <w:r>
              <w:rPr>
                <w:lang w:val="en-CA"/>
              </w:rPr>
              <w:t xml:space="preserve">A Region) or SF12 (EU Region) </w:t>
            </w:r>
            <w:r>
              <w:t>– RxF1 – low temp</w:t>
            </w:r>
          </w:p>
        </w:tc>
        <w:tc>
          <w:tcPr>
            <w:tcW w:w="2578" w:type="dxa"/>
          </w:tcPr>
          <w:p w14:paraId="39FB1469" w14:textId="77777777" w:rsidR="0006405C" w:rsidRDefault="0006405C" w:rsidP="0006405C">
            <w:pPr>
              <w:autoSpaceDE/>
              <w:autoSpaceDN/>
              <w:adjustRightInd/>
              <w:rPr>
                <w:rFonts w:cs="Arial"/>
                <w:color w:val="000000" w:themeColor="text1"/>
                <w:kern w:val="24"/>
                <w:lang w:val="en-CA"/>
              </w:rPr>
            </w:pPr>
          </w:p>
        </w:tc>
      </w:tr>
      <w:tr w:rsidR="0006405C" w:rsidRPr="000C6A7E" w14:paraId="105F7D4F" w14:textId="77777777" w:rsidTr="006124AD">
        <w:trPr>
          <w:trHeight w:val="584"/>
        </w:trPr>
        <w:tc>
          <w:tcPr>
            <w:tcW w:w="1838" w:type="dxa"/>
          </w:tcPr>
          <w:p w14:paraId="043D1757" w14:textId="2306606E" w:rsidR="0006405C" w:rsidRDefault="0006405C" w:rsidP="0006405C">
            <w:pPr>
              <w:autoSpaceDE/>
              <w:autoSpaceDN/>
              <w:adjustRightInd/>
              <w:rPr>
                <w:rFonts w:cs="Arial"/>
                <w:color w:val="000000" w:themeColor="text1"/>
                <w:kern w:val="24"/>
                <w:lang w:val="en-CA"/>
              </w:rPr>
            </w:pPr>
            <w:r w:rsidRPr="006C4C3F">
              <w:t>4.6.3</w:t>
            </w:r>
          </w:p>
        </w:tc>
        <w:tc>
          <w:tcPr>
            <w:tcW w:w="4820" w:type="dxa"/>
          </w:tcPr>
          <w:p w14:paraId="36B523C5" w14:textId="63342E56" w:rsidR="0006405C" w:rsidRDefault="0006405C" w:rsidP="0006405C">
            <w:pPr>
              <w:autoSpaceDE/>
              <w:autoSpaceDN/>
              <w:adjustRightInd/>
              <w:rPr>
                <w:rFonts w:cs="Arial"/>
                <w:color w:val="000000" w:themeColor="text1"/>
                <w:kern w:val="24"/>
                <w:lang w:val="en-CA"/>
              </w:rPr>
            </w:pPr>
            <w:r>
              <w:t>Rx Sensitivity – 500kHz SF8 (NA Region only)</w:t>
            </w:r>
            <w:r>
              <w:rPr>
                <w:lang w:val="en-CA"/>
              </w:rPr>
              <w:t xml:space="preserve"> </w:t>
            </w:r>
            <w:r>
              <w:t>– RxF1 – low temp</w:t>
            </w:r>
          </w:p>
        </w:tc>
        <w:tc>
          <w:tcPr>
            <w:tcW w:w="2578" w:type="dxa"/>
          </w:tcPr>
          <w:p w14:paraId="5E2A1B20" w14:textId="77777777" w:rsidR="0006405C" w:rsidRDefault="0006405C" w:rsidP="0006405C">
            <w:pPr>
              <w:autoSpaceDE/>
              <w:autoSpaceDN/>
              <w:adjustRightInd/>
              <w:rPr>
                <w:rFonts w:cs="Arial"/>
                <w:color w:val="000000" w:themeColor="text1"/>
                <w:kern w:val="24"/>
                <w:lang w:val="en-CA"/>
              </w:rPr>
            </w:pPr>
          </w:p>
        </w:tc>
      </w:tr>
      <w:tr w:rsidR="0006405C" w:rsidRPr="000C6A7E" w14:paraId="66A18A64" w14:textId="77777777" w:rsidTr="006124AD">
        <w:trPr>
          <w:trHeight w:val="584"/>
        </w:trPr>
        <w:tc>
          <w:tcPr>
            <w:tcW w:w="1838" w:type="dxa"/>
          </w:tcPr>
          <w:p w14:paraId="3A56FBA4" w14:textId="226A2122" w:rsidR="0006405C" w:rsidRDefault="0006405C" w:rsidP="0006405C">
            <w:pPr>
              <w:autoSpaceDE/>
              <w:autoSpaceDN/>
              <w:adjustRightInd/>
              <w:rPr>
                <w:rFonts w:cs="Arial"/>
                <w:color w:val="000000" w:themeColor="text1"/>
                <w:kern w:val="24"/>
                <w:lang w:val="en-CA"/>
              </w:rPr>
            </w:pPr>
            <w:r w:rsidRPr="006C4C3F">
              <w:t>4.6.4</w:t>
            </w:r>
          </w:p>
        </w:tc>
        <w:tc>
          <w:tcPr>
            <w:tcW w:w="4820" w:type="dxa"/>
          </w:tcPr>
          <w:p w14:paraId="3600A868" w14:textId="625DA819" w:rsidR="0006405C" w:rsidRDefault="0006405C" w:rsidP="0006405C">
            <w:pPr>
              <w:autoSpaceDE/>
              <w:autoSpaceDN/>
              <w:adjustRightInd/>
              <w:rPr>
                <w:rFonts w:cs="Arial"/>
                <w:color w:val="000000" w:themeColor="text1"/>
                <w:kern w:val="24"/>
                <w:lang w:val="en-CA"/>
              </w:rPr>
            </w:pPr>
            <w:r w:rsidRPr="006C4C3F">
              <w:t>Rx Sensitivity</w:t>
            </w:r>
            <w:r>
              <w:t xml:space="preserve"> – 125kHz SF7</w:t>
            </w:r>
            <w:r>
              <w:rPr>
                <w:lang w:val="en-CA"/>
              </w:rPr>
              <w:t xml:space="preserve"> </w:t>
            </w:r>
            <w:r>
              <w:t>– RxF1 – high temp</w:t>
            </w:r>
          </w:p>
        </w:tc>
        <w:tc>
          <w:tcPr>
            <w:tcW w:w="2578" w:type="dxa"/>
          </w:tcPr>
          <w:p w14:paraId="524971DA" w14:textId="77777777" w:rsidR="0006405C" w:rsidRDefault="0006405C" w:rsidP="0006405C">
            <w:pPr>
              <w:autoSpaceDE/>
              <w:autoSpaceDN/>
              <w:adjustRightInd/>
              <w:rPr>
                <w:rFonts w:cs="Arial"/>
                <w:color w:val="000000" w:themeColor="text1"/>
                <w:kern w:val="24"/>
                <w:lang w:val="en-CA"/>
              </w:rPr>
            </w:pPr>
          </w:p>
        </w:tc>
      </w:tr>
      <w:tr w:rsidR="0006405C" w:rsidRPr="000C6A7E" w14:paraId="65885768" w14:textId="77777777" w:rsidTr="006124AD">
        <w:trPr>
          <w:trHeight w:val="584"/>
        </w:trPr>
        <w:tc>
          <w:tcPr>
            <w:tcW w:w="1838" w:type="dxa"/>
          </w:tcPr>
          <w:p w14:paraId="5E470222" w14:textId="14E62E23" w:rsidR="0006405C" w:rsidRDefault="0006405C" w:rsidP="0006405C">
            <w:pPr>
              <w:autoSpaceDE/>
              <w:autoSpaceDN/>
              <w:adjustRightInd/>
              <w:rPr>
                <w:rFonts w:cs="Arial"/>
                <w:color w:val="000000" w:themeColor="text1"/>
                <w:kern w:val="24"/>
                <w:lang w:val="en-CA"/>
              </w:rPr>
            </w:pPr>
            <w:r w:rsidRPr="006C4C3F">
              <w:t>4.6.5</w:t>
            </w:r>
          </w:p>
        </w:tc>
        <w:tc>
          <w:tcPr>
            <w:tcW w:w="4820" w:type="dxa"/>
          </w:tcPr>
          <w:p w14:paraId="6529AA17" w14:textId="0E05555D" w:rsidR="0006405C" w:rsidRDefault="0006405C" w:rsidP="0006405C">
            <w:pPr>
              <w:autoSpaceDE/>
              <w:autoSpaceDN/>
              <w:adjustRightInd/>
              <w:rPr>
                <w:rFonts w:cs="Arial"/>
                <w:color w:val="000000" w:themeColor="text1"/>
                <w:kern w:val="24"/>
                <w:lang w:val="en-CA"/>
              </w:rPr>
            </w:pPr>
            <w:r w:rsidRPr="009E2341">
              <w:rPr>
                <w:lang w:val="en-CA"/>
              </w:rPr>
              <w:t>Rx Sensitivity – 125kHz</w:t>
            </w:r>
            <w:r>
              <w:rPr>
                <w:lang w:val="en-CA"/>
              </w:rPr>
              <w:t>,</w:t>
            </w:r>
            <w:r w:rsidRPr="009E2341">
              <w:rPr>
                <w:lang w:val="en-CA"/>
              </w:rPr>
              <w:t xml:space="preserve"> SF10 (N</w:t>
            </w:r>
            <w:r>
              <w:rPr>
                <w:lang w:val="en-CA"/>
              </w:rPr>
              <w:t xml:space="preserve">A Region) or SF12 (EU Region) </w:t>
            </w:r>
            <w:r>
              <w:t>– RxF1 – high temp</w:t>
            </w:r>
          </w:p>
        </w:tc>
        <w:tc>
          <w:tcPr>
            <w:tcW w:w="2578" w:type="dxa"/>
          </w:tcPr>
          <w:p w14:paraId="0A6F2919" w14:textId="77777777" w:rsidR="0006405C" w:rsidRDefault="0006405C" w:rsidP="0006405C">
            <w:pPr>
              <w:autoSpaceDE/>
              <w:autoSpaceDN/>
              <w:adjustRightInd/>
              <w:rPr>
                <w:rFonts w:cs="Arial"/>
                <w:color w:val="000000" w:themeColor="text1"/>
                <w:kern w:val="24"/>
                <w:lang w:val="en-CA"/>
              </w:rPr>
            </w:pPr>
          </w:p>
        </w:tc>
      </w:tr>
      <w:tr w:rsidR="0006405C" w:rsidRPr="000C6A7E" w14:paraId="73FCA4DA" w14:textId="77777777" w:rsidTr="006124AD">
        <w:trPr>
          <w:trHeight w:val="584"/>
        </w:trPr>
        <w:tc>
          <w:tcPr>
            <w:tcW w:w="1838" w:type="dxa"/>
          </w:tcPr>
          <w:p w14:paraId="3A8E1AE1" w14:textId="4693E1B2" w:rsidR="0006405C" w:rsidRDefault="0006405C" w:rsidP="0006405C">
            <w:pPr>
              <w:autoSpaceDE/>
              <w:autoSpaceDN/>
              <w:adjustRightInd/>
              <w:rPr>
                <w:rFonts w:cs="Arial"/>
                <w:color w:val="000000" w:themeColor="text1"/>
                <w:kern w:val="24"/>
                <w:lang w:val="en-CA"/>
              </w:rPr>
            </w:pPr>
            <w:r w:rsidRPr="006C4C3F">
              <w:t>4.6.6</w:t>
            </w:r>
          </w:p>
        </w:tc>
        <w:tc>
          <w:tcPr>
            <w:tcW w:w="4820" w:type="dxa"/>
          </w:tcPr>
          <w:p w14:paraId="78AA0B5E" w14:textId="7DA88921" w:rsidR="0006405C" w:rsidRDefault="0006405C" w:rsidP="0006405C">
            <w:pPr>
              <w:autoSpaceDE/>
              <w:autoSpaceDN/>
              <w:adjustRightInd/>
              <w:rPr>
                <w:rFonts w:cs="Arial"/>
                <w:color w:val="000000" w:themeColor="text1"/>
                <w:kern w:val="24"/>
                <w:lang w:val="en-CA"/>
              </w:rPr>
            </w:pPr>
            <w:r>
              <w:t>Rx Sensitivity – 500kHz SF8 (NA Region only)</w:t>
            </w:r>
            <w:r>
              <w:rPr>
                <w:lang w:val="en-CA"/>
              </w:rPr>
              <w:t xml:space="preserve"> </w:t>
            </w:r>
            <w:r>
              <w:t>– RxF1 – high temp</w:t>
            </w:r>
          </w:p>
        </w:tc>
        <w:tc>
          <w:tcPr>
            <w:tcW w:w="2578" w:type="dxa"/>
          </w:tcPr>
          <w:p w14:paraId="2E8308FD" w14:textId="77777777" w:rsidR="0006405C" w:rsidRDefault="0006405C" w:rsidP="0006405C">
            <w:pPr>
              <w:autoSpaceDE/>
              <w:autoSpaceDN/>
              <w:adjustRightInd/>
              <w:rPr>
                <w:rFonts w:cs="Arial"/>
                <w:color w:val="000000" w:themeColor="text1"/>
                <w:kern w:val="24"/>
                <w:lang w:val="en-CA"/>
              </w:rPr>
            </w:pPr>
          </w:p>
        </w:tc>
      </w:tr>
      <w:tr w:rsidR="0006405C" w:rsidRPr="000C6A7E" w14:paraId="4D763448" w14:textId="77777777" w:rsidTr="006124AD">
        <w:trPr>
          <w:trHeight w:val="584"/>
        </w:trPr>
        <w:tc>
          <w:tcPr>
            <w:tcW w:w="1838" w:type="dxa"/>
          </w:tcPr>
          <w:p w14:paraId="3E4D4252" w14:textId="4BEC054B" w:rsidR="0006405C" w:rsidRDefault="0006405C" w:rsidP="0006405C">
            <w:pPr>
              <w:autoSpaceDE/>
              <w:autoSpaceDN/>
              <w:adjustRightInd/>
              <w:rPr>
                <w:rFonts w:cs="Arial"/>
                <w:color w:val="000000" w:themeColor="text1"/>
                <w:kern w:val="24"/>
                <w:lang w:val="en-CA"/>
              </w:rPr>
            </w:pPr>
            <w:r w:rsidRPr="006C4C3F">
              <w:t>4.6.7</w:t>
            </w:r>
          </w:p>
        </w:tc>
        <w:tc>
          <w:tcPr>
            <w:tcW w:w="4820" w:type="dxa"/>
          </w:tcPr>
          <w:p w14:paraId="34F618D5" w14:textId="1AC36AA5" w:rsidR="0006405C" w:rsidRDefault="0006405C" w:rsidP="0006405C">
            <w:pPr>
              <w:autoSpaceDE/>
              <w:autoSpaceDN/>
              <w:adjustRightInd/>
              <w:rPr>
                <w:rFonts w:cs="Arial"/>
                <w:color w:val="000000" w:themeColor="text1"/>
                <w:kern w:val="24"/>
                <w:lang w:val="en-CA"/>
              </w:rPr>
            </w:pPr>
            <w:r w:rsidRPr="006C4C3F">
              <w:t>Rx Sensitivity</w:t>
            </w:r>
            <w:r>
              <w:t xml:space="preserve"> – 125kHz SF7</w:t>
            </w:r>
            <w:r>
              <w:rPr>
                <w:lang w:val="en-CA"/>
              </w:rPr>
              <w:t xml:space="preserve"> </w:t>
            </w:r>
            <w:r>
              <w:t>– RxF1</w:t>
            </w:r>
            <w:r w:rsidR="008E1DE1">
              <w:t xml:space="preserve"> - nominal temp</w:t>
            </w:r>
          </w:p>
        </w:tc>
        <w:tc>
          <w:tcPr>
            <w:tcW w:w="2578" w:type="dxa"/>
          </w:tcPr>
          <w:p w14:paraId="6023836F" w14:textId="77777777" w:rsidR="0006405C" w:rsidRDefault="0006405C" w:rsidP="0006405C">
            <w:pPr>
              <w:autoSpaceDE/>
              <w:autoSpaceDN/>
              <w:adjustRightInd/>
              <w:rPr>
                <w:rFonts w:cs="Arial"/>
                <w:color w:val="000000" w:themeColor="text1"/>
                <w:kern w:val="24"/>
                <w:lang w:val="en-CA"/>
              </w:rPr>
            </w:pPr>
          </w:p>
        </w:tc>
      </w:tr>
      <w:tr w:rsidR="0006405C" w:rsidRPr="000C6A7E" w14:paraId="3B63B315" w14:textId="77777777" w:rsidTr="006124AD">
        <w:trPr>
          <w:trHeight w:val="584"/>
        </w:trPr>
        <w:tc>
          <w:tcPr>
            <w:tcW w:w="1838" w:type="dxa"/>
          </w:tcPr>
          <w:p w14:paraId="4AC08AC4" w14:textId="1FB988F5" w:rsidR="0006405C" w:rsidRDefault="0006405C" w:rsidP="0006405C">
            <w:pPr>
              <w:autoSpaceDE/>
              <w:autoSpaceDN/>
              <w:adjustRightInd/>
              <w:rPr>
                <w:rFonts w:cs="Arial"/>
                <w:color w:val="000000" w:themeColor="text1"/>
                <w:kern w:val="24"/>
                <w:lang w:val="en-CA"/>
              </w:rPr>
            </w:pPr>
            <w:r w:rsidRPr="006C4C3F">
              <w:t>4.6.8</w:t>
            </w:r>
          </w:p>
        </w:tc>
        <w:tc>
          <w:tcPr>
            <w:tcW w:w="4820" w:type="dxa"/>
          </w:tcPr>
          <w:p w14:paraId="57986E86" w14:textId="3BE19AAE" w:rsidR="0006405C" w:rsidRDefault="0006405C" w:rsidP="0006405C">
            <w:pPr>
              <w:autoSpaceDE/>
              <w:autoSpaceDN/>
              <w:adjustRightInd/>
              <w:rPr>
                <w:rFonts w:cs="Arial"/>
                <w:color w:val="000000" w:themeColor="text1"/>
                <w:kern w:val="24"/>
                <w:lang w:val="en-CA"/>
              </w:rPr>
            </w:pPr>
            <w:r w:rsidRPr="009E2341">
              <w:rPr>
                <w:lang w:val="en-CA"/>
              </w:rPr>
              <w:t>Rx Sensitivity – 125kHz</w:t>
            </w:r>
            <w:r>
              <w:rPr>
                <w:lang w:val="en-CA"/>
              </w:rPr>
              <w:t>,</w:t>
            </w:r>
            <w:r w:rsidRPr="009E2341">
              <w:rPr>
                <w:lang w:val="en-CA"/>
              </w:rPr>
              <w:t xml:space="preserve"> SF10 (N</w:t>
            </w:r>
            <w:r>
              <w:rPr>
                <w:lang w:val="en-CA"/>
              </w:rPr>
              <w:t xml:space="preserve">A Region) or SF12 (EU Region) </w:t>
            </w:r>
            <w:r>
              <w:t>– RxF1</w:t>
            </w:r>
            <w:r w:rsidR="008E1DE1">
              <w:t xml:space="preserve"> - nominal temp</w:t>
            </w:r>
          </w:p>
        </w:tc>
        <w:tc>
          <w:tcPr>
            <w:tcW w:w="2578" w:type="dxa"/>
          </w:tcPr>
          <w:p w14:paraId="0DD4E50C" w14:textId="77777777" w:rsidR="0006405C" w:rsidRDefault="0006405C" w:rsidP="0006405C">
            <w:pPr>
              <w:autoSpaceDE/>
              <w:autoSpaceDN/>
              <w:adjustRightInd/>
              <w:rPr>
                <w:rFonts w:cs="Arial"/>
                <w:color w:val="000000" w:themeColor="text1"/>
                <w:kern w:val="24"/>
                <w:lang w:val="en-CA"/>
              </w:rPr>
            </w:pPr>
          </w:p>
        </w:tc>
      </w:tr>
      <w:tr w:rsidR="0006405C" w:rsidRPr="000C6A7E" w14:paraId="1579E45A" w14:textId="77777777" w:rsidTr="006124AD">
        <w:trPr>
          <w:trHeight w:val="584"/>
        </w:trPr>
        <w:tc>
          <w:tcPr>
            <w:tcW w:w="1838" w:type="dxa"/>
          </w:tcPr>
          <w:p w14:paraId="7ADA0F88" w14:textId="2CB1810C" w:rsidR="0006405C" w:rsidRDefault="0006405C" w:rsidP="0006405C">
            <w:pPr>
              <w:autoSpaceDE/>
              <w:autoSpaceDN/>
              <w:adjustRightInd/>
              <w:rPr>
                <w:rFonts w:cs="Arial"/>
                <w:color w:val="000000" w:themeColor="text1"/>
                <w:kern w:val="24"/>
                <w:lang w:val="en-CA"/>
              </w:rPr>
            </w:pPr>
            <w:r w:rsidRPr="006C4C3F">
              <w:t>4.6.9</w:t>
            </w:r>
          </w:p>
        </w:tc>
        <w:tc>
          <w:tcPr>
            <w:tcW w:w="4820" w:type="dxa"/>
          </w:tcPr>
          <w:p w14:paraId="1A92CB9F" w14:textId="58F7E5F1" w:rsidR="0006405C" w:rsidRDefault="0006405C" w:rsidP="0006405C">
            <w:pPr>
              <w:autoSpaceDE/>
              <w:autoSpaceDN/>
              <w:adjustRightInd/>
              <w:rPr>
                <w:rFonts w:cs="Arial"/>
                <w:color w:val="000000" w:themeColor="text1"/>
                <w:kern w:val="24"/>
                <w:lang w:val="en-CA"/>
              </w:rPr>
            </w:pPr>
            <w:r>
              <w:t>Rx Sensitivity – 500kHz SF8 (NA Region only)</w:t>
            </w:r>
            <w:r>
              <w:rPr>
                <w:lang w:val="en-CA"/>
              </w:rPr>
              <w:t xml:space="preserve"> </w:t>
            </w:r>
            <w:r>
              <w:t>– RxF1</w:t>
            </w:r>
            <w:r w:rsidR="008E1DE1">
              <w:t xml:space="preserve"> - nominal temp</w:t>
            </w:r>
          </w:p>
        </w:tc>
        <w:tc>
          <w:tcPr>
            <w:tcW w:w="2578" w:type="dxa"/>
          </w:tcPr>
          <w:p w14:paraId="0C9A45F1" w14:textId="77777777" w:rsidR="0006405C" w:rsidRDefault="0006405C" w:rsidP="0006405C">
            <w:pPr>
              <w:autoSpaceDE/>
              <w:autoSpaceDN/>
              <w:adjustRightInd/>
              <w:rPr>
                <w:rFonts w:cs="Arial"/>
                <w:color w:val="000000" w:themeColor="text1"/>
                <w:kern w:val="24"/>
                <w:lang w:val="en-CA"/>
              </w:rPr>
            </w:pPr>
          </w:p>
        </w:tc>
      </w:tr>
      <w:tr w:rsidR="0006405C" w:rsidRPr="000C6A7E" w14:paraId="6CA0CA3C" w14:textId="77777777" w:rsidTr="006124AD">
        <w:trPr>
          <w:trHeight w:val="584"/>
        </w:trPr>
        <w:tc>
          <w:tcPr>
            <w:tcW w:w="1838" w:type="dxa"/>
          </w:tcPr>
          <w:p w14:paraId="003A1436" w14:textId="7A5BFE99" w:rsidR="0006405C" w:rsidRDefault="0006405C" w:rsidP="0006405C">
            <w:pPr>
              <w:autoSpaceDE/>
              <w:autoSpaceDN/>
              <w:adjustRightInd/>
              <w:rPr>
                <w:rFonts w:cs="Arial"/>
                <w:color w:val="000000" w:themeColor="text1"/>
                <w:kern w:val="24"/>
                <w:lang w:val="en-CA"/>
              </w:rPr>
            </w:pPr>
            <w:r w:rsidRPr="006C4C3F">
              <w:t>4.6.10</w:t>
            </w:r>
          </w:p>
        </w:tc>
        <w:tc>
          <w:tcPr>
            <w:tcW w:w="4820" w:type="dxa"/>
          </w:tcPr>
          <w:p w14:paraId="4F2601FB" w14:textId="63E274CD" w:rsidR="0006405C" w:rsidRDefault="0006405C" w:rsidP="0006405C">
            <w:pPr>
              <w:autoSpaceDE/>
              <w:autoSpaceDN/>
              <w:adjustRightInd/>
              <w:rPr>
                <w:rFonts w:cs="Arial"/>
                <w:color w:val="000000" w:themeColor="text1"/>
                <w:kern w:val="24"/>
                <w:lang w:val="en-CA"/>
              </w:rPr>
            </w:pPr>
            <w:r w:rsidRPr="006C4C3F">
              <w:t>Rx Sensitivity</w:t>
            </w:r>
            <w:r>
              <w:t xml:space="preserve"> – 125kHz SF7</w:t>
            </w:r>
            <w:r>
              <w:rPr>
                <w:lang w:val="en-CA"/>
              </w:rPr>
              <w:t xml:space="preserve"> </w:t>
            </w:r>
            <w:r>
              <w:t>– RxF2 – low temp</w:t>
            </w:r>
          </w:p>
        </w:tc>
        <w:tc>
          <w:tcPr>
            <w:tcW w:w="2578" w:type="dxa"/>
          </w:tcPr>
          <w:p w14:paraId="0026D407" w14:textId="77777777" w:rsidR="0006405C" w:rsidRDefault="0006405C" w:rsidP="0006405C">
            <w:pPr>
              <w:autoSpaceDE/>
              <w:autoSpaceDN/>
              <w:adjustRightInd/>
              <w:rPr>
                <w:rFonts w:cs="Arial"/>
                <w:color w:val="000000" w:themeColor="text1"/>
                <w:kern w:val="24"/>
                <w:lang w:val="en-CA"/>
              </w:rPr>
            </w:pPr>
          </w:p>
        </w:tc>
      </w:tr>
      <w:tr w:rsidR="0006405C" w:rsidRPr="000C6A7E" w14:paraId="42D0E22D" w14:textId="77777777" w:rsidTr="006124AD">
        <w:trPr>
          <w:trHeight w:val="584"/>
        </w:trPr>
        <w:tc>
          <w:tcPr>
            <w:tcW w:w="1838" w:type="dxa"/>
          </w:tcPr>
          <w:p w14:paraId="6F7B5AC1" w14:textId="4B48F637" w:rsidR="0006405C" w:rsidRDefault="0006405C" w:rsidP="0006405C">
            <w:pPr>
              <w:autoSpaceDE/>
              <w:autoSpaceDN/>
              <w:adjustRightInd/>
              <w:rPr>
                <w:rFonts w:cs="Arial"/>
                <w:color w:val="000000" w:themeColor="text1"/>
                <w:kern w:val="24"/>
                <w:lang w:val="en-CA"/>
              </w:rPr>
            </w:pPr>
            <w:r w:rsidRPr="006C4C3F">
              <w:t>4.6.11</w:t>
            </w:r>
          </w:p>
        </w:tc>
        <w:tc>
          <w:tcPr>
            <w:tcW w:w="4820" w:type="dxa"/>
          </w:tcPr>
          <w:p w14:paraId="6A55892F" w14:textId="01A7DB55" w:rsidR="0006405C" w:rsidRDefault="0006405C" w:rsidP="0006405C">
            <w:pPr>
              <w:autoSpaceDE/>
              <w:autoSpaceDN/>
              <w:adjustRightInd/>
              <w:rPr>
                <w:rFonts w:cs="Arial"/>
                <w:color w:val="000000" w:themeColor="text1"/>
                <w:kern w:val="24"/>
                <w:lang w:val="en-CA"/>
              </w:rPr>
            </w:pPr>
            <w:r w:rsidRPr="009E2341">
              <w:rPr>
                <w:lang w:val="en-CA"/>
              </w:rPr>
              <w:t>Rx Sensitivity – 125kHz</w:t>
            </w:r>
            <w:r>
              <w:rPr>
                <w:lang w:val="en-CA"/>
              </w:rPr>
              <w:t>,</w:t>
            </w:r>
            <w:r w:rsidRPr="009E2341">
              <w:rPr>
                <w:lang w:val="en-CA"/>
              </w:rPr>
              <w:t xml:space="preserve"> SF10 (N</w:t>
            </w:r>
            <w:r>
              <w:rPr>
                <w:lang w:val="en-CA"/>
              </w:rPr>
              <w:t xml:space="preserve">A Region) or SF12 (EU Region) </w:t>
            </w:r>
            <w:r>
              <w:t>– RxF2 – low temp</w:t>
            </w:r>
          </w:p>
        </w:tc>
        <w:tc>
          <w:tcPr>
            <w:tcW w:w="2578" w:type="dxa"/>
          </w:tcPr>
          <w:p w14:paraId="6E7CBFA4" w14:textId="77777777" w:rsidR="0006405C" w:rsidRDefault="0006405C" w:rsidP="0006405C">
            <w:pPr>
              <w:autoSpaceDE/>
              <w:autoSpaceDN/>
              <w:adjustRightInd/>
              <w:rPr>
                <w:rFonts w:cs="Arial"/>
                <w:color w:val="000000" w:themeColor="text1"/>
                <w:kern w:val="24"/>
                <w:lang w:val="en-CA"/>
              </w:rPr>
            </w:pPr>
          </w:p>
        </w:tc>
      </w:tr>
      <w:tr w:rsidR="0006405C" w:rsidRPr="000C6A7E" w14:paraId="1E70E582" w14:textId="77777777" w:rsidTr="006124AD">
        <w:trPr>
          <w:trHeight w:val="584"/>
        </w:trPr>
        <w:tc>
          <w:tcPr>
            <w:tcW w:w="1838" w:type="dxa"/>
          </w:tcPr>
          <w:p w14:paraId="6281ABE4" w14:textId="167772DA" w:rsidR="0006405C" w:rsidRDefault="0006405C" w:rsidP="0006405C">
            <w:pPr>
              <w:autoSpaceDE/>
              <w:autoSpaceDN/>
              <w:adjustRightInd/>
              <w:rPr>
                <w:rFonts w:cs="Arial"/>
                <w:color w:val="000000" w:themeColor="text1"/>
                <w:kern w:val="24"/>
                <w:lang w:val="en-CA"/>
              </w:rPr>
            </w:pPr>
            <w:r w:rsidRPr="006C4C3F">
              <w:t>4.6.12</w:t>
            </w:r>
          </w:p>
        </w:tc>
        <w:tc>
          <w:tcPr>
            <w:tcW w:w="4820" w:type="dxa"/>
          </w:tcPr>
          <w:p w14:paraId="23AC37FA" w14:textId="1F95ECDA" w:rsidR="0006405C" w:rsidRDefault="0006405C" w:rsidP="0006405C">
            <w:pPr>
              <w:autoSpaceDE/>
              <w:autoSpaceDN/>
              <w:adjustRightInd/>
              <w:rPr>
                <w:rFonts w:cs="Arial"/>
                <w:color w:val="000000" w:themeColor="text1"/>
                <w:kern w:val="24"/>
                <w:lang w:val="en-CA"/>
              </w:rPr>
            </w:pPr>
            <w:r>
              <w:t>Rx Sensitivity – 500kHz SF8 (NA Region only)</w:t>
            </w:r>
            <w:r>
              <w:rPr>
                <w:lang w:val="en-CA"/>
              </w:rPr>
              <w:t xml:space="preserve"> </w:t>
            </w:r>
            <w:r>
              <w:t>– RxF2 – low temp</w:t>
            </w:r>
          </w:p>
        </w:tc>
        <w:tc>
          <w:tcPr>
            <w:tcW w:w="2578" w:type="dxa"/>
          </w:tcPr>
          <w:p w14:paraId="20EC25BF" w14:textId="77777777" w:rsidR="0006405C" w:rsidRDefault="0006405C" w:rsidP="0006405C">
            <w:pPr>
              <w:autoSpaceDE/>
              <w:autoSpaceDN/>
              <w:adjustRightInd/>
              <w:rPr>
                <w:rFonts w:cs="Arial"/>
                <w:color w:val="000000" w:themeColor="text1"/>
                <w:kern w:val="24"/>
                <w:lang w:val="en-CA"/>
              </w:rPr>
            </w:pPr>
          </w:p>
        </w:tc>
      </w:tr>
      <w:tr w:rsidR="0006405C" w:rsidRPr="000C6A7E" w14:paraId="1B719D8C" w14:textId="77777777" w:rsidTr="006124AD">
        <w:trPr>
          <w:trHeight w:val="584"/>
        </w:trPr>
        <w:tc>
          <w:tcPr>
            <w:tcW w:w="1838" w:type="dxa"/>
          </w:tcPr>
          <w:p w14:paraId="6C216CE3" w14:textId="1AA47C56" w:rsidR="0006405C" w:rsidRDefault="0006405C" w:rsidP="0006405C">
            <w:pPr>
              <w:autoSpaceDE/>
              <w:autoSpaceDN/>
              <w:adjustRightInd/>
              <w:rPr>
                <w:rFonts w:cs="Arial"/>
                <w:color w:val="000000" w:themeColor="text1"/>
                <w:kern w:val="24"/>
                <w:lang w:val="en-CA"/>
              </w:rPr>
            </w:pPr>
            <w:r w:rsidRPr="006C4C3F">
              <w:t>4.6.13</w:t>
            </w:r>
          </w:p>
        </w:tc>
        <w:tc>
          <w:tcPr>
            <w:tcW w:w="4820" w:type="dxa"/>
          </w:tcPr>
          <w:p w14:paraId="595B374D" w14:textId="45A1A79B" w:rsidR="0006405C" w:rsidRDefault="0006405C" w:rsidP="0006405C">
            <w:pPr>
              <w:autoSpaceDE/>
              <w:autoSpaceDN/>
              <w:adjustRightInd/>
              <w:rPr>
                <w:rFonts w:cs="Arial"/>
                <w:color w:val="000000" w:themeColor="text1"/>
                <w:kern w:val="24"/>
                <w:lang w:val="en-CA"/>
              </w:rPr>
            </w:pPr>
            <w:r w:rsidRPr="006C4C3F">
              <w:t>Rx Sensitivity</w:t>
            </w:r>
            <w:r>
              <w:t xml:space="preserve"> – 125kHz SF7</w:t>
            </w:r>
            <w:r>
              <w:rPr>
                <w:lang w:val="en-CA"/>
              </w:rPr>
              <w:t xml:space="preserve"> </w:t>
            </w:r>
            <w:r>
              <w:t>– RxF2 – high temp</w:t>
            </w:r>
          </w:p>
        </w:tc>
        <w:tc>
          <w:tcPr>
            <w:tcW w:w="2578" w:type="dxa"/>
          </w:tcPr>
          <w:p w14:paraId="1B65621C" w14:textId="77777777" w:rsidR="0006405C" w:rsidRDefault="0006405C" w:rsidP="0006405C">
            <w:pPr>
              <w:autoSpaceDE/>
              <w:autoSpaceDN/>
              <w:adjustRightInd/>
              <w:rPr>
                <w:rFonts w:cs="Arial"/>
                <w:color w:val="000000" w:themeColor="text1"/>
                <w:kern w:val="24"/>
                <w:lang w:val="en-CA"/>
              </w:rPr>
            </w:pPr>
          </w:p>
        </w:tc>
      </w:tr>
      <w:tr w:rsidR="0006405C" w:rsidRPr="000C6A7E" w14:paraId="5EC8FB73" w14:textId="77777777" w:rsidTr="006124AD">
        <w:trPr>
          <w:trHeight w:val="584"/>
        </w:trPr>
        <w:tc>
          <w:tcPr>
            <w:tcW w:w="1838" w:type="dxa"/>
          </w:tcPr>
          <w:p w14:paraId="70B5C15F" w14:textId="1FC22F00" w:rsidR="0006405C" w:rsidRDefault="0006405C" w:rsidP="0006405C">
            <w:pPr>
              <w:autoSpaceDE/>
              <w:autoSpaceDN/>
              <w:adjustRightInd/>
              <w:rPr>
                <w:rFonts w:cs="Arial"/>
                <w:color w:val="000000" w:themeColor="text1"/>
                <w:kern w:val="24"/>
                <w:lang w:val="en-CA"/>
              </w:rPr>
            </w:pPr>
            <w:r w:rsidRPr="006C4C3F">
              <w:t>4.6.14</w:t>
            </w:r>
          </w:p>
        </w:tc>
        <w:tc>
          <w:tcPr>
            <w:tcW w:w="4820" w:type="dxa"/>
          </w:tcPr>
          <w:p w14:paraId="07C85E97" w14:textId="65A7BF72" w:rsidR="0006405C" w:rsidRDefault="0006405C" w:rsidP="0006405C">
            <w:pPr>
              <w:autoSpaceDE/>
              <w:autoSpaceDN/>
              <w:adjustRightInd/>
              <w:rPr>
                <w:rFonts w:cs="Arial"/>
                <w:color w:val="000000" w:themeColor="text1"/>
                <w:kern w:val="24"/>
                <w:lang w:val="en-CA"/>
              </w:rPr>
            </w:pPr>
            <w:r w:rsidRPr="009E2341">
              <w:rPr>
                <w:lang w:val="en-CA"/>
              </w:rPr>
              <w:t>Rx Sensitivity – 125kHz</w:t>
            </w:r>
            <w:r>
              <w:rPr>
                <w:lang w:val="en-CA"/>
              </w:rPr>
              <w:t>,</w:t>
            </w:r>
            <w:r w:rsidRPr="009E2341">
              <w:rPr>
                <w:lang w:val="en-CA"/>
              </w:rPr>
              <w:t xml:space="preserve"> SF10 (N</w:t>
            </w:r>
            <w:r>
              <w:rPr>
                <w:lang w:val="en-CA"/>
              </w:rPr>
              <w:t xml:space="preserve">A Region) or SF12 (EU Region) </w:t>
            </w:r>
            <w:r>
              <w:t>– RxF2 – high temp</w:t>
            </w:r>
          </w:p>
        </w:tc>
        <w:tc>
          <w:tcPr>
            <w:tcW w:w="2578" w:type="dxa"/>
          </w:tcPr>
          <w:p w14:paraId="2CE16ABF" w14:textId="77777777" w:rsidR="0006405C" w:rsidRDefault="0006405C" w:rsidP="0006405C">
            <w:pPr>
              <w:autoSpaceDE/>
              <w:autoSpaceDN/>
              <w:adjustRightInd/>
              <w:rPr>
                <w:rFonts w:cs="Arial"/>
                <w:color w:val="000000" w:themeColor="text1"/>
                <w:kern w:val="24"/>
                <w:lang w:val="en-CA"/>
              </w:rPr>
            </w:pPr>
          </w:p>
        </w:tc>
      </w:tr>
      <w:tr w:rsidR="0006405C" w:rsidRPr="000C6A7E" w14:paraId="67A04528" w14:textId="77777777" w:rsidTr="006124AD">
        <w:trPr>
          <w:trHeight w:val="584"/>
        </w:trPr>
        <w:tc>
          <w:tcPr>
            <w:tcW w:w="1838" w:type="dxa"/>
          </w:tcPr>
          <w:p w14:paraId="5F63515A" w14:textId="2F07C187" w:rsidR="0006405C" w:rsidRDefault="0006405C" w:rsidP="0006405C">
            <w:pPr>
              <w:autoSpaceDE/>
              <w:autoSpaceDN/>
              <w:adjustRightInd/>
              <w:rPr>
                <w:rFonts w:cs="Arial"/>
                <w:color w:val="000000" w:themeColor="text1"/>
                <w:kern w:val="24"/>
                <w:lang w:val="en-CA"/>
              </w:rPr>
            </w:pPr>
            <w:r w:rsidRPr="006C4C3F">
              <w:t>4.6.15</w:t>
            </w:r>
          </w:p>
        </w:tc>
        <w:tc>
          <w:tcPr>
            <w:tcW w:w="4820" w:type="dxa"/>
          </w:tcPr>
          <w:p w14:paraId="0034DD17" w14:textId="6F6865F5" w:rsidR="0006405C" w:rsidRDefault="0006405C" w:rsidP="0006405C">
            <w:pPr>
              <w:autoSpaceDE/>
              <w:autoSpaceDN/>
              <w:adjustRightInd/>
              <w:rPr>
                <w:rFonts w:cs="Arial"/>
                <w:color w:val="000000" w:themeColor="text1"/>
                <w:kern w:val="24"/>
                <w:lang w:val="en-CA"/>
              </w:rPr>
            </w:pPr>
            <w:r>
              <w:t>Rx Sensitivity – 500kHz SF8 (NA Region only)</w:t>
            </w:r>
            <w:r>
              <w:rPr>
                <w:lang w:val="en-CA"/>
              </w:rPr>
              <w:t xml:space="preserve"> </w:t>
            </w:r>
            <w:r>
              <w:t>– RxF2 – high temp</w:t>
            </w:r>
          </w:p>
        </w:tc>
        <w:tc>
          <w:tcPr>
            <w:tcW w:w="2578" w:type="dxa"/>
          </w:tcPr>
          <w:p w14:paraId="07126458" w14:textId="77777777" w:rsidR="0006405C" w:rsidRDefault="0006405C" w:rsidP="0006405C">
            <w:pPr>
              <w:autoSpaceDE/>
              <w:autoSpaceDN/>
              <w:adjustRightInd/>
              <w:rPr>
                <w:rFonts w:cs="Arial"/>
                <w:color w:val="000000" w:themeColor="text1"/>
                <w:kern w:val="24"/>
                <w:lang w:val="en-CA"/>
              </w:rPr>
            </w:pPr>
          </w:p>
        </w:tc>
      </w:tr>
      <w:tr w:rsidR="0006405C" w:rsidRPr="000C6A7E" w14:paraId="44229A7E" w14:textId="77777777" w:rsidTr="006124AD">
        <w:trPr>
          <w:trHeight w:val="584"/>
        </w:trPr>
        <w:tc>
          <w:tcPr>
            <w:tcW w:w="1838" w:type="dxa"/>
          </w:tcPr>
          <w:p w14:paraId="0A89F8CD" w14:textId="028B1620" w:rsidR="0006405C" w:rsidRDefault="0006405C" w:rsidP="0006405C">
            <w:pPr>
              <w:autoSpaceDE/>
              <w:autoSpaceDN/>
              <w:adjustRightInd/>
              <w:rPr>
                <w:rFonts w:cs="Arial"/>
                <w:color w:val="000000" w:themeColor="text1"/>
                <w:kern w:val="24"/>
                <w:lang w:val="en-CA"/>
              </w:rPr>
            </w:pPr>
            <w:r w:rsidRPr="006C4C3F">
              <w:t>4.6.16</w:t>
            </w:r>
          </w:p>
        </w:tc>
        <w:tc>
          <w:tcPr>
            <w:tcW w:w="4820" w:type="dxa"/>
          </w:tcPr>
          <w:p w14:paraId="6A1A7C87" w14:textId="228C29CB" w:rsidR="0006405C" w:rsidRDefault="0006405C" w:rsidP="0006405C">
            <w:pPr>
              <w:autoSpaceDE/>
              <w:autoSpaceDN/>
              <w:adjustRightInd/>
              <w:rPr>
                <w:rFonts w:cs="Arial"/>
                <w:color w:val="000000" w:themeColor="text1"/>
                <w:kern w:val="24"/>
                <w:lang w:val="en-CA"/>
              </w:rPr>
            </w:pPr>
            <w:r w:rsidRPr="006C4C3F">
              <w:t>Rx Sensitivity</w:t>
            </w:r>
            <w:r>
              <w:t xml:space="preserve"> – 125kHz SF7</w:t>
            </w:r>
            <w:r>
              <w:rPr>
                <w:lang w:val="en-CA"/>
              </w:rPr>
              <w:t xml:space="preserve"> </w:t>
            </w:r>
            <w:r>
              <w:t>– RxF2</w:t>
            </w:r>
            <w:r w:rsidR="008E1DE1">
              <w:t xml:space="preserve"> - nominal temp</w:t>
            </w:r>
          </w:p>
        </w:tc>
        <w:tc>
          <w:tcPr>
            <w:tcW w:w="2578" w:type="dxa"/>
          </w:tcPr>
          <w:p w14:paraId="15283FC1" w14:textId="77777777" w:rsidR="0006405C" w:rsidRDefault="0006405C" w:rsidP="0006405C">
            <w:pPr>
              <w:autoSpaceDE/>
              <w:autoSpaceDN/>
              <w:adjustRightInd/>
              <w:rPr>
                <w:rFonts w:cs="Arial"/>
                <w:color w:val="000000" w:themeColor="text1"/>
                <w:kern w:val="24"/>
                <w:lang w:val="en-CA"/>
              </w:rPr>
            </w:pPr>
          </w:p>
        </w:tc>
      </w:tr>
      <w:tr w:rsidR="0006405C" w:rsidRPr="000C6A7E" w14:paraId="2BD80BB0" w14:textId="77777777" w:rsidTr="006124AD">
        <w:trPr>
          <w:trHeight w:val="584"/>
        </w:trPr>
        <w:tc>
          <w:tcPr>
            <w:tcW w:w="1838" w:type="dxa"/>
          </w:tcPr>
          <w:p w14:paraId="7E8DA345" w14:textId="21F75D47" w:rsidR="0006405C" w:rsidRDefault="0006405C" w:rsidP="0006405C">
            <w:pPr>
              <w:autoSpaceDE/>
              <w:autoSpaceDN/>
              <w:adjustRightInd/>
              <w:rPr>
                <w:rFonts w:cs="Arial"/>
                <w:color w:val="000000" w:themeColor="text1"/>
                <w:kern w:val="24"/>
                <w:lang w:val="en-CA"/>
              </w:rPr>
            </w:pPr>
            <w:r>
              <w:t>4.6.17</w:t>
            </w:r>
          </w:p>
        </w:tc>
        <w:tc>
          <w:tcPr>
            <w:tcW w:w="4820" w:type="dxa"/>
          </w:tcPr>
          <w:p w14:paraId="1ABD838E" w14:textId="762C227D" w:rsidR="0006405C" w:rsidRDefault="0006405C" w:rsidP="0006405C">
            <w:pPr>
              <w:autoSpaceDE/>
              <w:autoSpaceDN/>
              <w:adjustRightInd/>
              <w:rPr>
                <w:rFonts w:cs="Arial"/>
                <w:color w:val="000000" w:themeColor="text1"/>
                <w:kern w:val="24"/>
                <w:lang w:val="en-CA"/>
              </w:rPr>
            </w:pPr>
            <w:r w:rsidRPr="009E2341">
              <w:rPr>
                <w:lang w:val="en-CA"/>
              </w:rPr>
              <w:t>Rx Sensitivity – 125kHz</w:t>
            </w:r>
            <w:r>
              <w:rPr>
                <w:lang w:val="en-CA"/>
              </w:rPr>
              <w:t>,</w:t>
            </w:r>
            <w:r w:rsidRPr="009E2341">
              <w:rPr>
                <w:lang w:val="en-CA"/>
              </w:rPr>
              <w:t xml:space="preserve"> SF10 (N</w:t>
            </w:r>
            <w:r>
              <w:rPr>
                <w:lang w:val="en-CA"/>
              </w:rPr>
              <w:t xml:space="preserve">A Region) or SF12 (EU Region) </w:t>
            </w:r>
            <w:r>
              <w:t>– RxF2</w:t>
            </w:r>
            <w:r w:rsidR="008E1DE1">
              <w:t xml:space="preserve"> - nominal temp</w:t>
            </w:r>
          </w:p>
        </w:tc>
        <w:tc>
          <w:tcPr>
            <w:tcW w:w="2578" w:type="dxa"/>
          </w:tcPr>
          <w:p w14:paraId="736CB13B" w14:textId="77777777" w:rsidR="0006405C" w:rsidRDefault="0006405C" w:rsidP="0006405C">
            <w:pPr>
              <w:autoSpaceDE/>
              <w:autoSpaceDN/>
              <w:adjustRightInd/>
              <w:rPr>
                <w:rFonts w:cs="Arial"/>
                <w:color w:val="000000" w:themeColor="text1"/>
                <w:kern w:val="24"/>
                <w:lang w:val="en-CA"/>
              </w:rPr>
            </w:pPr>
          </w:p>
        </w:tc>
      </w:tr>
      <w:tr w:rsidR="0006405C" w:rsidRPr="000C6A7E" w14:paraId="77C8474D" w14:textId="77777777" w:rsidTr="006124AD">
        <w:trPr>
          <w:trHeight w:val="584"/>
        </w:trPr>
        <w:tc>
          <w:tcPr>
            <w:tcW w:w="1838" w:type="dxa"/>
          </w:tcPr>
          <w:p w14:paraId="1A451E1B" w14:textId="18A759DE" w:rsidR="0006405C" w:rsidRDefault="0006405C" w:rsidP="0006405C">
            <w:pPr>
              <w:autoSpaceDE/>
              <w:autoSpaceDN/>
              <w:adjustRightInd/>
              <w:rPr>
                <w:rFonts w:cs="Arial"/>
                <w:color w:val="000000" w:themeColor="text1"/>
                <w:kern w:val="24"/>
                <w:lang w:val="en-CA"/>
              </w:rPr>
            </w:pPr>
            <w:r>
              <w:t>4.6.18</w:t>
            </w:r>
          </w:p>
        </w:tc>
        <w:tc>
          <w:tcPr>
            <w:tcW w:w="4820" w:type="dxa"/>
          </w:tcPr>
          <w:p w14:paraId="68A0AA01" w14:textId="4A81FF4A" w:rsidR="0006405C" w:rsidRDefault="0006405C" w:rsidP="0006405C">
            <w:pPr>
              <w:autoSpaceDE/>
              <w:autoSpaceDN/>
              <w:adjustRightInd/>
              <w:rPr>
                <w:rFonts w:cs="Arial"/>
                <w:color w:val="000000" w:themeColor="text1"/>
                <w:kern w:val="24"/>
                <w:lang w:val="en-CA"/>
              </w:rPr>
            </w:pPr>
            <w:r>
              <w:t>Rx Sensitivity – 500kHz SF8 (NA Region only)</w:t>
            </w:r>
            <w:r>
              <w:rPr>
                <w:lang w:val="en-CA"/>
              </w:rPr>
              <w:t xml:space="preserve"> </w:t>
            </w:r>
            <w:r>
              <w:t>– RxF2</w:t>
            </w:r>
            <w:r w:rsidR="008E1DE1">
              <w:t xml:space="preserve"> - nominal temp</w:t>
            </w:r>
          </w:p>
        </w:tc>
        <w:tc>
          <w:tcPr>
            <w:tcW w:w="2578" w:type="dxa"/>
          </w:tcPr>
          <w:p w14:paraId="76A6CB0A" w14:textId="77777777" w:rsidR="0006405C" w:rsidRDefault="0006405C" w:rsidP="0006405C">
            <w:pPr>
              <w:autoSpaceDE/>
              <w:autoSpaceDN/>
              <w:adjustRightInd/>
              <w:rPr>
                <w:rFonts w:cs="Arial"/>
                <w:color w:val="000000" w:themeColor="text1"/>
                <w:kern w:val="24"/>
                <w:lang w:val="en-CA"/>
              </w:rPr>
            </w:pPr>
          </w:p>
        </w:tc>
      </w:tr>
      <w:tr w:rsidR="00613591" w:rsidRPr="000C6A7E" w14:paraId="2D1D3026" w14:textId="77777777" w:rsidTr="006124AD">
        <w:trPr>
          <w:trHeight w:val="584"/>
        </w:trPr>
        <w:tc>
          <w:tcPr>
            <w:tcW w:w="1838" w:type="dxa"/>
          </w:tcPr>
          <w:p w14:paraId="59643ACD" w14:textId="089DA6F6" w:rsidR="00613591" w:rsidRDefault="00613591" w:rsidP="00613591">
            <w:pPr>
              <w:autoSpaceDE/>
              <w:autoSpaceDN/>
              <w:adjustRightInd/>
              <w:rPr>
                <w:rFonts w:cs="Arial"/>
                <w:color w:val="000000" w:themeColor="text1"/>
                <w:kern w:val="24"/>
                <w:lang w:val="en-CA"/>
              </w:rPr>
            </w:pPr>
            <w:r>
              <w:t>4.7.1</w:t>
            </w:r>
          </w:p>
        </w:tc>
        <w:tc>
          <w:tcPr>
            <w:tcW w:w="4820" w:type="dxa"/>
          </w:tcPr>
          <w:p w14:paraId="75309E9D" w14:textId="231AE0F1" w:rsidR="00613591" w:rsidRDefault="00613591" w:rsidP="00613591">
            <w:pPr>
              <w:autoSpaceDE/>
              <w:autoSpaceDN/>
              <w:adjustRightInd/>
              <w:rPr>
                <w:rFonts w:cs="Arial"/>
                <w:color w:val="000000" w:themeColor="text1"/>
                <w:kern w:val="24"/>
                <w:lang w:val="en-CA"/>
              </w:rPr>
            </w:pPr>
            <w:r>
              <w:t>Rx Dynamic Range</w:t>
            </w:r>
          </w:p>
        </w:tc>
        <w:tc>
          <w:tcPr>
            <w:tcW w:w="2578" w:type="dxa"/>
          </w:tcPr>
          <w:p w14:paraId="6541EC90" w14:textId="77777777" w:rsidR="00613591" w:rsidRDefault="00613591" w:rsidP="00613591">
            <w:pPr>
              <w:autoSpaceDE/>
              <w:autoSpaceDN/>
              <w:adjustRightInd/>
              <w:rPr>
                <w:rFonts w:cs="Arial"/>
                <w:color w:val="000000" w:themeColor="text1"/>
                <w:kern w:val="24"/>
                <w:lang w:val="en-CA"/>
              </w:rPr>
            </w:pPr>
          </w:p>
        </w:tc>
      </w:tr>
      <w:tr w:rsidR="00613591" w:rsidRPr="000C6A7E" w14:paraId="61E5CB57" w14:textId="77777777" w:rsidTr="006124AD">
        <w:trPr>
          <w:trHeight w:val="584"/>
        </w:trPr>
        <w:tc>
          <w:tcPr>
            <w:tcW w:w="1838" w:type="dxa"/>
          </w:tcPr>
          <w:p w14:paraId="7EA619B1" w14:textId="06FEC084" w:rsidR="00613591" w:rsidRDefault="00613591" w:rsidP="00613591">
            <w:pPr>
              <w:autoSpaceDE/>
              <w:autoSpaceDN/>
              <w:adjustRightInd/>
              <w:rPr>
                <w:rFonts w:cs="Arial"/>
                <w:color w:val="000000" w:themeColor="text1"/>
                <w:kern w:val="24"/>
                <w:lang w:val="en-CA"/>
              </w:rPr>
            </w:pPr>
            <w:r>
              <w:lastRenderedPageBreak/>
              <w:t>4.8.1</w:t>
            </w:r>
          </w:p>
        </w:tc>
        <w:tc>
          <w:tcPr>
            <w:tcW w:w="4820" w:type="dxa"/>
          </w:tcPr>
          <w:p w14:paraId="45349A9B" w14:textId="762C4E88" w:rsidR="00613591" w:rsidRDefault="00613591" w:rsidP="00613591">
            <w:pPr>
              <w:autoSpaceDE/>
              <w:autoSpaceDN/>
              <w:adjustRightInd/>
              <w:rPr>
                <w:rFonts w:cs="Arial"/>
                <w:color w:val="000000" w:themeColor="text1"/>
                <w:kern w:val="24"/>
                <w:lang w:val="en-CA"/>
              </w:rPr>
            </w:pPr>
            <w:r>
              <w:t>In-band blocking – low side blocker</w:t>
            </w:r>
          </w:p>
        </w:tc>
        <w:tc>
          <w:tcPr>
            <w:tcW w:w="2578" w:type="dxa"/>
          </w:tcPr>
          <w:p w14:paraId="0E1BF72A" w14:textId="77777777" w:rsidR="00613591" w:rsidRDefault="00613591" w:rsidP="00613591">
            <w:pPr>
              <w:autoSpaceDE/>
              <w:autoSpaceDN/>
              <w:adjustRightInd/>
              <w:rPr>
                <w:rFonts w:cs="Arial"/>
                <w:color w:val="000000" w:themeColor="text1"/>
                <w:kern w:val="24"/>
                <w:lang w:val="en-CA"/>
              </w:rPr>
            </w:pPr>
          </w:p>
        </w:tc>
      </w:tr>
      <w:tr w:rsidR="00613591" w:rsidRPr="000C6A7E" w14:paraId="45C148E5" w14:textId="77777777" w:rsidTr="006124AD">
        <w:trPr>
          <w:trHeight w:val="584"/>
        </w:trPr>
        <w:tc>
          <w:tcPr>
            <w:tcW w:w="1838" w:type="dxa"/>
          </w:tcPr>
          <w:p w14:paraId="47B6B494" w14:textId="1CCDBBA8" w:rsidR="00613591" w:rsidRDefault="00613591" w:rsidP="00613591">
            <w:pPr>
              <w:autoSpaceDE/>
              <w:autoSpaceDN/>
              <w:adjustRightInd/>
              <w:rPr>
                <w:rFonts w:cs="Arial"/>
                <w:color w:val="000000" w:themeColor="text1"/>
                <w:kern w:val="24"/>
                <w:lang w:val="en-CA"/>
              </w:rPr>
            </w:pPr>
            <w:r>
              <w:t>4.8.2</w:t>
            </w:r>
          </w:p>
        </w:tc>
        <w:tc>
          <w:tcPr>
            <w:tcW w:w="4820" w:type="dxa"/>
          </w:tcPr>
          <w:p w14:paraId="473A61CA" w14:textId="1BA4E670" w:rsidR="00613591" w:rsidRDefault="00613591" w:rsidP="00613591">
            <w:pPr>
              <w:autoSpaceDE/>
              <w:autoSpaceDN/>
              <w:adjustRightInd/>
              <w:rPr>
                <w:rFonts w:cs="Arial"/>
                <w:color w:val="000000" w:themeColor="text1"/>
                <w:kern w:val="24"/>
                <w:lang w:val="en-CA"/>
              </w:rPr>
            </w:pPr>
            <w:r>
              <w:t>In-band blocking – high side blocker</w:t>
            </w:r>
          </w:p>
        </w:tc>
        <w:tc>
          <w:tcPr>
            <w:tcW w:w="2578" w:type="dxa"/>
          </w:tcPr>
          <w:p w14:paraId="25C65BED" w14:textId="77777777" w:rsidR="00613591" w:rsidRDefault="00613591" w:rsidP="00613591">
            <w:pPr>
              <w:autoSpaceDE/>
              <w:autoSpaceDN/>
              <w:adjustRightInd/>
              <w:rPr>
                <w:rFonts w:cs="Arial"/>
                <w:color w:val="000000" w:themeColor="text1"/>
                <w:kern w:val="24"/>
                <w:lang w:val="en-CA"/>
              </w:rPr>
            </w:pPr>
          </w:p>
        </w:tc>
      </w:tr>
      <w:tr w:rsidR="00613591" w:rsidRPr="000C6A7E" w14:paraId="07DE2627" w14:textId="77777777" w:rsidTr="006124AD">
        <w:trPr>
          <w:trHeight w:val="584"/>
        </w:trPr>
        <w:tc>
          <w:tcPr>
            <w:tcW w:w="1838" w:type="dxa"/>
          </w:tcPr>
          <w:p w14:paraId="23166311" w14:textId="192A23D0" w:rsidR="00613591" w:rsidRDefault="00613591" w:rsidP="00613591">
            <w:pPr>
              <w:autoSpaceDE/>
              <w:autoSpaceDN/>
              <w:adjustRightInd/>
              <w:rPr>
                <w:rFonts w:cs="Arial"/>
                <w:color w:val="000000" w:themeColor="text1"/>
                <w:kern w:val="24"/>
                <w:lang w:val="en-CA"/>
              </w:rPr>
            </w:pPr>
            <w:r>
              <w:t>4.9.1</w:t>
            </w:r>
          </w:p>
        </w:tc>
        <w:tc>
          <w:tcPr>
            <w:tcW w:w="4820" w:type="dxa"/>
          </w:tcPr>
          <w:p w14:paraId="2CE34FE7" w14:textId="00AC97B1" w:rsidR="00613591" w:rsidRDefault="00613591" w:rsidP="00613591">
            <w:pPr>
              <w:autoSpaceDE/>
              <w:autoSpaceDN/>
              <w:adjustRightInd/>
              <w:rPr>
                <w:rFonts w:cs="Arial"/>
                <w:color w:val="000000" w:themeColor="text1"/>
                <w:kern w:val="24"/>
                <w:lang w:val="en-CA"/>
              </w:rPr>
            </w:pPr>
            <w:r>
              <w:t>Out-of-band blocking – low side blocker</w:t>
            </w:r>
          </w:p>
        </w:tc>
        <w:tc>
          <w:tcPr>
            <w:tcW w:w="2578" w:type="dxa"/>
          </w:tcPr>
          <w:p w14:paraId="277D2AC2" w14:textId="77777777" w:rsidR="00613591" w:rsidRDefault="00613591" w:rsidP="00613591">
            <w:pPr>
              <w:autoSpaceDE/>
              <w:autoSpaceDN/>
              <w:adjustRightInd/>
              <w:rPr>
                <w:rFonts w:cs="Arial"/>
                <w:color w:val="000000" w:themeColor="text1"/>
                <w:kern w:val="24"/>
                <w:lang w:val="en-CA"/>
              </w:rPr>
            </w:pPr>
          </w:p>
        </w:tc>
      </w:tr>
      <w:tr w:rsidR="00613591" w:rsidRPr="000C6A7E" w14:paraId="297F029C" w14:textId="77777777" w:rsidTr="006124AD">
        <w:trPr>
          <w:trHeight w:val="584"/>
        </w:trPr>
        <w:tc>
          <w:tcPr>
            <w:tcW w:w="1838" w:type="dxa"/>
          </w:tcPr>
          <w:p w14:paraId="706A5931" w14:textId="78440C75" w:rsidR="00613591" w:rsidRDefault="00613591" w:rsidP="00613591">
            <w:pPr>
              <w:autoSpaceDE/>
              <w:autoSpaceDN/>
              <w:adjustRightInd/>
              <w:rPr>
                <w:rFonts w:cs="Arial"/>
                <w:color w:val="000000" w:themeColor="text1"/>
                <w:kern w:val="24"/>
                <w:lang w:val="en-CA"/>
              </w:rPr>
            </w:pPr>
            <w:r>
              <w:t>4.9.2</w:t>
            </w:r>
          </w:p>
        </w:tc>
        <w:tc>
          <w:tcPr>
            <w:tcW w:w="4820" w:type="dxa"/>
          </w:tcPr>
          <w:p w14:paraId="3AECA164" w14:textId="659ED652" w:rsidR="00613591" w:rsidRDefault="00613591" w:rsidP="00613591">
            <w:pPr>
              <w:autoSpaceDE/>
              <w:autoSpaceDN/>
              <w:adjustRightInd/>
              <w:rPr>
                <w:rFonts w:cs="Arial"/>
                <w:color w:val="000000" w:themeColor="text1"/>
                <w:kern w:val="24"/>
                <w:lang w:val="en-CA"/>
              </w:rPr>
            </w:pPr>
            <w:r>
              <w:t>Out-of-band blocking – high side blocker</w:t>
            </w:r>
          </w:p>
        </w:tc>
        <w:tc>
          <w:tcPr>
            <w:tcW w:w="2578" w:type="dxa"/>
          </w:tcPr>
          <w:p w14:paraId="22F84515" w14:textId="77777777" w:rsidR="00613591" w:rsidRDefault="00613591" w:rsidP="00613591">
            <w:pPr>
              <w:autoSpaceDE/>
              <w:autoSpaceDN/>
              <w:adjustRightInd/>
              <w:rPr>
                <w:rFonts w:cs="Arial"/>
                <w:color w:val="000000" w:themeColor="text1"/>
                <w:kern w:val="24"/>
                <w:lang w:val="en-CA"/>
              </w:rPr>
            </w:pPr>
          </w:p>
        </w:tc>
      </w:tr>
      <w:tr w:rsidR="00613591" w:rsidRPr="000C6A7E" w14:paraId="61756567" w14:textId="77777777" w:rsidTr="006124AD">
        <w:trPr>
          <w:trHeight w:val="584"/>
        </w:trPr>
        <w:tc>
          <w:tcPr>
            <w:tcW w:w="1838" w:type="dxa"/>
          </w:tcPr>
          <w:p w14:paraId="0893D532" w14:textId="43C5BD39" w:rsidR="00613591" w:rsidRDefault="00613591" w:rsidP="00613591">
            <w:pPr>
              <w:autoSpaceDE/>
              <w:autoSpaceDN/>
              <w:adjustRightInd/>
              <w:rPr>
                <w:rFonts w:cs="Arial"/>
                <w:color w:val="000000" w:themeColor="text1"/>
                <w:kern w:val="24"/>
                <w:lang w:val="en-CA"/>
              </w:rPr>
            </w:pPr>
            <w:r>
              <w:t>4.10.1</w:t>
            </w:r>
          </w:p>
        </w:tc>
        <w:tc>
          <w:tcPr>
            <w:tcW w:w="4820" w:type="dxa"/>
          </w:tcPr>
          <w:p w14:paraId="2A668D52" w14:textId="13F9109F" w:rsidR="00613591" w:rsidRDefault="00613591" w:rsidP="00613591">
            <w:pPr>
              <w:autoSpaceDE/>
              <w:autoSpaceDN/>
              <w:adjustRightInd/>
              <w:rPr>
                <w:rFonts w:cs="Arial"/>
                <w:color w:val="000000" w:themeColor="text1"/>
                <w:kern w:val="24"/>
                <w:lang w:val="en-CA"/>
              </w:rPr>
            </w:pPr>
            <w:r>
              <w:t>Rx Intermodulation</w:t>
            </w:r>
          </w:p>
        </w:tc>
        <w:tc>
          <w:tcPr>
            <w:tcW w:w="2578" w:type="dxa"/>
          </w:tcPr>
          <w:p w14:paraId="3B48586F" w14:textId="77777777" w:rsidR="00613591" w:rsidRDefault="00613591" w:rsidP="00613591">
            <w:pPr>
              <w:autoSpaceDE/>
              <w:autoSpaceDN/>
              <w:adjustRightInd/>
              <w:rPr>
                <w:rFonts w:cs="Arial"/>
                <w:color w:val="000000" w:themeColor="text1"/>
                <w:kern w:val="24"/>
                <w:lang w:val="en-CA"/>
              </w:rPr>
            </w:pPr>
          </w:p>
        </w:tc>
      </w:tr>
      <w:tr w:rsidR="00613591" w:rsidRPr="000C6A7E" w14:paraId="636F4F4B" w14:textId="77777777" w:rsidTr="006124AD">
        <w:trPr>
          <w:trHeight w:val="584"/>
        </w:trPr>
        <w:tc>
          <w:tcPr>
            <w:tcW w:w="1838" w:type="dxa"/>
          </w:tcPr>
          <w:p w14:paraId="6FBFFA67" w14:textId="493545BF" w:rsidR="00613591" w:rsidRDefault="00613591" w:rsidP="00613591">
            <w:pPr>
              <w:autoSpaceDE/>
              <w:autoSpaceDN/>
              <w:adjustRightInd/>
              <w:rPr>
                <w:rFonts w:cs="Arial"/>
                <w:color w:val="000000" w:themeColor="text1"/>
                <w:kern w:val="24"/>
                <w:lang w:val="en-CA"/>
              </w:rPr>
            </w:pPr>
            <w:r>
              <w:t>4.11.1</w:t>
            </w:r>
          </w:p>
        </w:tc>
        <w:tc>
          <w:tcPr>
            <w:tcW w:w="4820" w:type="dxa"/>
          </w:tcPr>
          <w:p w14:paraId="32F64764" w14:textId="1BC18E20" w:rsidR="00613591" w:rsidRDefault="00613591" w:rsidP="00613591">
            <w:pPr>
              <w:autoSpaceDE/>
              <w:autoSpaceDN/>
              <w:adjustRightInd/>
              <w:rPr>
                <w:rFonts w:cs="Arial"/>
                <w:color w:val="000000" w:themeColor="text1"/>
                <w:kern w:val="24"/>
                <w:lang w:val="en-CA"/>
              </w:rPr>
            </w:pPr>
            <w:r>
              <w:t>Cold Start</w:t>
            </w:r>
          </w:p>
        </w:tc>
        <w:tc>
          <w:tcPr>
            <w:tcW w:w="2578" w:type="dxa"/>
          </w:tcPr>
          <w:p w14:paraId="2D1D987A" w14:textId="77777777" w:rsidR="00613591" w:rsidRDefault="00613591" w:rsidP="00613591">
            <w:pPr>
              <w:autoSpaceDE/>
              <w:autoSpaceDN/>
              <w:adjustRightInd/>
              <w:rPr>
                <w:rFonts w:cs="Arial"/>
                <w:color w:val="000000" w:themeColor="text1"/>
                <w:kern w:val="24"/>
                <w:lang w:val="en-CA"/>
              </w:rPr>
            </w:pPr>
          </w:p>
        </w:tc>
      </w:tr>
    </w:tbl>
    <w:p w14:paraId="262CA8BA" w14:textId="77777777" w:rsidR="006124AD" w:rsidRPr="00E84E9A" w:rsidRDefault="006124AD" w:rsidP="00E84E9A"/>
    <w:p w14:paraId="503A203F" w14:textId="77777777" w:rsidR="00FF7236" w:rsidRDefault="000540DF" w:rsidP="008569DA">
      <w:pPr>
        <w:pStyle w:val="Heading1"/>
      </w:pPr>
      <w:bookmarkStart w:id="1325" w:name="_Toc8204068"/>
      <w:bookmarkStart w:id="1326" w:name="_Toc8205889"/>
      <w:bookmarkStart w:id="1327" w:name="_Toc8214446"/>
      <w:bookmarkStart w:id="1328" w:name="_Toc8216160"/>
      <w:bookmarkStart w:id="1329" w:name="_Toc8220608"/>
      <w:bookmarkStart w:id="1330" w:name="_Toc8221296"/>
      <w:bookmarkStart w:id="1331" w:name="_Toc8221957"/>
      <w:bookmarkStart w:id="1332" w:name="_Toc8222160"/>
      <w:bookmarkStart w:id="1333" w:name="_Toc8228139"/>
      <w:bookmarkStart w:id="1334" w:name="_Toc8228807"/>
      <w:bookmarkStart w:id="1335" w:name="_Toc8204069"/>
      <w:bookmarkStart w:id="1336" w:name="_Toc8205890"/>
      <w:bookmarkStart w:id="1337" w:name="_Toc8214447"/>
      <w:bookmarkStart w:id="1338" w:name="_Toc8216161"/>
      <w:bookmarkStart w:id="1339" w:name="_Toc8220609"/>
      <w:bookmarkStart w:id="1340" w:name="_Toc8221297"/>
      <w:bookmarkStart w:id="1341" w:name="_Toc8221958"/>
      <w:bookmarkStart w:id="1342" w:name="_Toc8222161"/>
      <w:bookmarkStart w:id="1343" w:name="_Toc8228140"/>
      <w:bookmarkStart w:id="1344" w:name="_Toc8228808"/>
      <w:bookmarkStart w:id="1345" w:name="_Toc8202879"/>
      <w:bookmarkStart w:id="1346" w:name="_Toc8204070"/>
      <w:bookmarkStart w:id="1347" w:name="_Toc8205891"/>
      <w:bookmarkStart w:id="1348" w:name="_Toc8214448"/>
      <w:bookmarkStart w:id="1349" w:name="_Toc8216162"/>
      <w:bookmarkStart w:id="1350" w:name="_Toc8220610"/>
      <w:bookmarkStart w:id="1351" w:name="_Toc8221298"/>
      <w:bookmarkStart w:id="1352" w:name="_Toc8221959"/>
      <w:bookmarkStart w:id="1353" w:name="_Toc8222162"/>
      <w:bookmarkStart w:id="1354" w:name="_Toc8228141"/>
      <w:bookmarkStart w:id="1355" w:name="_Toc8228809"/>
      <w:bookmarkStart w:id="1356" w:name="_Toc8204071"/>
      <w:bookmarkStart w:id="1357" w:name="_Toc8205892"/>
      <w:bookmarkStart w:id="1358" w:name="_Toc8214449"/>
      <w:bookmarkStart w:id="1359" w:name="_Toc8216163"/>
      <w:bookmarkStart w:id="1360" w:name="_Toc8220611"/>
      <w:bookmarkStart w:id="1361" w:name="_Toc8221299"/>
      <w:bookmarkStart w:id="1362" w:name="_Toc8221960"/>
      <w:bookmarkStart w:id="1363" w:name="_Toc8222163"/>
      <w:bookmarkStart w:id="1364" w:name="_Toc8228142"/>
      <w:bookmarkStart w:id="1365" w:name="_Toc8228810"/>
      <w:bookmarkStart w:id="1366" w:name="_Toc8204072"/>
      <w:bookmarkStart w:id="1367" w:name="_Toc8205893"/>
      <w:bookmarkStart w:id="1368" w:name="_Toc8214450"/>
      <w:bookmarkStart w:id="1369" w:name="_Toc8216164"/>
      <w:bookmarkStart w:id="1370" w:name="_Toc8220612"/>
      <w:bookmarkStart w:id="1371" w:name="_Toc8221300"/>
      <w:bookmarkStart w:id="1372" w:name="_Toc8221961"/>
      <w:bookmarkStart w:id="1373" w:name="_Toc8222164"/>
      <w:bookmarkStart w:id="1374" w:name="_Toc8228143"/>
      <w:bookmarkStart w:id="1375" w:name="_Toc8228811"/>
      <w:bookmarkStart w:id="1376" w:name="_Toc8204073"/>
      <w:bookmarkStart w:id="1377" w:name="_Toc8205894"/>
      <w:bookmarkStart w:id="1378" w:name="_Toc8214451"/>
      <w:bookmarkStart w:id="1379" w:name="_Toc8216165"/>
      <w:bookmarkStart w:id="1380" w:name="_Toc8220613"/>
      <w:bookmarkStart w:id="1381" w:name="_Toc8221301"/>
      <w:bookmarkStart w:id="1382" w:name="_Toc8221962"/>
      <w:bookmarkStart w:id="1383" w:name="_Toc8222165"/>
      <w:bookmarkStart w:id="1384" w:name="_Toc8228144"/>
      <w:bookmarkStart w:id="1385" w:name="_Toc8228812"/>
      <w:bookmarkStart w:id="1386" w:name="_Toc8204074"/>
      <w:bookmarkStart w:id="1387" w:name="_Toc8205895"/>
      <w:bookmarkStart w:id="1388" w:name="_Toc8214452"/>
      <w:bookmarkStart w:id="1389" w:name="_Toc8216166"/>
      <w:bookmarkStart w:id="1390" w:name="_Toc8220614"/>
      <w:bookmarkStart w:id="1391" w:name="_Toc8221302"/>
      <w:bookmarkStart w:id="1392" w:name="_Toc8221963"/>
      <w:bookmarkStart w:id="1393" w:name="_Toc8222166"/>
      <w:bookmarkStart w:id="1394" w:name="_Toc8228145"/>
      <w:bookmarkStart w:id="1395" w:name="_Toc8228813"/>
      <w:bookmarkStart w:id="1396" w:name="_Toc8204081"/>
      <w:bookmarkStart w:id="1397" w:name="_Toc8205902"/>
      <w:bookmarkStart w:id="1398" w:name="_Toc8214459"/>
      <w:bookmarkStart w:id="1399" w:name="_Toc8216173"/>
      <w:bookmarkStart w:id="1400" w:name="_Toc8220621"/>
      <w:bookmarkStart w:id="1401" w:name="_Toc8221309"/>
      <w:bookmarkStart w:id="1402" w:name="_Toc8221970"/>
      <w:bookmarkStart w:id="1403" w:name="_Toc8222173"/>
      <w:bookmarkStart w:id="1404" w:name="_Toc8228152"/>
      <w:bookmarkStart w:id="1405" w:name="_Toc8228820"/>
      <w:bookmarkStart w:id="1406" w:name="_Toc8204082"/>
      <w:bookmarkStart w:id="1407" w:name="_Toc8205903"/>
      <w:bookmarkStart w:id="1408" w:name="_Toc8214460"/>
      <w:bookmarkStart w:id="1409" w:name="_Toc8216174"/>
      <w:bookmarkStart w:id="1410" w:name="_Toc8220622"/>
      <w:bookmarkStart w:id="1411" w:name="_Toc8221310"/>
      <w:bookmarkStart w:id="1412" w:name="_Toc8221971"/>
      <w:bookmarkStart w:id="1413" w:name="_Toc8222174"/>
      <w:bookmarkStart w:id="1414" w:name="_Toc8228153"/>
      <w:bookmarkStart w:id="1415" w:name="_Toc8228821"/>
      <w:bookmarkStart w:id="1416" w:name="_Toc8204083"/>
      <w:bookmarkStart w:id="1417" w:name="_Toc8205904"/>
      <w:bookmarkStart w:id="1418" w:name="_Toc8214461"/>
      <w:bookmarkStart w:id="1419" w:name="_Toc8216175"/>
      <w:bookmarkStart w:id="1420" w:name="_Toc8220623"/>
      <w:bookmarkStart w:id="1421" w:name="_Toc8221311"/>
      <w:bookmarkStart w:id="1422" w:name="_Toc8221972"/>
      <w:bookmarkStart w:id="1423" w:name="_Toc8222175"/>
      <w:bookmarkStart w:id="1424" w:name="_Toc8228154"/>
      <w:bookmarkStart w:id="1425" w:name="_Toc8228822"/>
      <w:bookmarkStart w:id="1426" w:name="_Toc8204084"/>
      <w:bookmarkStart w:id="1427" w:name="_Toc8205905"/>
      <w:bookmarkStart w:id="1428" w:name="_Toc8214462"/>
      <w:bookmarkStart w:id="1429" w:name="_Toc8216176"/>
      <w:bookmarkStart w:id="1430" w:name="_Toc8220624"/>
      <w:bookmarkStart w:id="1431" w:name="_Toc8221312"/>
      <w:bookmarkStart w:id="1432" w:name="_Toc8221973"/>
      <w:bookmarkStart w:id="1433" w:name="_Toc8222176"/>
      <w:bookmarkStart w:id="1434" w:name="_Toc8228155"/>
      <w:bookmarkStart w:id="1435" w:name="_Toc8228823"/>
      <w:bookmarkStart w:id="1436" w:name="_Toc8204085"/>
      <w:bookmarkStart w:id="1437" w:name="_Toc8205906"/>
      <w:bookmarkStart w:id="1438" w:name="_Toc8214463"/>
      <w:bookmarkStart w:id="1439" w:name="_Toc8216177"/>
      <w:bookmarkStart w:id="1440" w:name="_Toc8220625"/>
      <w:bookmarkStart w:id="1441" w:name="_Toc8221313"/>
      <w:bookmarkStart w:id="1442" w:name="_Toc8221974"/>
      <w:bookmarkStart w:id="1443" w:name="_Toc8222177"/>
      <w:bookmarkStart w:id="1444" w:name="_Toc8228156"/>
      <w:bookmarkStart w:id="1445" w:name="_Toc8228824"/>
      <w:bookmarkStart w:id="1446" w:name="_Toc8204086"/>
      <w:bookmarkStart w:id="1447" w:name="_Toc8205907"/>
      <w:bookmarkStart w:id="1448" w:name="_Toc8214464"/>
      <w:bookmarkStart w:id="1449" w:name="_Toc8216178"/>
      <w:bookmarkStart w:id="1450" w:name="_Toc8220626"/>
      <w:bookmarkStart w:id="1451" w:name="_Toc8221314"/>
      <w:bookmarkStart w:id="1452" w:name="_Toc8221975"/>
      <w:bookmarkStart w:id="1453" w:name="_Toc8222178"/>
      <w:bookmarkStart w:id="1454" w:name="_Toc8228157"/>
      <w:bookmarkStart w:id="1455" w:name="_Toc8228825"/>
      <w:bookmarkStart w:id="1456" w:name="_Toc8204087"/>
      <w:bookmarkStart w:id="1457" w:name="_Toc8205908"/>
      <w:bookmarkStart w:id="1458" w:name="_Toc8214465"/>
      <w:bookmarkStart w:id="1459" w:name="_Toc8216179"/>
      <w:bookmarkStart w:id="1460" w:name="_Toc8220627"/>
      <w:bookmarkStart w:id="1461" w:name="_Toc8221315"/>
      <w:bookmarkStart w:id="1462" w:name="_Toc8221976"/>
      <w:bookmarkStart w:id="1463" w:name="_Toc8222179"/>
      <w:bookmarkStart w:id="1464" w:name="_Toc8228158"/>
      <w:bookmarkStart w:id="1465" w:name="_Toc8228826"/>
      <w:bookmarkStart w:id="1466" w:name="_Toc8204088"/>
      <w:bookmarkStart w:id="1467" w:name="_Toc8205909"/>
      <w:bookmarkStart w:id="1468" w:name="_Toc8214466"/>
      <w:bookmarkStart w:id="1469" w:name="_Toc8216180"/>
      <w:bookmarkStart w:id="1470" w:name="_Toc8220628"/>
      <w:bookmarkStart w:id="1471" w:name="_Toc8221316"/>
      <w:bookmarkStart w:id="1472" w:name="_Toc8221977"/>
      <w:bookmarkStart w:id="1473" w:name="_Toc8222180"/>
      <w:bookmarkStart w:id="1474" w:name="_Toc8228159"/>
      <w:bookmarkStart w:id="1475" w:name="_Toc8228827"/>
      <w:bookmarkStart w:id="1476" w:name="_Toc8204089"/>
      <w:bookmarkStart w:id="1477" w:name="_Toc8205910"/>
      <w:bookmarkStart w:id="1478" w:name="_Toc8214467"/>
      <w:bookmarkStart w:id="1479" w:name="_Toc8216181"/>
      <w:bookmarkStart w:id="1480" w:name="_Toc8220629"/>
      <w:bookmarkStart w:id="1481" w:name="_Toc8221317"/>
      <w:bookmarkStart w:id="1482" w:name="_Toc8221978"/>
      <w:bookmarkStart w:id="1483" w:name="_Toc8222181"/>
      <w:bookmarkStart w:id="1484" w:name="_Toc8228160"/>
      <w:bookmarkStart w:id="1485" w:name="_Toc8228828"/>
      <w:bookmarkStart w:id="1486" w:name="_Toc8204090"/>
      <w:bookmarkStart w:id="1487" w:name="_Toc8205911"/>
      <w:bookmarkStart w:id="1488" w:name="_Toc8214468"/>
      <w:bookmarkStart w:id="1489" w:name="_Toc8216182"/>
      <w:bookmarkStart w:id="1490" w:name="_Toc8220630"/>
      <w:bookmarkStart w:id="1491" w:name="_Toc8221318"/>
      <w:bookmarkStart w:id="1492" w:name="_Toc8221979"/>
      <w:bookmarkStart w:id="1493" w:name="_Toc8222182"/>
      <w:bookmarkStart w:id="1494" w:name="_Toc8228161"/>
      <w:bookmarkStart w:id="1495" w:name="_Toc8228829"/>
      <w:bookmarkStart w:id="1496" w:name="_Toc8204091"/>
      <w:bookmarkStart w:id="1497" w:name="_Toc8205912"/>
      <w:bookmarkStart w:id="1498" w:name="_Toc8214469"/>
      <w:bookmarkStart w:id="1499" w:name="_Toc8216183"/>
      <w:bookmarkStart w:id="1500" w:name="_Toc8220631"/>
      <w:bookmarkStart w:id="1501" w:name="_Toc8221319"/>
      <w:bookmarkStart w:id="1502" w:name="_Toc8221980"/>
      <w:bookmarkStart w:id="1503" w:name="_Toc8222183"/>
      <w:bookmarkStart w:id="1504" w:name="_Toc8228162"/>
      <w:bookmarkStart w:id="1505" w:name="_Toc8228830"/>
      <w:bookmarkStart w:id="1506" w:name="_Toc8204092"/>
      <w:bookmarkStart w:id="1507" w:name="_Toc8205913"/>
      <w:bookmarkStart w:id="1508" w:name="_Toc8214470"/>
      <w:bookmarkStart w:id="1509" w:name="_Toc8216184"/>
      <w:bookmarkStart w:id="1510" w:name="_Toc8220632"/>
      <w:bookmarkStart w:id="1511" w:name="_Toc8221320"/>
      <w:bookmarkStart w:id="1512" w:name="_Toc8221981"/>
      <w:bookmarkStart w:id="1513" w:name="_Toc8222184"/>
      <w:bookmarkStart w:id="1514" w:name="_Toc8228163"/>
      <w:bookmarkStart w:id="1515" w:name="_Toc8228831"/>
      <w:bookmarkStart w:id="1516" w:name="_Toc8204093"/>
      <w:bookmarkStart w:id="1517" w:name="_Toc8205914"/>
      <w:bookmarkStart w:id="1518" w:name="_Toc8214471"/>
      <w:bookmarkStart w:id="1519" w:name="_Toc8216185"/>
      <w:bookmarkStart w:id="1520" w:name="_Toc8220633"/>
      <w:bookmarkStart w:id="1521" w:name="_Toc8221321"/>
      <w:bookmarkStart w:id="1522" w:name="_Toc8221982"/>
      <w:bookmarkStart w:id="1523" w:name="_Toc8222185"/>
      <w:bookmarkStart w:id="1524" w:name="_Toc8228164"/>
      <w:bookmarkStart w:id="1525" w:name="_Toc8228832"/>
      <w:bookmarkStart w:id="1526" w:name="_Toc8204094"/>
      <w:bookmarkStart w:id="1527" w:name="_Toc8205915"/>
      <w:bookmarkStart w:id="1528" w:name="_Toc8214472"/>
      <w:bookmarkStart w:id="1529" w:name="_Toc8216186"/>
      <w:bookmarkStart w:id="1530" w:name="_Toc8220634"/>
      <w:bookmarkStart w:id="1531" w:name="_Toc8221322"/>
      <w:bookmarkStart w:id="1532" w:name="_Toc8221983"/>
      <w:bookmarkStart w:id="1533" w:name="_Toc8222186"/>
      <w:bookmarkStart w:id="1534" w:name="_Toc8228165"/>
      <w:bookmarkStart w:id="1535" w:name="_Toc8228833"/>
      <w:bookmarkStart w:id="1536" w:name="_Toc8204095"/>
      <w:bookmarkStart w:id="1537" w:name="_Toc8205916"/>
      <w:bookmarkStart w:id="1538" w:name="_Toc8214473"/>
      <w:bookmarkStart w:id="1539" w:name="_Toc8216187"/>
      <w:bookmarkStart w:id="1540" w:name="_Toc8220635"/>
      <w:bookmarkStart w:id="1541" w:name="_Toc8221323"/>
      <w:bookmarkStart w:id="1542" w:name="_Toc8221984"/>
      <w:bookmarkStart w:id="1543" w:name="_Toc8222187"/>
      <w:bookmarkStart w:id="1544" w:name="_Toc8228166"/>
      <w:bookmarkStart w:id="1545" w:name="_Toc8228834"/>
      <w:bookmarkStart w:id="1546" w:name="_Toc6412636"/>
      <w:bookmarkStart w:id="1547" w:name="_Toc6414743"/>
      <w:bookmarkStart w:id="1548" w:name="_Toc6415846"/>
      <w:bookmarkStart w:id="1549" w:name="_Toc6412637"/>
      <w:bookmarkStart w:id="1550" w:name="_Toc6414744"/>
      <w:bookmarkStart w:id="1551" w:name="_Toc6415847"/>
      <w:bookmarkStart w:id="1552" w:name="_Toc6412638"/>
      <w:bookmarkStart w:id="1553" w:name="_Toc6414745"/>
      <w:bookmarkStart w:id="1554" w:name="_Toc6415848"/>
      <w:bookmarkStart w:id="1555" w:name="_Toc6412639"/>
      <w:bookmarkStart w:id="1556" w:name="_Toc6414746"/>
      <w:bookmarkStart w:id="1557" w:name="_Toc6415849"/>
      <w:bookmarkStart w:id="1558" w:name="_Toc6412640"/>
      <w:bookmarkStart w:id="1559" w:name="_Toc6414747"/>
      <w:bookmarkStart w:id="1560" w:name="_Toc6415850"/>
      <w:bookmarkStart w:id="1561" w:name="_Toc6412641"/>
      <w:bookmarkStart w:id="1562" w:name="_Toc6414748"/>
      <w:bookmarkStart w:id="1563" w:name="_Toc6415851"/>
      <w:bookmarkStart w:id="1564" w:name="_Toc6412642"/>
      <w:bookmarkStart w:id="1565" w:name="_Toc6414749"/>
      <w:bookmarkStart w:id="1566" w:name="_Toc6415852"/>
      <w:bookmarkStart w:id="1567" w:name="_Toc6412649"/>
      <w:bookmarkStart w:id="1568" w:name="_Toc6414756"/>
      <w:bookmarkStart w:id="1569" w:name="_Toc6415859"/>
      <w:bookmarkStart w:id="1570" w:name="_Toc6412650"/>
      <w:bookmarkStart w:id="1571" w:name="_Toc6414757"/>
      <w:bookmarkStart w:id="1572" w:name="_Toc6415860"/>
      <w:bookmarkStart w:id="1573" w:name="_Toc6412651"/>
      <w:bookmarkStart w:id="1574" w:name="_Toc6414758"/>
      <w:bookmarkStart w:id="1575" w:name="_Toc6415861"/>
      <w:bookmarkStart w:id="1576" w:name="_Toc6412652"/>
      <w:bookmarkStart w:id="1577" w:name="_Toc6414759"/>
      <w:bookmarkStart w:id="1578" w:name="_Toc6415862"/>
      <w:bookmarkStart w:id="1579" w:name="_Toc6412653"/>
      <w:bookmarkStart w:id="1580" w:name="_Toc6414760"/>
      <w:bookmarkStart w:id="1581" w:name="_Toc6415863"/>
      <w:bookmarkStart w:id="1582" w:name="_Toc6412654"/>
      <w:bookmarkStart w:id="1583" w:name="_Toc6414761"/>
      <w:bookmarkStart w:id="1584" w:name="_Toc6415864"/>
      <w:bookmarkStart w:id="1585" w:name="_Toc6412655"/>
      <w:bookmarkStart w:id="1586" w:name="_Toc6414762"/>
      <w:bookmarkStart w:id="1587" w:name="_Toc6415865"/>
      <w:bookmarkStart w:id="1588" w:name="_Toc6412656"/>
      <w:bookmarkStart w:id="1589" w:name="_Toc6414763"/>
      <w:bookmarkStart w:id="1590" w:name="_Toc6415866"/>
      <w:bookmarkStart w:id="1591" w:name="_Toc6412657"/>
      <w:bookmarkStart w:id="1592" w:name="_Toc6414764"/>
      <w:bookmarkStart w:id="1593" w:name="_Toc6415867"/>
      <w:bookmarkStart w:id="1594" w:name="_Toc6412658"/>
      <w:bookmarkStart w:id="1595" w:name="_Toc6414765"/>
      <w:bookmarkStart w:id="1596" w:name="_Toc6415868"/>
      <w:bookmarkStart w:id="1597" w:name="_Toc6412659"/>
      <w:bookmarkStart w:id="1598" w:name="_Toc6414766"/>
      <w:bookmarkStart w:id="1599" w:name="_Toc6415869"/>
      <w:bookmarkStart w:id="1600" w:name="_Toc6412660"/>
      <w:bookmarkStart w:id="1601" w:name="_Toc6414767"/>
      <w:bookmarkStart w:id="1602" w:name="_Toc6415870"/>
      <w:bookmarkStart w:id="1603" w:name="_Toc6412661"/>
      <w:bookmarkStart w:id="1604" w:name="_Toc6414768"/>
      <w:bookmarkStart w:id="1605" w:name="_Toc6415871"/>
      <w:bookmarkStart w:id="1606" w:name="_Toc6412662"/>
      <w:bookmarkStart w:id="1607" w:name="_Toc6414769"/>
      <w:bookmarkStart w:id="1608" w:name="_Toc6415872"/>
      <w:bookmarkStart w:id="1609" w:name="_Toc6412663"/>
      <w:bookmarkStart w:id="1610" w:name="_Toc6414770"/>
      <w:bookmarkStart w:id="1611" w:name="_Toc6415873"/>
      <w:bookmarkStart w:id="1612" w:name="_Toc6412664"/>
      <w:bookmarkStart w:id="1613" w:name="_Toc6414771"/>
      <w:bookmarkStart w:id="1614" w:name="_Toc6415874"/>
      <w:bookmarkStart w:id="1615" w:name="_Toc6412665"/>
      <w:bookmarkStart w:id="1616" w:name="_Toc6414772"/>
      <w:bookmarkStart w:id="1617" w:name="_Toc6415875"/>
      <w:bookmarkStart w:id="1618" w:name="_Toc6412666"/>
      <w:bookmarkStart w:id="1619" w:name="_Toc6414773"/>
      <w:bookmarkStart w:id="1620" w:name="_Toc6415876"/>
      <w:bookmarkStart w:id="1621" w:name="_Toc6412667"/>
      <w:bookmarkStart w:id="1622" w:name="_Toc6414774"/>
      <w:bookmarkStart w:id="1623" w:name="_Toc6415877"/>
      <w:bookmarkStart w:id="1624" w:name="_Toc6412668"/>
      <w:bookmarkStart w:id="1625" w:name="_Toc6414775"/>
      <w:bookmarkStart w:id="1626" w:name="_Toc6415878"/>
      <w:bookmarkStart w:id="1627" w:name="_Toc6412669"/>
      <w:bookmarkStart w:id="1628" w:name="_Toc6414776"/>
      <w:bookmarkStart w:id="1629" w:name="_Toc6415879"/>
      <w:bookmarkStart w:id="1630" w:name="_Toc6412670"/>
      <w:bookmarkStart w:id="1631" w:name="_Toc6414777"/>
      <w:bookmarkStart w:id="1632" w:name="_Toc6415880"/>
      <w:bookmarkStart w:id="1633" w:name="_Toc6412677"/>
      <w:bookmarkStart w:id="1634" w:name="_Toc6414784"/>
      <w:bookmarkStart w:id="1635" w:name="_Toc6415887"/>
      <w:bookmarkStart w:id="1636" w:name="_Toc6412678"/>
      <w:bookmarkStart w:id="1637" w:name="_Toc6414785"/>
      <w:bookmarkStart w:id="1638" w:name="_Toc6415888"/>
      <w:bookmarkStart w:id="1639" w:name="_Toc6412679"/>
      <w:bookmarkStart w:id="1640" w:name="_Toc6414786"/>
      <w:bookmarkStart w:id="1641" w:name="_Toc6415889"/>
      <w:bookmarkStart w:id="1642" w:name="_Toc6412680"/>
      <w:bookmarkStart w:id="1643" w:name="_Toc6414787"/>
      <w:bookmarkStart w:id="1644" w:name="_Toc6415890"/>
      <w:bookmarkStart w:id="1645" w:name="_Toc6412681"/>
      <w:bookmarkStart w:id="1646" w:name="_Toc6414788"/>
      <w:bookmarkStart w:id="1647" w:name="_Toc6415891"/>
      <w:bookmarkStart w:id="1648" w:name="_Toc6412682"/>
      <w:bookmarkStart w:id="1649" w:name="_Toc6414789"/>
      <w:bookmarkStart w:id="1650" w:name="_Toc6415892"/>
      <w:bookmarkStart w:id="1651" w:name="_Toc6412683"/>
      <w:bookmarkStart w:id="1652" w:name="_Toc6414790"/>
      <w:bookmarkStart w:id="1653" w:name="_Toc6415893"/>
      <w:bookmarkStart w:id="1654" w:name="_Toc6412684"/>
      <w:bookmarkStart w:id="1655" w:name="_Toc6414791"/>
      <w:bookmarkStart w:id="1656" w:name="_Toc6415894"/>
      <w:bookmarkStart w:id="1657" w:name="_Toc6412685"/>
      <w:bookmarkStart w:id="1658" w:name="_Toc6414792"/>
      <w:bookmarkStart w:id="1659" w:name="_Toc6415895"/>
      <w:bookmarkStart w:id="1660" w:name="_Toc6412686"/>
      <w:bookmarkStart w:id="1661" w:name="_Toc6414793"/>
      <w:bookmarkStart w:id="1662" w:name="_Toc6415896"/>
      <w:bookmarkStart w:id="1663" w:name="_Toc6412687"/>
      <w:bookmarkStart w:id="1664" w:name="_Toc6414794"/>
      <w:bookmarkStart w:id="1665" w:name="_Toc6415897"/>
      <w:bookmarkStart w:id="1666" w:name="_Toc6412688"/>
      <w:bookmarkStart w:id="1667" w:name="_Toc6414795"/>
      <w:bookmarkStart w:id="1668" w:name="_Toc6415898"/>
      <w:bookmarkStart w:id="1669" w:name="_Toc6412689"/>
      <w:bookmarkStart w:id="1670" w:name="_Toc6414796"/>
      <w:bookmarkStart w:id="1671" w:name="_Toc6415899"/>
      <w:bookmarkStart w:id="1672" w:name="_Toc6412690"/>
      <w:bookmarkStart w:id="1673" w:name="_Toc6414797"/>
      <w:bookmarkStart w:id="1674" w:name="_Toc6415900"/>
      <w:bookmarkStart w:id="1675" w:name="_Toc6412691"/>
      <w:bookmarkStart w:id="1676" w:name="_Toc6414798"/>
      <w:bookmarkStart w:id="1677" w:name="_Toc6415901"/>
      <w:bookmarkStart w:id="1678" w:name="_Toc6412692"/>
      <w:bookmarkStart w:id="1679" w:name="_Toc6414799"/>
      <w:bookmarkStart w:id="1680" w:name="_Toc6415902"/>
      <w:bookmarkStart w:id="1681" w:name="_Toc501705566"/>
      <w:bookmarkStart w:id="1682" w:name="_Toc62228984"/>
      <w:bookmarkEnd w:id="1289"/>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r>
        <w:lastRenderedPageBreak/>
        <w:t>G</w:t>
      </w:r>
      <w:r w:rsidR="00FF7236">
        <w:t>lossary</w:t>
      </w:r>
      <w:bookmarkEnd w:id="7"/>
      <w:bookmarkEnd w:id="8"/>
      <w:bookmarkEnd w:id="9"/>
      <w:bookmarkEnd w:id="10"/>
      <w:bookmarkEnd w:id="1681"/>
      <w:bookmarkEnd w:id="1682"/>
    </w:p>
    <w:p w14:paraId="60F3F1FE" w14:textId="77777777" w:rsidR="00FF7236" w:rsidRDefault="00FF7236" w:rsidP="008569DA">
      <w:pPr>
        <w:widowControl w:val="0"/>
        <w:rPr>
          <w:rFonts w:cs="Times New Roman"/>
        </w:rPr>
      </w:pPr>
    </w:p>
    <w:p w14:paraId="099786B4" w14:textId="77777777" w:rsidR="00AA2830" w:rsidRPr="004C69EB" w:rsidRDefault="00AA2830" w:rsidP="0036679A">
      <w:pPr>
        <w:pStyle w:val="Glossary"/>
        <w:rPr>
          <w:sz w:val="22"/>
          <w:lang w:val="en-GB"/>
        </w:rPr>
      </w:pPr>
      <w:r w:rsidRPr="004C69EB">
        <w:rPr>
          <w:sz w:val="22"/>
        </w:rPr>
        <w:t>ABP</w:t>
      </w:r>
      <w:r w:rsidRPr="004C69EB">
        <w:rPr>
          <w:sz w:val="22"/>
        </w:rPr>
        <w:tab/>
      </w:r>
      <w:r w:rsidRPr="004C69EB">
        <w:rPr>
          <w:sz w:val="22"/>
          <w:lang w:val="en-GB"/>
        </w:rPr>
        <w:t>Activation by Personalization</w:t>
      </w:r>
    </w:p>
    <w:p w14:paraId="15174A4F" w14:textId="77777777" w:rsidR="00AA2830" w:rsidRPr="004C69EB" w:rsidRDefault="00AA2830" w:rsidP="0036679A">
      <w:pPr>
        <w:pStyle w:val="Glossary"/>
        <w:rPr>
          <w:sz w:val="22"/>
          <w:lang w:val="en-GB"/>
        </w:rPr>
      </w:pPr>
      <w:r w:rsidRPr="004C69EB">
        <w:rPr>
          <w:sz w:val="22"/>
          <w:lang w:val="en-GB"/>
        </w:rPr>
        <w:t>ADR</w:t>
      </w:r>
      <w:r w:rsidRPr="004C69EB">
        <w:rPr>
          <w:sz w:val="22"/>
          <w:lang w:val="en-GB"/>
        </w:rPr>
        <w:tab/>
        <w:t>Adaptive Data Rate</w:t>
      </w:r>
    </w:p>
    <w:p w14:paraId="398A84E7" w14:textId="77777777" w:rsidR="007B2986" w:rsidRPr="004C69EB" w:rsidRDefault="007B2986" w:rsidP="0036679A">
      <w:pPr>
        <w:pStyle w:val="Glossary"/>
        <w:rPr>
          <w:sz w:val="22"/>
          <w:lang w:val="en-GB"/>
        </w:rPr>
      </w:pPr>
      <w:r w:rsidRPr="004C69EB">
        <w:rPr>
          <w:sz w:val="22"/>
          <w:lang w:val="en-GB"/>
        </w:rPr>
        <w:t>CW</w:t>
      </w:r>
      <w:r w:rsidRPr="004C69EB">
        <w:rPr>
          <w:sz w:val="22"/>
          <w:lang w:val="en-GB"/>
        </w:rPr>
        <w:tab/>
        <w:t>Continuous Wave</w:t>
      </w:r>
    </w:p>
    <w:p w14:paraId="12196158" w14:textId="77777777" w:rsidR="00AA2830" w:rsidRPr="004C69EB" w:rsidRDefault="00AA2830" w:rsidP="0036679A">
      <w:pPr>
        <w:pStyle w:val="Glossary"/>
        <w:rPr>
          <w:sz w:val="22"/>
          <w:lang w:val="en-GB"/>
        </w:rPr>
      </w:pPr>
      <w:r w:rsidRPr="004C69EB">
        <w:rPr>
          <w:sz w:val="22"/>
          <w:lang w:val="en-GB"/>
        </w:rPr>
        <w:t>DR</w:t>
      </w:r>
      <w:r w:rsidRPr="004C69EB">
        <w:rPr>
          <w:sz w:val="22"/>
          <w:lang w:val="en-GB"/>
        </w:rPr>
        <w:tab/>
        <w:t>Data Rate</w:t>
      </w:r>
    </w:p>
    <w:p w14:paraId="72B8351F" w14:textId="77777777" w:rsidR="00AA2830" w:rsidRPr="004C69EB" w:rsidRDefault="00AA2830" w:rsidP="0036679A">
      <w:pPr>
        <w:pStyle w:val="Glossary"/>
        <w:rPr>
          <w:sz w:val="22"/>
          <w:lang w:val="en-GB"/>
        </w:rPr>
      </w:pPr>
      <w:r w:rsidRPr="004C69EB">
        <w:rPr>
          <w:sz w:val="22"/>
          <w:lang w:val="en-GB"/>
        </w:rPr>
        <w:t>DUT</w:t>
      </w:r>
      <w:r w:rsidRPr="004C69EB">
        <w:rPr>
          <w:sz w:val="22"/>
          <w:lang w:val="en-GB"/>
        </w:rPr>
        <w:tab/>
        <w:t>Device Under Test</w:t>
      </w:r>
    </w:p>
    <w:p w14:paraId="1FDAE365" w14:textId="77777777" w:rsidR="00AA2830" w:rsidRPr="004C69EB" w:rsidRDefault="00AA2830" w:rsidP="00AA2830">
      <w:pPr>
        <w:pStyle w:val="Glossary"/>
        <w:rPr>
          <w:sz w:val="22"/>
          <w:lang w:val="en-GB"/>
        </w:rPr>
      </w:pPr>
      <w:r w:rsidRPr="004C69EB">
        <w:rPr>
          <w:sz w:val="22"/>
          <w:lang w:val="en-GB"/>
        </w:rPr>
        <w:t>LAS</w:t>
      </w:r>
      <w:r w:rsidRPr="004C69EB">
        <w:rPr>
          <w:sz w:val="22"/>
          <w:lang w:val="en-GB"/>
        </w:rPr>
        <w:tab/>
      </w:r>
      <w:proofErr w:type="spellStart"/>
      <w:r w:rsidRPr="004C69EB">
        <w:rPr>
          <w:sz w:val="22"/>
          <w:lang w:val="en-GB"/>
        </w:rPr>
        <w:t>LoRaWAN</w:t>
      </w:r>
      <w:proofErr w:type="spellEnd"/>
      <w:r w:rsidRPr="004C69EB">
        <w:rPr>
          <w:sz w:val="22"/>
          <w:lang w:val="en-GB"/>
        </w:rPr>
        <w:t xml:space="preserve"> Application Server</w:t>
      </w:r>
    </w:p>
    <w:p w14:paraId="2B525A5B" w14:textId="77777777" w:rsidR="00AA2830" w:rsidRPr="004C69EB" w:rsidRDefault="00AA2830" w:rsidP="0036679A">
      <w:pPr>
        <w:pStyle w:val="Glossary"/>
        <w:rPr>
          <w:sz w:val="22"/>
          <w:lang w:val="en-GB"/>
        </w:rPr>
      </w:pPr>
      <w:r w:rsidRPr="004C69EB">
        <w:rPr>
          <w:sz w:val="22"/>
          <w:lang w:val="en-GB"/>
        </w:rPr>
        <w:t>LGW</w:t>
      </w:r>
      <w:r w:rsidRPr="004C69EB">
        <w:rPr>
          <w:sz w:val="22"/>
          <w:lang w:val="en-GB"/>
        </w:rPr>
        <w:tab/>
      </w:r>
      <w:proofErr w:type="spellStart"/>
      <w:r w:rsidRPr="004C69EB">
        <w:rPr>
          <w:sz w:val="22"/>
          <w:lang w:val="en-GB"/>
        </w:rPr>
        <w:t>LoRaWAN</w:t>
      </w:r>
      <w:proofErr w:type="spellEnd"/>
      <w:r w:rsidRPr="004C69EB">
        <w:rPr>
          <w:sz w:val="22"/>
          <w:lang w:val="en-GB"/>
        </w:rPr>
        <w:t xml:space="preserve"> Gateway</w:t>
      </w:r>
    </w:p>
    <w:p w14:paraId="11612589" w14:textId="77777777" w:rsidR="00AA2830" w:rsidRPr="004C69EB" w:rsidRDefault="00AA2830" w:rsidP="0036679A">
      <w:pPr>
        <w:pStyle w:val="Glossary"/>
        <w:rPr>
          <w:sz w:val="22"/>
          <w:lang w:val="en-GB"/>
        </w:rPr>
      </w:pPr>
      <w:r w:rsidRPr="004C69EB">
        <w:rPr>
          <w:sz w:val="22"/>
          <w:lang w:val="en-GB"/>
        </w:rPr>
        <w:t>LNS</w:t>
      </w:r>
      <w:r w:rsidRPr="004C69EB">
        <w:rPr>
          <w:sz w:val="22"/>
          <w:lang w:val="en-GB"/>
        </w:rPr>
        <w:tab/>
      </w:r>
      <w:proofErr w:type="spellStart"/>
      <w:r w:rsidRPr="004C69EB">
        <w:rPr>
          <w:sz w:val="22"/>
          <w:lang w:val="en-GB"/>
        </w:rPr>
        <w:t>LoRaWAN</w:t>
      </w:r>
      <w:proofErr w:type="spellEnd"/>
      <w:r w:rsidRPr="004C69EB">
        <w:rPr>
          <w:sz w:val="22"/>
          <w:lang w:val="en-GB"/>
        </w:rPr>
        <w:t xml:space="preserve"> Network Server</w:t>
      </w:r>
    </w:p>
    <w:p w14:paraId="56E9AF64" w14:textId="77777777" w:rsidR="00AA2830" w:rsidRPr="004C69EB" w:rsidRDefault="00AA2830" w:rsidP="0036679A">
      <w:pPr>
        <w:pStyle w:val="Glossary"/>
        <w:rPr>
          <w:sz w:val="22"/>
        </w:rPr>
      </w:pPr>
      <w:r w:rsidRPr="004C69EB">
        <w:rPr>
          <w:sz w:val="22"/>
        </w:rPr>
        <w:t>MAC</w:t>
      </w:r>
      <w:r w:rsidRPr="004C69EB">
        <w:rPr>
          <w:sz w:val="22"/>
        </w:rPr>
        <w:tab/>
        <w:t>Media Access Control</w:t>
      </w:r>
    </w:p>
    <w:p w14:paraId="5DFA7920" w14:textId="77777777" w:rsidR="00AA2830" w:rsidRPr="004C69EB" w:rsidRDefault="00AA2830" w:rsidP="0036679A">
      <w:pPr>
        <w:pStyle w:val="Glossary"/>
        <w:rPr>
          <w:sz w:val="22"/>
        </w:rPr>
      </w:pPr>
      <w:r w:rsidRPr="004C69EB">
        <w:rPr>
          <w:sz w:val="22"/>
        </w:rPr>
        <w:t>OTAA</w:t>
      </w:r>
      <w:r w:rsidRPr="004C69EB">
        <w:rPr>
          <w:sz w:val="22"/>
        </w:rPr>
        <w:tab/>
        <w:t>Over-the-Air-Activation</w:t>
      </w:r>
    </w:p>
    <w:p w14:paraId="6D05ACBE" w14:textId="77777777" w:rsidR="00FF7236" w:rsidRPr="004C69EB" w:rsidRDefault="00AA2830" w:rsidP="00EE2FE0">
      <w:pPr>
        <w:pStyle w:val="Glossary"/>
        <w:rPr>
          <w:sz w:val="22"/>
        </w:rPr>
      </w:pPr>
      <w:r w:rsidRPr="004C69EB">
        <w:rPr>
          <w:sz w:val="22"/>
        </w:rPr>
        <w:t>TCL</w:t>
      </w:r>
      <w:r w:rsidRPr="004C69EB">
        <w:rPr>
          <w:sz w:val="22"/>
        </w:rPr>
        <w:tab/>
        <w:t>Test Control Layer of the Test Harness</w:t>
      </w:r>
    </w:p>
    <w:p w14:paraId="0DC0F95A" w14:textId="77777777" w:rsidR="00FF7236" w:rsidRDefault="00EA60A7" w:rsidP="002F0B67">
      <w:pPr>
        <w:pStyle w:val="Heading1"/>
      </w:pPr>
      <w:bookmarkStart w:id="1683" w:name="_Toc8222189"/>
      <w:bookmarkStart w:id="1684" w:name="_Toc8228168"/>
      <w:bookmarkStart w:id="1685" w:name="_Toc8228836"/>
      <w:bookmarkStart w:id="1686" w:name="_Toc406248875"/>
      <w:bookmarkStart w:id="1687" w:name="_Toc450764015"/>
      <w:bookmarkStart w:id="1688" w:name="_Toc457750183"/>
      <w:bookmarkStart w:id="1689" w:name="_Toc501705568"/>
      <w:bookmarkStart w:id="1690" w:name="_Toc62228985"/>
      <w:bookmarkEnd w:id="1683"/>
      <w:bookmarkEnd w:id="1684"/>
      <w:bookmarkEnd w:id="1685"/>
      <w:r w:rsidRPr="0071148D">
        <w:lastRenderedPageBreak/>
        <w:t>References</w:t>
      </w:r>
      <w:bookmarkEnd w:id="1686"/>
      <w:bookmarkEnd w:id="1687"/>
      <w:bookmarkEnd w:id="1688"/>
      <w:bookmarkEnd w:id="1689"/>
      <w:bookmarkEnd w:id="1690"/>
    </w:p>
    <w:p w14:paraId="3F2A9CC8" w14:textId="77777777" w:rsidR="00E801DB" w:rsidRDefault="00E801DB" w:rsidP="00E801DB"/>
    <w:p w14:paraId="6BD7073D" w14:textId="77777777" w:rsidR="001F133E" w:rsidRDefault="00E801DB" w:rsidP="00C10BA9">
      <w:pPr>
        <w:rPr>
          <w:rFonts w:ascii="Times New Roman" w:hAnsi="Times New Roman" w:cs="Times New Roman"/>
          <w:noProof/>
          <w:sz w:val="20"/>
          <w:szCs w:val="20"/>
        </w:rPr>
      </w:pPr>
      <w:r>
        <w:fldChar w:fldCharType="begin"/>
      </w:r>
      <w:r>
        <w:rPr>
          <w:lang w:val="en-CA"/>
        </w:rPr>
        <w:instrText xml:space="preserve"> BIBLIOGRAPHY  \l 4105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00"/>
      </w:tblGrid>
      <w:tr w:rsidR="001F133E" w14:paraId="0BFEEFBA" w14:textId="77777777">
        <w:trPr>
          <w:divId w:val="1275595758"/>
          <w:tblCellSpacing w:w="15" w:type="dxa"/>
        </w:trPr>
        <w:tc>
          <w:tcPr>
            <w:tcW w:w="50" w:type="pct"/>
            <w:hideMark/>
          </w:tcPr>
          <w:p w14:paraId="3087A7D9" w14:textId="3DFE9CED" w:rsidR="001F133E" w:rsidRDefault="001F133E">
            <w:pPr>
              <w:pStyle w:val="Bibliography"/>
              <w:rPr>
                <w:noProof/>
                <w:sz w:val="24"/>
                <w:szCs w:val="24"/>
              </w:rPr>
            </w:pPr>
            <w:r>
              <w:rPr>
                <w:noProof/>
              </w:rPr>
              <w:t xml:space="preserve">[1] </w:t>
            </w:r>
          </w:p>
        </w:tc>
        <w:tc>
          <w:tcPr>
            <w:tcW w:w="0" w:type="auto"/>
            <w:hideMark/>
          </w:tcPr>
          <w:p w14:paraId="5F3EEC5F" w14:textId="77777777" w:rsidR="001F133E" w:rsidRDefault="001F133E">
            <w:pPr>
              <w:pStyle w:val="Bibliography"/>
              <w:rPr>
                <w:noProof/>
              </w:rPr>
            </w:pPr>
            <w:r>
              <w:rPr>
                <w:noProof/>
              </w:rPr>
              <w:t>M. Gilbert, "Whitepaper LoRaWAN Gateways, Radio coexistence issues and solutions," LoRa Alliance, 2021.</w:t>
            </w:r>
          </w:p>
        </w:tc>
      </w:tr>
      <w:tr w:rsidR="001F133E" w14:paraId="4B8676D8" w14:textId="77777777">
        <w:trPr>
          <w:divId w:val="1275595758"/>
          <w:tblCellSpacing w:w="15" w:type="dxa"/>
        </w:trPr>
        <w:tc>
          <w:tcPr>
            <w:tcW w:w="50" w:type="pct"/>
            <w:hideMark/>
          </w:tcPr>
          <w:p w14:paraId="4E3F65AC" w14:textId="77777777" w:rsidR="001F133E" w:rsidRDefault="001F133E">
            <w:pPr>
              <w:pStyle w:val="Bibliography"/>
              <w:rPr>
                <w:noProof/>
              </w:rPr>
            </w:pPr>
            <w:r>
              <w:rPr>
                <w:noProof/>
              </w:rPr>
              <w:t xml:space="preserve">[2] </w:t>
            </w:r>
          </w:p>
        </w:tc>
        <w:tc>
          <w:tcPr>
            <w:tcW w:w="0" w:type="auto"/>
            <w:hideMark/>
          </w:tcPr>
          <w:p w14:paraId="712C4CAD" w14:textId="77777777" w:rsidR="001F133E" w:rsidRDefault="001F133E">
            <w:pPr>
              <w:pStyle w:val="Bibliography"/>
              <w:rPr>
                <w:noProof/>
              </w:rPr>
            </w:pPr>
            <w:r>
              <w:rPr>
                <w:noProof/>
              </w:rPr>
              <w:t>M. B. P. B. S. K. S. Jeruchim, "Simulation of Communications Systems: Modeling, Methodology and Techniques," New York, Kluwer Academic/Plenum Publishers, 2000, p. 692.</w:t>
            </w:r>
          </w:p>
        </w:tc>
      </w:tr>
      <w:tr w:rsidR="001F133E" w14:paraId="5B26EF95" w14:textId="77777777">
        <w:trPr>
          <w:divId w:val="1275595758"/>
          <w:tblCellSpacing w:w="15" w:type="dxa"/>
        </w:trPr>
        <w:tc>
          <w:tcPr>
            <w:tcW w:w="50" w:type="pct"/>
            <w:hideMark/>
          </w:tcPr>
          <w:p w14:paraId="008A08D3" w14:textId="77777777" w:rsidR="001F133E" w:rsidRDefault="001F133E">
            <w:pPr>
              <w:pStyle w:val="Bibliography"/>
              <w:rPr>
                <w:noProof/>
              </w:rPr>
            </w:pPr>
            <w:r>
              <w:rPr>
                <w:noProof/>
              </w:rPr>
              <w:t xml:space="preserve">[3] </w:t>
            </w:r>
          </w:p>
        </w:tc>
        <w:tc>
          <w:tcPr>
            <w:tcW w:w="0" w:type="auto"/>
            <w:hideMark/>
          </w:tcPr>
          <w:p w14:paraId="4A813DA6" w14:textId="77777777" w:rsidR="001F133E" w:rsidRDefault="001F133E">
            <w:pPr>
              <w:pStyle w:val="Bibliography"/>
              <w:rPr>
                <w:noProof/>
              </w:rPr>
            </w:pPr>
            <w:r>
              <w:rPr>
                <w:noProof/>
              </w:rPr>
              <w:t xml:space="preserve">FCC, </w:t>
            </w:r>
            <w:r>
              <w:rPr>
                <w:i/>
                <w:iCs/>
                <w:noProof/>
              </w:rPr>
              <w:t xml:space="preserve">558074 D01 15.247 Measurement Guidance, </w:t>
            </w:r>
            <w:r>
              <w:rPr>
                <w:noProof/>
              </w:rPr>
              <w:t xml:space="preserve">Washington, DC: FCC, 2019. </w:t>
            </w:r>
          </w:p>
        </w:tc>
      </w:tr>
      <w:tr w:rsidR="001F133E" w:rsidRPr="00872ADF" w14:paraId="7E74DE40" w14:textId="77777777">
        <w:trPr>
          <w:divId w:val="1275595758"/>
          <w:tblCellSpacing w:w="15" w:type="dxa"/>
        </w:trPr>
        <w:tc>
          <w:tcPr>
            <w:tcW w:w="50" w:type="pct"/>
            <w:hideMark/>
          </w:tcPr>
          <w:p w14:paraId="7FC20A1B" w14:textId="77777777" w:rsidR="001F133E" w:rsidRDefault="001F133E">
            <w:pPr>
              <w:pStyle w:val="Bibliography"/>
              <w:rPr>
                <w:noProof/>
              </w:rPr>
            </w:pPr>
            <w:r>
              <w:rPr>
                <w:noProof/>
              </w:rPr>
              <w:t xml:space="preserve">[4] </w:t>
            </w:r>
          </w:p>
        </w:tc>
        <w:tc>
          <w:tcPr>
            <w:tcW w:w="0" w:type="auto"/>
            <w:hideMark/>
          </w:tcPr>
          <w:p w14:paraId="520AABFD" w14:textId="77777777" w:rsidR="001F133E" w:rsidRPr="00EE6949" w:rsidRDefault="001F133E">
            <w:pPr>
              <w:pStyle w:val="Bibliography"/>
              <w:rPr>
                <w:noProof/>
                <w:lang w:val="fr-FR"/>
              </w:rPr>
            </w:pPr>
            <w:r w:rsidRPr="00EE6949">
              <w:rPr>
                <w:noProof/>
                <w:lang w:val="fr-FR"/>
              </w:rPr>
              <w:t xml:space="preserve">ETSI, </w:t>
            </w:r>
            <w:r w:rsidRPr="00EE6949">
              <w:rPr>
                <w:i/>
                <w:iCs/>
                <w:noProof/>
                <w:lang w:val="fr-FR"/>
              </w:rPr>
              <w:t xml:space="preserve">ETSI EN 300 220-1 v3.1.1 (2017-02), </w:t>
            </w:r>
            <w:r w:rsidRPr="00EE6949">
              <w:rPr>
                <w:noProof/>
                <w:lang w:val="fr-FR"/>
              </w:rPr>
              <w:t xml:space="preserve">ETSI, 2017. </w:t>
            </w:r>
          </w:p>
        </w:tc>
      </w:tr>
    </w:tbl>
    <w:p w14:paraId="647F392E" w14:textId="77777777" w:rsidR="001F133E" w:rsidRPr="00EE6949" w:rsidRDefault="001F133E">
      <w:pPr>
        <w:divId w:val="1275595758"/>
        <w:rPr>
          <w:noProof/>
          <w:lang w:val="fr-FR"/>
        </w:rPr>
      </w:pPr>
    </w:p>
    <w:p w14:paraId="7D172D6F" w14:textId="77777777" w:rsidR="0007322C" w:rsidRPr="004A12B9" w:rsidRDefault="00E801DB" w:rsidP="00C10BA9">
      <w:pPr>
        <w:rPr>
          <w:lang w:val="fr-FR"/>
        </w:rPr>
      </w:pPr>
      <w:r>
        <w:fldChar w:fldCharType="end"/>
      </w:r>
      <w:bookmarkStart w:id="1691" w:name="_Toc8220639"/>
      <w:bookmarkStart w:id="1692" w:name="_Toc8221327"/>
      <w:bookmarkStart w:id="1693" w:name="_Toc8221988"/>
      <w:bookmarkStart w:id="1694" w:name="_Toc8222191"/>
      <w:bookmarkStart w:id="1695" w:name="_Toc8228170"/>
      <w:bookmarkStart w:id="1696" w:name="_Toc8228838"/>
      <w:bookmarkStart w:id="1697" w:name="_Toc8220640"/>
      <w:bookmarkStart w:id="1698" w:name="_Toc8221328"/>
      <w:bookmarkStart w:id="1699" w:name="_Toc8221989"/>
      <w:bookmarkStart w:id="1700" w:name="_Toc8222192"/>
      <w:bookmarkStart w:id="1701" w:name="_Toc8228171"/>
      <w:bookmarkStart w:id="1702" w:name="_Toc8228839"/>
      <w:bookmarkStart w:id="1703" w:name="_Toc8220641"/>
      <w:bookmarkStart w:id="1704" w:name="_Toc8221329"/>
      <w:bookmarkStart w:id="1705" w:name="_Toc8221990"/>
      <w:bookmarkStart w:id="1706" w:name="_Toc8222193"/>
      <w:bookmarkStart w:id="1707" w:name="_Toc8228172"/>
      <w:bookmarkStart w:id="1708" w:name="_Toc8228840"/>
      <w:bookmarkStart w:id="1709" w:name="_Toc8220642"/>
      <w:bookmarkStart w:id="1710" w:name="_Toc8221330"/>
      <w:bookmarkStart w:id="1711" w:name="_Toc8221991"/>
      <w:bookmarkStart w:id="1712" w:name="_Toc8222194"/>
      <w:bookmarkStart w:id="1713" w:name="_Toc8228173"/>
      <w:bookmarkStart w:id="1714" w:name="_Toc8228841"/>
      <w:bookmarkStart w:id="1715" w:name="_Toc8220643"/>
      <w:bookmarkStart w:id="1716" w:name="_Toc8221331"/>
      <w:bookmarkStart w:id="1717" w:name="_Toc8221992"/>
      <w:bookmarkStart w:id="1718" w:name="_Toc8222195"/>
      <w:bookmarkStart w:id="1719" w:name="_Toc8228174"/>
      <w:bookmarkStart w:id="1720" w:name="_Toc8228842"/>
      <w:bookmarkStart w:id="1721" w:name="_Toc8220644"/>
      <w:bookmarkStart w:id="1722" w:name="_Toc8221332"/>
      <w:bookmarkStart w:id="1723" w:name="_Toc8221993"/>
      <w:bookmarkStart w:id="1724" w:name="_Toc8222196"/>
      <w:bookmarkStart w:id="1725" w:name="_Toc8228175"/>
      <w:bookmarkStart w:id="1726" w:name="_Toc8228843"/>
      <w:bookmarkStart w:id="1727" w:name="_Toc8220645"/>
      <w:bookmarkStart w:id="1728" w:name="_Toc8221333"/>
      <w:bookmarkStart w:id="1729" w:name="_Toc8221994"/>
      <w:bookmarkStart w:id="1730" w:name="_Toc8222197"/>
      <w:bookmarkStart w:id="1731" w:name="_Toc8228176"/>
      <w:bookmarkStart w:id="1732" w:name="_Toc8228844"/>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p>
    <w:p w14:paraId="7D37026B" w14:textId="77777777" w:rsidR="0007322C" w:rsidRPr="004A12B9" w:rsidRDefault="0007322C">
      <w:pPr>
        <w:autoSpaceDE/>
        <w:autoSpaceDN/>
        <w:adjustRightInd/>
        <w:rPr>
          <w:lang w:val="fr-FR"/>
        </w:rPr>
      </w:pPr>
      <w:r w:rsidRPr="004A12B9">
        <w:rPr>
          <w:lang w:val="fr-FR"/>
        </w:rPr>
        <w:br w:type="page"/>
      </w:r>
    </w:p>
    <w:p w14:paraId="4264AFE4" w14:textId="77777777" w:rsidR="0007322C" w:rsidRDefault="0007322C" w:rsidP="0007322C">
      <w:pPr>
        <w:pStyle w:val="Heading1"/>
      </w:pPr>
      <w:bookmarkStart w:id="1733" w:name="_Toc406248876"/>
      <w:bookmarkStart w:id="1734" w:name="_Toc450764016"/>
      <w:bookmarkStart w:id="1735" w:name="_Toc457750184"/>
      <w:bookmarkStart w:id="1736" w:name="_Toc501705569"/>
      <w:bookmarkStart w:id="1737" w:name="_Toc10048615"/>
      <w:bookmarkStart w:id="1738" w:name="_Toc62228986"/>
      <w:r w:rsidRPr="00904D13">
        <w:lastRenderedPageBreak/>
        <w:t>NOTICE OF USE AND DISCLOSURE</w:t>
      </w:r>
      <w:bookmarkEnd w:id="1733"/>
      <w:bookmarkEnd w:id="1734"/>
      <w:bookmarkEnd w:id="1735"/>
      <w:bookmarkEnd w:id="1736"/>
      <w:bookmarkEnd w:id="1737"/>
      <w:bookmarkEnd w:id="1738"/>
    </w:p>
    <w:p w14:paraId="2BBCA2C2" w14:textId="77777777" w:rsidR="0007322C" w:rsidRDefault="0007322C" w:rsidP="0007322C">
      <w:pPr>
        <w:pStyle w:val="Paragraph"/>
      </w:pPr>
      <w:r>
        <w:t xml:space="preserve">Copyright </w:t>
      </w:r>
      <w:r>
        <w:rPr>
          <w:sz w:val="14"/>
          <w:szCs w:val="14"/>
        </w:rPr>
        <w:t xml:space="preserve">© </w:t>
      </w:r>
      <w:proofErr w:type="spellStart"/>
      <w:r>
        <w:t>LoRa</w:t>
      </w:r>
      <w:proofErr w:type="spellEnd"/>
      <w:r>
        <w:t xml:space="preserve"> Alliance, Inc. (2020). All Rights Reserved. </w:t>
      </w:r>
    </w:p>
    <w:p w14:paraId="7EBCB9A6" w14:textId="77777777" w:rsidR="0007322C" w:rsidRDefault="0007322C" w:rsidP="0007322C">
      <w:pPr>
        <w:pStyle w:val="Paragraph"/>
      </w:pPr>
      <w:r>
        <w:t xml:space="preserve">The information within this document is the property of the </w:t>
      </w:r>
      <w:proofErr w:type="spellStart"/>
      <w:r>
        <w:t>LoRa</w:t>
      </w:r>
      <w:proofErr w:type="spellEnd"/>
      <w:r>
        <w:t xml:space="preserve"> Alliance (“The Alliance”) and its use and disclosure are subject to </w:t>
      </w:r>
      <w:proofErr w:type="spellStart"/>
      <w:r>
        <w:t>LoRa</w:t>
      </w:r>
      <w:proofErr w:type="spellEnd"/>
      <w:r>
        <w:t xml:space="preserve"> Alliance Corporate Bylaws, Intellectual Property Rights (IPR) Policy and Membership Agreements.</w:t>
      </w:r>
    </w:p>
    <w:p w14:paraId="292B18F5" w14:textId="77777777" w:rsidR="0007322C" w:rsidRDefault="0007322C" w:rsidP="0007322C">
      <w:pPr>
        <w:pStyle w:val="Paragraph"/>
      </w:pPr>
      <w:r>
        <w:t xml:space="preserve">Elements of </w:t>
      </w:r>
      <w:proofErr w:type="spellStart"/>
      <w:r>
        <w:t>LoRa</w:t>
      </w:r>
      <w:proofErr w:type="spellEnd"/>
      <w:r>
        <w:t xml:space="preserve"> Alliance specifications may be subject to third party intellectual property rights, including without limitation, patent, copyright or trademark rights (such a third party may or may not be a member of </w:t>
      </w:r>
      <w:proofErr w:type="spellStart"/>
      <w:r>
        <w:t>LoRa</w:t>
      </w:r>
      <w:proofErr w:type="spellEnd"/>
      <w:r>
        <w:t xml:space="preserve"> Alliance). The Alliance is not responsible and shall not be held responsible in any manner for identifying or failing to identify any or all such </w:t>
      </w:r>
      <w:proofErr w:type="gramStart"/>
      <w:r>
        <w:t>third party</w:t>
      </w:r>
      <w:proofErr w:type="gramEnd"/>
      <w:r>
        <w:t xml:space="preserve"> intellectual property rights.</w:t>
      </w:r>
    </w:p>
    <w:p w14:paraId="75692805" w14:textId="77777777" w:rsidR="0007322C" w:rsidRDefault="0007322C" w:rsidP="0007322C">
      <w:pPr>
        <w:pStyle w:val="Paragraph"/>
      </w:pPr>
      <w:r>
        <w:t>This document and the information contained herein are provided on an “AS IS” basis and</w:t>
      </w:r>
      <w:r w:rsidRPr="00EC66F9">
        <w:t xml:space="preserve"> THE </w:t>
      </w:r>
      <w:r>
        <w:t>ALLIANCE DISCLAIMS ALL WARRANTIES</w:t>
      </w:r>
      <w:r w:rsidRPr="00EC66F9">
        <w:t xml:space="preserve"> EXPRESS OR IMPLIED, </w:t>
      </w:r>
      <w:r>
        <w:t>INCLUDING BUT NOT LIMITED</w:t>
      </w:r>
      <w:r w:rsidRPr="00EC66F9">
        <w:t xml:space="preserve"> TO </w:t>
      </w:r>
      <w:r>
        <w:t>(A) ANY WARRANTY THAT THE USE OF THE INFORMATION HEREIN WILL NOT INFRINGE ANY RIGHTS OF THIRD PARTIES (INCLUDING WITHOUT LIMITATION ANY INTELLECTUAL PROPERTY RIGHTS INCLUDING PATENT, COPYRIGHT OR TRADEMARK RIGHTS) OR (B) ANY IMPLIED WARRANTIES OF</w:t>
      </w:r>
      <w:r w:rsidRPr="00EC66F9">
        <w:t xml:space="preserve"> MERCHANTABILITY, FITNESS FOR A PARTICULAR PURPOSE</w:t>
      </w:r>
      <w:r>
        <w:t>, TITLE OR NONINFRINGEMENT.</w:t>
      </w:r>
    </w:p>
    <w:p w14:paraId="5E3150C9" w14:textId="77777777" w:rsidR="0007322C" w:rsidRPr="00EC66F9" w:rsidRDefault="0007322C" w:rsidP="0007322C">
      <w:pPr>
        <w:pStyle w:val="Paragraph"/>
      </w:pPr>
      <w:r w:rsidRPr="00EC66F9">
        <w:t xml:space="preserve">IN NO EVENT WILL THE </w:t>
      </w:r>
      <w:r>
        <w:t>ALLIANCE</w:t>
      </w:r>
      <w:r w:rsidRPr="00EC66F9">
        <w:t xml:space="preserve"> BE LIABLE FOR </w:t>
      </w:r>
      <w:r>
        <w:t xml:space="preserve">ANY LOSS OF PROFITS, LOSS OF BUSINESS, LOSS OF USE OF DATA, INTERRUPTION OFBUSINESS, OR FOR ANY OTHER </w:t>
      </w:r>
      <w:r w:rsidRPr="00EC66F9">
        <w:t>DIRECT, INDIRECT, SPECIAL</w:t>
      </w:r>
      <w:r>
        <w:t xml:space="preserve"> OR EXEMPLARY, INCIDENTIAL, PUNITIVE</w:t>
      </w:r>
      <w:r w:rsidRPr="00EC66F9">
        <w:t xml:space="preserve"> OR CONSEQUENTIAL DAMAGES </w:t>
      </w:r>
      <w:r>
        <w:t>OF ANY KIND,</w:t>
      </w:r>
      <w:r w:rsidRPr="00EC66F9">
        <w:t xml:space="preserve"> IN </w:t>
      </w:r>
      <w:r>
        <w:t xml:space="preserve">CONTRACT OR IN TORT, IN CONNECTION WITH </w:t>
      </w:r>
      <w:r w:rsidRPr="00EC66F9">
        <w:t>THIS DOCUMENT</w:t>
      </w:r>
      <w:r>
        <w:t xml:space="preserve"> OR THE INFORMATION CONTAINED HEREIN</w:t>
      </w:r>
      <w:r w:rsidRPr="00EC66F9">
        <w:t xml:space="preserve">, EVEN IF ADVISED OF THE POSSIBILITY OF SUCH </w:t>
      </w:r>
      <w:r>
        <w:t xml:space="preserve">LOSS OR DAMAGE. </w:t>
      </w:r>
    </w:p>
    <w:p w14:paraId="24F50A5C" w14:textId="77777777" w:rsidR="0007322C" w:rsidRDefault="0007322C" w:rsidP="0007322C">
      <w:pPr>
        <w:pStyle w:val="Paragraph"/>
      </w:pPr>
      <w:r>
        <w:t>The above notice and this paragraph must be included on all copies of this document that are made.</w:t>
      </w:r>
    </w:p>
    <w:p w14:paraId="679B2F01" w14:textId="77777777" w:rsidR="0007322C" w:rsidRDefault="0007322C" w:rsidP="0007322C">
      <w:pPr>
        <w:pStyle w:val="Paragraph"/>
      </w:pPr>
      <w:proofErr w:type="spellStart"/>
      <w:r>
        <w:t>LoRa</w:t>
      </w:r>
      <w:proofErr w:type="spellEnd"/>
      <w:r>
        <w:t xml:space="preserve"> Alliance™</w:t>
      </w:r>
      <w:r>
        <w:br/>
        <w:t xml:space="preserve">5177 </w:t>
      </w:r>
      <w:proofErr w:type="spellStart"/>
      <w:r>
        <w:t>Brandin</w:t>
      </w:r>
      <w:proofErr w:type="spellEnd"/>
      <w:r>
        <w:t xml:space="preserve"> Court</w:t>
      </w:r>
      <w:r>
        <w:br/>
        <w:t>Fremont, CA 94538</w:t>
      </w:r>
      <w:r>
        <w:br/>
        <w:t>United States</w:t>
      </w:r>
    </w:p>
    <w:p w14:paraId="4767336C" w14:textId="77777777" w:rsidR="0007322C" w:rsidRPr="00B20B07" w:rsidRDefault="0007322C" w:rsidP="0007322C">
      <w:pPr>
        <w:pStyle w:val="Paragraph"/>
      </w:pPr>
      <w:r w:rsidRPr="00D30DAC">
        <w:t>Note: All Company, brand and product names may be trademarks that are the sole prop</w:t>
      </w:r>
      <w:r>
        <w:t>erty of their respective owners.</w:t>
      </w:r>
    </w:p>
    <w:p w14:paraId="5D2C8BF3" w14:textId="77777777" w:rsidR="005C6BD7" w:rsidRPr="00B20B07" w:rsidRDefault="005C6BD7" w:rsidP="00C10BA9"/>
    <w:sectPr w:rsidR="005C6BD7" w:rsidRPr="00B20B07" w:rsidSect="007A32B2">
      <w:headerReference w:type="default" r:id="rId70"/>
      <w:footerReference w:type="default" r:id="rId71"/>
      <w:footerReference w:type="first" r:id="rId72"/>
      <w:footnotePr>
        <w:numRestart w:val="eachPage"/>
      </w:footnotePr>
      <w:endnotePr>
        <w:numFmt w:val="decimal"/>
      </w:endnotePr>
      <w:pgSz w:w="11900" w:h="16840"/>
      <w:pgMar w:top="1800" w:right="1440" w:bottom="1247" w:left="1440" w:header="1235" w:footer="682" w:gutter="0"/>
      <w:lnNumType w:countBy="1" w:restart="continuou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E74C1" w14:textId="77777777" w:rsidR="00F72626" w:rsidRDefault="00F72626">
      <w:r>
        <w:separator/>
      </w:r>
    </w:p>
  </w:endnote>
  <w:endnote w:type="continuationSeparator" w:id="0">
    <w:p w14:paraId="73B80E8D" w14:textId="77777777" w:rsidR="00F72626" w:rsidRDefault="00F72626">
      <w:r>
        <w:continuationSeparator/>
      </w:r>
    </w:p>
  </w:endnote>
  <w:endnote w:type="continuationNotice" w:id="1">
    <w:p w14:paraId="3747E216" w14:textId="77777777" w:rsidR="00F72626" w:rsidRDefault="00F726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Helvetica-Bold">
    <w:altName w:val="Arial"/>
    <w:charset w:val="00"/>
    <w:family w:val="auto"/>
    <w:pitch w:val="variable"/>
    <w:sig w:usb0="E00002FF" w:usb1="5000785B" w:usb2="00000000" w:usb3="00000000" w:csb0="0000019F" w:csb1="00000000"/>
  </w:font>
  <w:font w:name="Helvetica-Oblique">
    <w:altName w:val="Arial"/>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Bold">
    <w:charset w:val="00"/>
    <w:family w:val="auto"/>
    <w:pitch w:val="variable"/>
    <w:sig w:usb0="E1002EFF" w:usb1="C000605B" w:usb2="00000029" w:usb3="00000000" w:csb0="000101F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charset w:val="00"/>
    <w:family w:val="auto"/>
    <w:pitch w:val="variable"/>
    <w:sig w:usb0="E0002AEF" w:usb1="C0007841" w:usb2="00000009" w:usb3="00000000" w:csb0="000001FF" w:csb1="00000000"/>
  </w:font>
  <w:font w:name="Arial-BoldMT">
    <w:altName w:val="Arial"/>
    <w:charset w:val="00"/>
    <w:family w:val="auto"/>
    <w:pitch w:val="variable"/>
    <w:sig w:usb0="00000000" w:usb1="C0007843" w:usb2="00000009" w:usb3="00000000" w:csb0="000001FF" w:csb1="00000000"/>
  </w:font>
  <w:font w:name="ArialMT">
    <w:altName w:val="Arial"/>
    <w:charset w:val="00"/>
    <w:family w:val="auto"/>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563"/>
      <w:gridCol w:w="2079"/>
      <w:gridCol w:w="3378"/>
    </w:tblGrid>
    <w:tr w:rsidR="00F72626" w14:paraId="22E0A437" w14:textId="77777777" w:rsidTr="00372894">
      <w:tc>
        <w:tcPr>
          <w:tcW w:w="3652" w:type="dxa"/>
        </w:tcPr>
        <w:p w14:paraId="765EA41A" w14:textId="40D4A3AF" w:rsidR="00F72626" w:rsidRPr="00372894" w:rsidRDefault="00F72626" w:rsidP="001D295E">
          <w:pPr>
            <w:pStyle w:val="Footer"/>
            <w:tabs>
              <w:tab w:val="center" w:pos="4536"/>
              <w:tab w:val="left" w:pos="5387"/>
            </w:tabs>
            <w:jc w:val="left"/>
            <w:rPr>
              <w:rFonts w:cs="Times New Roman"/>
            </w:rPr>
          </w:pPr>
          <w:r w:rsidRPr="00372894">
            <w:rPr>
              <w:rFonts w:cs="Times New Roman"/>
            </w:rPr>
            <w:t>©</w:t>
          </w:r>
          <w:r>
            <w:rPr>
              <w:rFonts w:cs="Times New Roman"/>
            </w:rPr>
            <w:t>2021</w:t>
          </w:r>
          <w:r w:rsidRPr="00372894">
            <w:rPr>
              <w:rFonts w:cs="Times New Roman"/>
            </w:rPr>
            <w:t xml:space="preserve"> </w:t>
          </w:r>
          <w:proofErr w:type="spellStart"/>
          <w:r>
            <w:rPr>
              <w:rFonts w:cs="Times New Roman"/>
            </w:rPr>
            <w:t>LoRa</w:t>
          </w:r>
          <w:proofErr w:type="spellEnd"/>
          <w:r>
            <w:rPr>
              <w:rFonts w:cs="Times New Roman"/>
            </w:rPr>
            <w:t>™ Alliance</w:t>
          </w:r>
        </w:p>
      </w:tc>
      <w:tc>
        <w:tcPr>
          <w:tcW w:w="2126" w:type="dxa"/>
        </w:tcPr>
        <w:p w14:paraId="27CA5ECA" w14:textId="77777777" w:rsidR="00F72626" w:rsidRDefault="00F72626" w:rsidP="006F66AC">
          <w:pPr>
            <w:pStyle w:val="Footer"/>
            <w:tabs>
              <w:tab w:val="center" w:pos="4536"/>
              <w:tab w:val="left" w:pos="5387"/>
            </w:tabs>
            <w:rPr>
              <w:rFonts w:cs="Times New Roman"/>
              <w:sz w:val="18"/>
            </w:rPr>
          </w:pPr>
          <w:r>
            <w:rPr>
              <w:rFonts w:cs="Times New Roman"/>
            </w:rPr>
            <w:t xml:space="preserve">Page </w:t>
          </w:r>
          <w:r>
            <w:rPr>
              <w:rFonts w:cs="Times New Roman"/>
            </w:rPr>
            <w:fldChar w:fldCharType="begin"/>
          </w:r>
          <w:r>
            <w:rPr>
              <w:rFonts w:cs="Times New Roman"/>
            </w:rPr>
            <w:instrText>PAGE</w:instrText>
          </w:r>
          <w:r>
            <w:rPr>
              <w:rFonts w:cs="Times New Roman"/>
            </w:rPr>
            <w:fldChar w:fldCharType="separate"/>
          </w:r>
          <w:r>
            <w:rPr>
              <w:rFonts w:cs="Times New Roman"/>
              <w:noProof/>
            </w:rPr>
            <w:t>2</w:t>
          </w:r>
          <w:r>
            <w:rPr>
              <w:rFonts w:cs="Times New Roman"/>
            </w:rPr>
            <w:fldChar w:fldCharType="end"/>
          </w:r>
          <w:r>
            <w:rPr>
              <w:rFonts w:cs="Times New Roman"/>
            </w:rPr>
            <w:t xml:space="preserve"> of </w:t>
          </w:r>
          <w:r>
            <w:rPr>
              <w:rFonts w:cs="Times New Roman"/>
            </w:rPr>
            <w:fldChar w:fldCharType="begin"/>
          </w:r>
          <w:r>
            <w:rPr>
              <w:rFonts w:cs="Times New Roman"/>
            </w:rPr>
            <w:instrText xml:space="preserve"> NUMPAGES   \* MERGEFORMAT </w:instrText>
          </w:r>
          <w:r>
            <w:rPr>
              <w:rFonts w:cs="Times New Roman"/>
            </w:rPr>
            <w:fldChar w:fldCharType="separate"/>
          </w:r>
          <w:r>
            <w:rPr>
              <w:rFonts w:cs="Times New Roman"/>
              <w:noProof/>
            </w:rPr>
            <w:t>40</w:t>
          </w:r>
          <w:r>
            <w:rPr>
              <w:rFonts w:cs="Times New Roman"/>
            </w:rPr>
            <w:fldChar w:fldCharType="end"/>
          </w:r>
        </w:p>
      </w:tc>
      <w:tc>
        <w:tcPr>
          <w:tcW w:w="3458" w:type="dxa"/>
        </w:tcPr>
        <w:p w14:paraId="19A32574" w14:textId="77777777" w:rsidR="00F72626" w:rsidRPr="004C0B04" w:rsidRDefault="00F72626" w:rsidP="006F66AC">
          <w:pPr>
            <w:pStyle w:val="Footer"/>
            <w:tabs>
              <w:tab w:val="center" w:pos="4536"/>
              <w:tab w:val="left" w:pos="5387"/>
            </w:tabs>
            <w:rPr>
              <w:rFonts w:cs="Times New Roman"/>
              <w:sz w:val="14"/>
            </w:rPr>
          </w:pPr>
          <w:r w:rsidRPr="00010215">
            <w:rPr>
              <w:rFonts w:cs="Times New Roman"/>
              <w:sz w:val="14"/>
            </w:rPr>
            <w:t>The authors reserve the right to change specification</w:t>
          </w:r>
          <w:r>
            <w:rPr>
              <w:rFonts w:cs="Times New Roman"/>
              <w:sz w:val="14"/>
            </w:rPr>
            <w:t>s</w:t>
          </w:r>
          <w:r w:rsidRPr="00010215">
            <w:rPr>
              <w:rFonts w:cs="Times New Roman"/>
              <w:sz w:val="14"/>
            </w:rPr>
            <w:t xml:space="preserve"> without notice</w:t>
          </w:r>
          <w:r>
            <w:rPr>
              <w:rFonts w:cs="Times New Roman"/>
              <w:sz w:val="14"/>
            </w:rPr>
            <w:t>.</w:t>
          </w:r>
        </w:p>
      </w:tc>
    </w:tr>
  </w:tbl>
  <w:p w14:paraId="1F0899FD" w14:textId="77777777" w:rsidR="00F72626" w:rsidRPr="00010215" w:rsidRDefault="00F72626" w:rsidP="00010215">
    <w:pPr>
      <w:pStyle w:val="Footer"/>
      <w:tabs>
        <w:tab w:val="center" w:pos="4536"/>
        <w:tab w:val="left" w:pos="5387"/>
      </w:tabs>
      <w:rPr>
        <w:rFonts w:cs="Times New Roman"/>
        <w:sz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563"/>
      <w:gridCol w:w="2079"/>
      <w:gridCol w:w="3378"/>
    </w:tblGrid>
    <w:tr w:rsidR="00F72626" w14:paraId="423B0AB0" w14:textId="77777777" w:rsidTr="00560DEF">
      <w:tc>
        <w:tcPr>
          <w:tcW w:w="3652" w:type="dxa"/>
        </w:tcPr>
        <w:p w14:paraId="60B50CC7" w14:textId="60CF05E9" w:rsidR="00F72626" w:rsidRPr="00372894" w:rsidRDefault="00F72626" w:rsidP="00257515">
          <w:pPr>
            <w:pStyle w:val="Footer"/>
            <w:tabs>
              <w:tab w:val="center" w:pos="4536"/>
              <w:tab w:val="left" w:pos="5387"/>
            </w:tabs>
            <w:jc w:val="left"/>
            <w:rPr>
              <w:rFonts w:cs="Times New Roman"/>
            </w:rPr>
          </w:pPr>
          <w:r w:rsidRPr="00372894">
            <w:rPr>
              <w:rFonts w:cs="Times New Roman"/>
            </w:rPr>
            <w:t>©</w:t>
          </w:r>
          <w:r>
            <w:rPr>
              <w:rFonts w:cs="Times New Roman"/>
            </w:rPr>
            <w:t>2021</w:t>
          </w:r>
          <w:r w:rsidRPr="00372894">
            <w:rPr>
              <w:rFonts w:cs="Times New Roman"/>
            </w:rPr>
            <w:t xml:space="preserve"> </w:t>
          </w:r>
          <w:proofErr w:type="spellStart"/>
          <w:r>
            <w:rPr>
              <w:rFonts w:cs="Times New Roman"/>
            </w:rPr>
            <w:t>LoRa</w:t>
          </w:r>
          <w:proofErr w:type="spellEnd"/>
          <w:r>
            <w:rPr>
              <w:rFonts w:cs="Times New Roman"/>
            </w:rPr>
            <w:t>™ Alliance</w:t>
          </w:r>
        </w:p>
      </w:tc>
      <w:tc>
        <w:tcPr>
          <w:tcW w:w="2126" w:type="dxa"/>
        </w:tcPr>
        <w:p w14:paraId="1CB81672" w14:textId="77777777" w:rsidR="00F72626" w:rsidRDefault="00F72626" w:rsidP="00560DEF">
          <w:pPr>
            <w:pStyle w:val="Footer"/>
            <w:tabs>
              <w:tab w:val="center" w:pos="4536"/>
              <w:tab w:val="left" w:pos="5387"/>
            </w:tabs>
            <w:rPr>
              <w:rFonts w:cs="Times New Roman"/>
              <w:sz w:val="18"/>
            </w:rPr>
          </w:pPr>
          <w:r>
            <w:rPr>
              <w:rFonts w:cs="Times New Roman"/>
            </w:rPr>
            <w:t xml:space="preserve">Page </w:t>
          </w:r>
          <w:r>
            <w:rPr>
              <w:rFonts w:cs="Times New Roman"/>
            </w:rPr>
            <w:fldChar w:fldCharType="begin"/>
          </w:r>
          <w:r>
            <w:rPr>
              <w:rFonts w:cs="Times New Roman"/>
            </w:rPr>
            <w:instrText>PAGE</w:instrText>
          </w:r>
          <w:r>
            <w:rPr>
              <w:rFonts w:cs="Times New Roman"/>
            </w:rPr>
            <w:fldChar w:fldCharType="separate"/>
          </w:r>
          <w:r>
            <w:rPr>
              <w:rFonts w:cs="Times New Roman"/>
              <w:noProof/>
            </w:rPr>
            <w:t>1</w:t>
          </w:r>
          <w:r>
            <w:rPr>
              <w:rFonts w:cs="Times New Roman"/>
            </w:rPr>
            <w:fldChar w:fldCharType="end"/>
          </w:r>
          <w:r>
            <w:rPr>
              <w:rFonts w:cs="Times New Roman"/>
            </w:rPr>
            <w:t xml:space="preserve"> of </w:t>
          </w:r>
          <w:r>
            <w:rPr>
              <w:rFonts w:cs="Times New Roman"/>
            </w:rPr>
            <w:fldChar w:fldCharType="begin"/>
          </w:r>
          <w:r>
            <w:rPr>
              <w:rFonts w:cs="Times New Roman"/>
            </w:rPr>
            <w:instrText xml:space="preserve"> NUMPAGES   \* MERGEFORMAT </w:instrText>
          </w:r>
          <w:r>
            <w:rPr>
              <w:rFonts w:cs="Times New Roman"/>
            </w:rPr>
            <w:fldChar w:fldCharType="separate"/>
          </w:r>
          <w:r>
            <w:rPr>
              <w:rFonts w:cs="Times New Roman"/>
              <w:noProof/>
            </w:rPr>
            <w:t>40</w:t>
          </w:r>
          <w:r>
            <w:rPr>
              <w:rFonts w:cs="Times New Roman"/>
            </w:rPr>
            <w:fldChar w:fldCharType="end"/>
          </w:r>
        </w:p>
      </w:tc>
      <w:tc>
        <w:tcPr>
          <w:tcW w:w="3458" w:type="dxa"/>
        </w:tcPr>
        <w:p w14:paraId="5D41D952" w14:textId="77777777" w:rsidR="00F72626" w:rsidRPr="004C0B04" w:rsidRDefault="00F72626" w:rsidP="00560DEF">
          <w:pPr>
            <w:pStyle w:val="Footer"/>
            <w:tabs>
              <w:tab w:val="center" w:pos="4536"/>
              <w:tab w:val="left" w:pos="5387"/>
            </w:tabs>
            <w:rPr>
              <w:rFonts w:cs="Times New Roman"/>
              <w:sz w:val="14"/>
            </w:rPr>
          </w:pPr>
          <w:r w:rsidRPr="00010215">
            <w:rPr>
              <w:rFonts w:cs="Times New Roman"/>
              <w:sz w:val="14"/>
            </w:rPr>
            <w:t>The authors reserve the right to change specification</w:t>
          </w:r>
          <w:r>
            <w:rPr>
              <w:rFonts w:cs="Times New Roman"/>
              <w:sz w:val="14"/>
            </w:rPr>
            <w:t>s</w:t>
          </w:r>
          <w:r w:rsidRPr="00010215">
            <w:rPr>
              <w:rFonts w:cs="Times New Roman"/>
              <w:sz w:val="14"/>
            </w:rPr>
            <w:t xml:space="preserve"> without notice</w:t>
          </w:r>
          <w:r>
            <w:rPr>
              <w:rFonts w:cs="Times New Roman"/>
              <w:sz w:val="14"/>
            </w:rPr>
            <w:t>.</w:t>
          </w:r>
        </w:p>
      </w:tc>
    </w:tr>
  </w:tbl>
  <w:p w14:paraId="6E15CAFD" w14:textId="77777777" w:rsidR="00F72626" w:rsidRPr="00151ABC" w:rsidRDefault="00F72626" w:rsidP="00151ABC">
    <w:pPr>
      <w:pStyle w:val="Footer"/>
      <w:jc w:val="left"/>
      <w:rPr>
        <w:sz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EEAED" w14:textId="77777777" w:rsidR="00F72626" w:rsidRDefault="00F72626">
      <w:r>
        <w:separator/>
      </w:r>
    </w:p>
  </w:footnote>
  <w:footnote w:type="continuationSeparator" w:id="0">
    <w:p w14:paraId="28570CA3" w14:textId="77777777" w:rsidR="00F72626" w:rsidRDefault="00F72626">
      <w:r>
        <w:continuationSeparator/>
      </w:r>
    </w:p>
  </w:footnote>
  <w:footnote w:type="continuationNotice" w:id="1">
    <w:p w14:paraId="623BBA12" w14:textId="77777777" w:rsidR="00F72626" w:rsidRDefault="00F72626"/>
  </w:footnote>
  <w:footnote w:id="2">
    <w:p w14:paraId="491B8286" w14:textId="21AFCD3A" w:rsidR="00F72626" w:rsidRPr="00BD2D5A" w:rsidRDefault="00F72626">
      <w:pPr>
        <w:pStyle w:val="FootnoteText"/>
      </w:pPr>
      <w:r>
        <w:rPr>
          <w:rStyle w:val="FootnoteReference"/>
        </w:rPr>
        <w:footnoteRef/>
      </w:r>
      <w:r>
        <w:t xml:space="preserve"> Test is applicable only if gateway has an external antenna connector</w:t>
      </w:r>
    </w:p>
  </w:footnote>
  <w:footnote w:id="3">
    <w:p w14:paraId="6584E829" w14:textId="2EFEA53F" w:rsidR="00F72626" w:rsidRPr="00DA03DF" w:rsidRDefault="00F72626">
      <w:pPr>
        <w:pStyle w:val="FootnoteText"/>
      </w:pPr>
      <w:r>
        <w:rPr>
          <w:rStyle w:val="FootnoteReference"/>
        </w:rPr>
        <w:footnoteRef/>
      </w:r>
      <w:r>
        <w:t xml:space="preserve"> 5MHz above anticipated ISM band extension to 933MHz</w:t>
      </w:r>
    </w:p>
  </w:footnote>
  <w:footnote w:id="4">
    <w:p w14:paraId="1E61F61F" w14:textId="4408C7FA" w:rsidR="00F72626" w:rsidRPr="003F41FF" w:rsidRDefault="00F72626">
      <w:pPr>
        <w:pStyle w:val="FootnoteText"/>
        <w:rPr>
          <w:lang w:val="en-CA"/>
        </w:rPr>
      </w:pPr>
      <w:r>
        <w:rPr>
          <w:rStyle w:val="FootnoteReference"/>
        </w:rPr>
        <w:footnoteRef/>
      </w:r>
      <w:r>
        <w:t xml:space="preserve"> </w:t>
      </w:r>
      <w:r>
        <w:rPr>
          <w:lang w:val="en-CA"/>
        </w:rPr>
        <w:t>Ensure that Measured Tx Power Max does not exceed local regulatory limits</w:t>
      </w:r>
    </w:p>
  </w:footnote>
  <w:footnote w:id="5">
    <w:p w14:paraId="6334AE57" w14:textId="5B4931DC" w:rsidR="00F72626" w:rsidRPr="006644F4" w:rsidRDefault="00F72626">
      <w:pPr>
        <w:pStyle w:val="FootnoteText"/>
        <w:rPr>
          <w:lang w:val="en-CA"/>
        </w:rPr>
      </w:pPr>
      <w:r>
        <w:rPr>
          <w:rStyle w:val="FootnoteReference"/>
        </w:rPr>
        <w:footnoteRef/>
      </w:r>
      <w:r>
        <w:t xml:space="preserve"> </w:t>
      </w:r>
      <w:r>
        <w:rPr>
          <w:lang w:val="en-CA"/>
        </w:rPr>
        <w:t xml:space="preserve">Assumes Gateway RF filtering of 57dB and an IIP3 of -43dBm as described in </w:t>
      </w:r>
      <w:sdt>
        <w:sdtPr>
          <w:rPr>
            <w:lang w:val="en-CA"/>
          </w:rPr>
          <w:id w:val="1274050539"/>
          <w:citation/>
        </w:sdtPr>
        <w:sdtContent>
          <w:r>
            <w:rPr>
              <w:lang w:val="en-CA"/>
            </w:rPr>
            <w:fldChar w:fldCharType="begin"/>
          </w:r>
          <w:r>
            <w:rPr>
              <w:lang w:val="en-CA"/>
            </w:rPr>
            <w:instrText xml:space="preserve">CITATION MGi \l 4105 </w:instrText>
          </w:r>
          <w:r>
            <w:rPr>
              <w:lang w:val="en-CA"/>
            </w:rPr>
            <w:fldChar w:fldCharType="separate"/>
          </w:r>
          <w:r w:rsidRPr="00EA311F">
            <w:rPr>
              <w:noProof/>
              <w:lang w:val="en-CA"/>
            </w:rPr>
            <w:t>[1]</w:t>
          </w:r>
          <w:r>
            <w:rPr>
              <w:lang w:val="en-CA"/>
            </w:rPr>
            <w:fldChar w:fldCharType="end"/>
          </w:r>
        </w:sdtContent>
      </w:sdt>
      <w:r>
        <w:rPr>
          <w:lang w:val="en-C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32"/>
      <w:gridCol w:w="4478"/>
    </w:tblGrid>
    <w:tr w:rsidR="00F72626" w14:paraId="018A3A1F" w14:textId="77777777" w:rsidTr="00CF0FCB">
      <w:tc>
        <w:tcPr>
          <w:tcW w:w="4618" w:type="dxa"/>
        </w:tcPr>
        <w:p w14:paraId="7898D2B0" w14:textId="250C9711" w:rsidR="00F72626" w:rsidRDefault="00F72626" w:rsidP="00CF0FCB">
          <w:pPr>
            <w:pStyle w:val="Header"/>
            <w:jc w:val="left"/>
          </w:pPr>
          <w:r>
            <w:rPr>
              <w:noProof/>
            </w:rPr>
            <w:drawing>
              <wp:inline distT="0" distB="0" distL="0" distR="0" wp14:anchorId="3A1818E4" wp14:editId="2330A3C9">
                <wp:extent cx="1608512"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612479" cy="439231"/>
                        </a:xfrm>
                        <a:prstGeom prst="rect">
                          <a:avLst/>
                        </a:prstGeom>
                      </pic:spPr>
                    </pic:pic>
                  </a:graphicData>
                </a:graphic>
              </wp:inline>
            </w:drawing>
          </w:r>
        </w:p>
      </w:tc>
      <w:tc>
        <w:tcPr>
          <w:tcW w:w="4618" w:type="dxa"/>
          <w:vAlign w:val="center"/>
        </w:tcPr>
        <w:p w14:paraId="19D7A965" w14:textId="4CB8AA23" w:rsidR="00F72626" w:rsidRPr="00A84109" w:rsidRDefault="00F72626" w:rsidP="003C7A46">
          <w:pPr>
            <w:pStyle w:val="Header"/>
            <w:jc w:val="right"/>
            <w:rPr>
              <w:rFonts w:cs="Arial"/>
            </w:rPr>
          </w:pPr>
          <w:sdt>
            <w:sdtPr>
              <w:rPr>
                <w:rFonts w:cs="Arial"/>
              </w:rPr>
              <w:alias w:val="Titre "/>
              <w:tag w:val=""/>
              <w:id w:val="-1953775956"/>
              <w:dataBinding w:prefixMappings="xmlns:ns0='http://purl.org/dc/elements/1.1/' xmlns:ns1='http://schemas.openxmlformats.org/package/2006/metadata/core-properties' " w:xpath="/ns1:coreProperties[1]/ns0:title[1]" w:storeItemID="{6C3C8BC8-F283-45AE-878A-BAB7291924A1}"/>
              <w:text/>
            </w:sdtPr>
            <w:sdtContent>
              <w:r>
                <w:rPr>
                  <w:rFonts w:cs="Arial"/>
                </w:rPr>
                <w:t>Gateway Test and Measurement Guidelines</w:t>
              </w:r>
            </w:sdtContent>
          </w:sdt>
          <w:r w:rsidRPr="00A84109">
            <w:rPr>
              <w:rFonts w:cs="Arial"/>
            </w:rPr>
            <w:t xml:space="preserve"> </w:t>
          </w:r>
          <w:sdt>
            <w:sdtPr>
              <w:rPr>
                <w:rFonts w:cs="Arial"/>
                <w:bCs/>
              </w:rPr>
              <w:alias w:val="État "/>
              <w:tag w:val=""/>
              <w:id w:val="1123970954"/>
              <w:dataBinding w:prefixMappings="xmlns:ns0='http://purl.org/dc/elements/1.1/' xmlns:ns1='http://schemas.openxmlformats.org/package/2006/metadata/core-properties' " w:xpath="/ns1:coreProperties[1]/ns1:contentStatus[1]" w:storeItemID="{6C3C8BC8-F283-45AE-878A-BAB7291924A1}"/>
              <w:text/>
            </w:sdtPr>
            <w:sdtContent>
              <w:r>
                <w:rPr>
                  <w:rFonts w:cs="Arial"/>
                  <w:bCs/>
                </w:rPr>
                <w:t>Draft 3</w:t>
              </w:r>
            </w:sdtContent>
          </w:sdt>
          <w:r w:rsidRPr="00A84109">
            <w:rPr>
              <w:rFonts w:cs="Arial"/>
              <w:bCs/>
            </w:rPr>
            <w:t xml:space="preserve"> </w:t>
          </w:r>
        </w:p>
      </w:tc>
    </w:tr>
  </w:tbl>
  <w:p w14:paraId="2EE4741B" w14:textId="77777777" w:rsidR="00F72626" w:rsidRPr="00151ABC" w:rsidRDefault="00F72626" w:rsidP="00CF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51E2E"/>
    <w:multiLevelType w:val="hybridMultilevel"/>
    <w:tmpl w:val="6B447A40"/>
    <w:lvl w:ilvl="0" w:tplc="2A580134">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 w15:restartNumberingAfterBreak="0">
    <w:nsid w:val="06058ED8"/>
    <w:multiLevelType w:val="multilevel"/>
    <w:tmpl w:val="0CA45EEC"/>
    <w:styleLink w:val="TieredList"/>
    <w:lvl w:ilvl="0">
      <w:start w:val="1"/>
      <w:numFmt w:val="decimal"/>
      <w:lvlText w:val="%1."/>
      <w:lvlJc w:val="left"/>
      <w:pPr>
        <w:ind w:left="648" w:hanging="648"/>
      </w:pPr>
    </w:lvl>
    <w:lvl w:ilvl="1">
      <w:start w:val="1"/>
      <w:numFmt w:val="decimal"/>
      <w:lvlText w:val="%1.%2."/>
      <w:lvlJc w:val="left"/>
      <w:pPr>
        <w:ind w:left="868" w:hanging="868"/>
      </w:pPr>
    </w:lvl>
    <w:lvl w:ilvl="2">
      <w:start w:val="1"/>
      <w:numFmt w:val="decimal"/>
      <w:lvlText w:val="%1.%2.%3."/>
      <w:lvlJc w:val="left"/>
      <w:pPr>
        <w:ind w:left="1088" w:hanging="1088"/>
      </w:pPr>
    </w:lvl>
    <w:lvl w:ilvl="3">
      <w:start w:val="1"/>
      <w:numFmt w:val="decimal"/>
      <w:lvlText w:val="%1.%2.%3.%4."/>
      <w:lvlJc w:val="left"/>
      <w:pPr>
        <w:ind w:left="1308" w:hanging="1308"/>
      </w:pPr>
    </w:lvl>
    <w:lvl w:ilvl="4">
      <w:start w:val="1"/>
      <w:numFmt w:val="decimal"/>
      <w:lvlText w:val="%1.%2.%3.%4.%5."/>
      <w:lvlJc w:val="left"/>
      <w:pPr>
        <w:ind w:left="1528" w:hanging="1528"/>
      </w:pPr>
    </w:lvl>
    <w:lvl w:ilvl="5">
      <w:start w:val="1"/>
      <w:numFmt w:val="decimal"/>
      <w:lvlText w:val="%1.%2.%3.%4.%5.%6."/>
      <w:lvlJc w:val="left"/>
      <w:pPr>
        <w:ind w:left="1748" w:hanging="1748"/>
      </w:pPr>
    </w:lvl>
    <w:lvl w:ilvl="6">
      <w:start w:val="1"/>
      <w:numFmt w:val="decimal"/>
      <w:lvlText w:val="%1.%2.%3.%4.%5.%6.%7."/>
      <w:lvlJc w:val="left"/>
      <w:pPr>
        <w:ind w:left="1968" w:hanging="1968"/>
      </w:pPr>
    </w:lvl>
    <w:lvl w:ilvl="7">
      <w:start w:val="1"/>
      <w:numFmt w:val="decimal"/>
      <w:lvlText w:val="%1.%2.%3.%4.%5.%6.%7.%8."/>
      <w:lvlJc w:val="left"/>
      <w:pPr>
        <w:ind w:left="2188" w:hanging="2188"/>
      </w:pPr>
    </w:lvl>
    <w:lvl w:ilvl="8">
      <w:start w:val="1"/>
      <w:numFmt w:val="decimal"/>
      <w:lvlText w:val="%1.%2.%3.%4.%5.%6.%7.%8.%9."/>
      <w:lvlJc w:val="left"/>
      <w:pPr>
        <w:ind w:left="2408" w:hanging="2408"/>
      </w:pPr>
    </w:lvl>
  </w:abstractNum>
  <w:abstractNum w:abstractNumId="2" w15:restartNumberingAfterBreak="0">
    <w:nsid w:val="06811FE0"/>
    <w:multiLevelType w:val="hybridMultilevel"/>
    <w:tmpl w:val="B590D54E"/>
    <w:lvl w:ilvl="0" w:tplc="C10A144A">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15:restartNumberingAfterBreak="0">
    <w:nsid w:val="0E586BB9"/>
    <w:multiLevelType w:val="hybridMultilevel"/>
    <w:tmpl w:val="3814CE88"/>
    <w:lvl w:ilvl="0" w:tplc="53C4DD30">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4" w15:restartNumberingAfterBreak="0">
    <w:nsid w:val="0F8F197E"/>
    <w:multiLevelType w:val="hybridMultilevel"/>
    <w:tmpl w:val="DEB42CAA"/>
    <w:lvl w:ilvl="0" w:tplc="4BB60CA2">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5" w15:restartNumberingAfterBreak="0">
    <w:nsid w:val="129C1782"/>
    <w:multiLevelType w:val="hybridMultilevel"/>
    <w:tmpl w:val="B43283CC"/>
    <w:lvl w:ilvl="0" w:tplc="63841512">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6" w15:restartNumberingAfterBreak="0">
    <w:nsid w:val="18214E90"/>
    <w:multiLevelType w:val="hybridMultilevel"/>
    <w:tmpl w:val="E1A8773A"/>
    <w:lvl w:ilvl="0" w:tplc="75D252B4">
      <w:start w:val="1"/>
      <w:numFmt w:val="decimal"/>
      <w:lvlText w:val="%1."/>
      <w:lvlJc w:val="left"/>
      <w:pPr>
        <w:ind w:left="446" w:hanging="360"/>
      </w:pPr>
      <w:rPr>
        <w:rFonts w:hint="default"/>
        <w:b w:val="0"/>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7" w15:restartNumberingAfterBreak="0">
    <w:nsid w:val="18BE655C"/>
    <w:multiLevelType w:val="hybridMultilevel"/>
    <w:tmpl w:val="7C02EE8A"/>
    <w:lvl w:ilvl="0" w:tplc="1C9844EC">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8" w15:restartNumberingAfterBreak="0">
    <w:nsid w:val="1B7F0133"/>
    <w:multiLevelType w:val="multilevel"/>
    <w:tmpl w:val="48E04E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C06DAC8"/>
    <w:multiLevelType w:val="hybridMultilevel"/>
    <w:tmpl w:val="00000000"/>
    <w:styleLink w:val="Outline"/>
    <w:lvl w:ilvl="0" w:tplc="FFFFFFFF">
      <w:start w:val="1"/>
      <w:numFmt w:val="upperRoman"/>
      <w:lvlText w:val="%1."/>
      <w:lvlJc w:val="left"/>
      <w:pPr>
        <w:ind w:left="360" w:hanging="360"/>
      </w:pPr>
    </w:lvl>
    <w:lvl w:ilvl="1" w:tplc="FFFFFFFF">
      <w:start w:val="1"/>
      <w:numFmt w:val="upperLetter"/>
      <w:lvlText w:val="%2."/>
      <w:lvlJc w:val="left"/>
      <w:pPr>
        <w:ind w:left="720" w:hanging="360"/>
      </w:pPr>
    </w:lvl>
    <w:lvl w:ilvl="2" w:tplc="FFFFFFFF">
      <w:start w:val="1"/>
      <w:numFmt w:val="decimal"/>
      <w:lvlText w:val="%3."/>
      <w:lvlJc w:val="left"/>
      <w:pPr>
        <w:ind w:left="1080" w:hanging="360"/>
      </w:pPr>
    </w:lvl>
    <w:lvl w:ilvl="3" w:tplc="FFFFFFFF">
      <w:start w:val="1"/>
      <w:numFmt w:val="lowerLetter"/>
      <w:lvlText w:val="%4)"/>
      <w:lvlJc w:val="left"/>
      <w:pPr>
        <w:ind w:left="1440" w:hanging="360"/>
      </w:pPr>
    </w:lvl>
    <w:lvl w:ilvl="4" w:tplc="FFFFFFFF">
      <w:start w:val="1"/>
      <w:numFmt w:val="decimal"/>
      <w:lvlText w:val="(%5)"/>
      <w:lvlJc w:val="left"/>
      <w:pPr>
        <w:ind w:left="1800" w:hanging="360"/>
      </w:pPr>
    </w:lvl>
    <w:lvl w:ilvl="5" w:tplc="FFFFFFFF">
      <w:start w:val="1"/>
      <w:numFmt w:val="lowerLetter"/>
      <w:lvlText w:val="(%6)"/>
      <w:lvlJc w:val="left"/>
      <w:pPr>
        <w:ind w:left="2160" w:hanging="360"/>
      </w:pPr>
    </w:lvl>
    <w:lvl w:ilvl="6" w:tplc="FFFFFFFF">
      <w:start w:val="1"/>
      <w:numFmt w:val="lowerRoman"/>
      <w:lvlText w:val="(%7)"/>
      <w:lvlJc w:val="left"/>
      <w:pPr>
        <w:ind w:left="2520" w:hanging="360"/>
      </w:pPr>
    </w:lvl>
    <w:lvl w:ilvl="7" w:tplc="FFFFFFFF">
      <w:start w:val="1"/>
      <w:numFmt w:val="lowerLetter"/>
      <w:lvlText w:val="(%8)"/>
      <w:lvlJc w:val="left"/>
      <w:pPr>
        <w:ind w:left="2880" w:hanging="360"/>
      </w:pPr>
    </w:lvl>
    <w:lvl w:ilvl="8" w:tplc="FFFFFFFF">
      <w:start w:val="1"/>
      <w:numFmt w:val="lowerRoman"/>
      <w:lvlText w:val="(%9)"/>
      <w:lvlJc w:val="left"/>
      <w:pPr>
        <w:ind w:left="3240" w:hanging="360"/>
      </w:pPr>
    </w:lvl>
  </w:abstractNum>
  <w:abstractNum w:abstractNumId="10" w15:restartNumberingAfterBreak="0">
    <w:nsid w:val="2618159E"/>
    <w:multiLevelType w:val="hybridMultilevel"/>
    <w:tmpl w:val="E6E0C432"/>
    <w:lvl w:ilvl="0" w:tplc="F502022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1" w15:restartNumberingAfterBreak="0">
    <w:nsid w:val="33D2492C"/>
    <w:multiLevelType w:val="hybridMultilevel"/>
    <w:tmpl w:val="E7822022"/>
    <w:name w:val="LoRaCert432"/>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2" w15:restartNumberingAfterBreak="0">
    <w:nsid w:val="358454D2"/>
    <w:multiLevelType w:val="hybridMultilevel"/>
    <w:tmpl w:val="1F22DA26"/>
    <w:lvl w:ilvl="0" w:tplc="9CE44E82">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3" w15:restartNumberingAfterBreak="0">
    <w:nsid w:val="37405DB9"/>
    <w:multiLevelType w:val="hybridMultilevel"/>
    <w:tmpl w:val="FBD0032C"/>
    <w:lvl w:ilvl="0" w:tplc="AE602CBE">
      <w:start w:val="1"/>
      <w:numFmt w:val="bullet"/>
      <w:pStyle w:val="Norm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B50C2A"/>
    <w:multiLevelType w:val="hybridMultilevel"/>
    <w:tmpl w:val="5F826A1E"/>
    <w:styleLink w:val="BulletList"/>
    <w:lvl w:ilvl="0" w:tplc="7AD81548">
      <w:start w:val="1"/>
      <w:numFmt w:val="bullet"/>
      <w:pStyle w:val="normalbullet0"/>
      <w:lvlText w:val="•"/>
      <w:lvlJc w:val="left"/>
      <w:pPr>
        <w:ind w:left="648" w:hanging="360"/>
      </w:pPr>
    </w:lvl>
    <w:lvl w:ilvl="1" w:tplc="FFFFFFFF">
      <w:start w:val="1"/>
      <w:numFmt w:val="bullet"/>
      <w:lvlText w:val="•"/>
      <w:lvlJc w:val="left"/>
      <w:pPr>
        <w:ind w:left="1008" w:hanging="360"/>
      </w:pPr>
    </w:lvl>
    <w:lvl w:ilvl="2" w:tplc="FFFFFFFF">
      <w:start w:val="1"/>
      <w:numFmt w:val="bullet"/>
      <w:lvlText w:val="•"/>
      <w:lvlJc w:val="left"/>
      <w:pPr>
        <w:ind w:left="1368" w:hanging="360"/>
      </w:pPr>
    </w:lvl>
    <w:lvl w:ilvl="3" w:tplc="FFFFFFFF">
      <w:start w:val="1"/>
      <w:numFmt w:val="bullet"/>
      <w:lvlText w:val="•"/>
      <w:lvlJc w:val="left"/>
      <w:pPr>
        <w:ind w:left="1728" w:hanging="360"/>
      </w:pPr>
    </w:lvl>
    <w:lvl w:ilvl="4" w:tplc="FFFFFFFF">
      <w:start w:val="1"/>
      <w:numFmt w:val="bullet"/>
      <w:lvlText w:val="•"/>
      <w:lvlJc w:val="left"/>
      <w:pPr>
        <w:ind w:left="2088" w:hanging="360"/>
      </w:pPr>
    </w:lvl>
    <w:lvl w:ilvl="5" w:tplc="FFFFFFFF">
      <w:start w:val="1"/>
      <w:numFmt w:val="bullet"/>
      <w:lvlText w:val="•"/>
      <w:lvlJc w:val="left"/>
      <w:pPr>
        <w:ind w:left="2448" w:hanging="360"/>
      </w:pPr>
    </w:lvl>
    <w:lvl w:ilvl="6" w:tplc="FFFFFFFF">
      <w:start w:val="1"/>
      <w:numFmt w:val="bullet"/>
      <w:lvlText w:val="•"/>
      <w:lvlJc w:val="left"/>
      <w:pPr>
        <w:ind w:left="2808" w:hanging="360"/>
      </w:pPr>
    </w:lvl>
    <w:lvl w:ilvl="7" w:tplc="FFFFFFFF">
      <w:start w:val="1"/>
      <w:numFmt w:val="bullet"/>
      <w:lvlText w:val="•"/>
      <w:lvlJc w:val="left"/>
      <w:pPr>
        <w:ind w:left="3168" w:hanging="360"/>
      </w:pPr>
    </w:lvl>
    <w:lvl w:ilvl="8" w:tplc="FFFFFFFF">
      <w:start w:val="1"/>
      <w:numFmt w:val="bullet"/>
      <w:lvlText w:val="•"/>
      <w:lvlJc w:val="left"/>
      <w:pPr>
        <w:ind w:left="3528" w:hanging="360"/>
      </w:pPr>
    </w:lvl>
  </w:abstractNum>
  <w:abstractNum w:abstractNumId="15" w15:restartNumberingAfterBreak="0">
    <w:nsid w:val="3B5B541A"/>
    <w:multiLevelType w:val="hybridMultilevel"/>
    <w:tmpl w:val="E1561F96"/>
    <w:lvl w:ilvl="0" w:tplc="DA78B4E2">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6" w15:restartNumberingAfterBreak="0">
    <w:nsid w:val="3C571132"/>
    <w:multiLevelType w:val="hybridMultilevel"/>
    <w:tmpl w:val="F93E6824"/>
    <w:lvl w:ilvl="0" w:tplc="88EA1896">
      <w:start w:val="1"/>
      <w:numFmt w:val="bullet"/>
      <w:pStyle w:val="bulletlist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816BDD"/>
    <w:multiLevelType w:val="hybridMultilevel"/>
    <w:tmpl w:val="11B6D85A"/>
    <w:lvl w:ilvl="0" w:tplc="B8BA4A3A">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8" w15:restartNumberingAfterBreak="0">
    <w:nsid w:val="3CAB396C"/>
    <w:multiLevelType w:val="hybridMultilevel"/>
    <w:tmpl w:val="E2A20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BF2CE4"/>
    <w:multiLevelType w:val="hybridMultilevel"/>
    <w:tmpl w:val="3CDA02E4"/>
    <w:lvl w:ilvl="0" w:tplc="CA8289F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0" w15:restartNumberingAfterBreak="0">
    <w:nsid w:val="4431B782"/>
    <w:multiLevelType w:val="singleLevel"/>
    <w:tmpl w:val="00000000"/>
    <w:styleLink w:val="BulletList1"/>
    <w:lvl w:ilvl="0">
      <w:start w:val="1"/>
      <w:numFmt w:val="bullet"/>
      <w:lvlText w:val="•"/>
      <w:lvlJc w:val="left"/>
      <w:pPr>
        <w:ind w:left="720" w:hanging="500"/>
      </w:pPr>
    </w:lvl>
  </w:abstractNum>
  <w:abstractNum w:abstractNumId="21" w15:restartNumberingAfterBreak="0">
    <w:nsid w:val="48A35D0A"/>
    <w:multiLevelType w:val="hybridMultilevel"/>
    <w:tmpl w:val="55680C4A"/>
    <w:lvl w:ilvl="0" w:tplc="42648AE8">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2" w15:restartNumberingAfterBreak="0">
    <w:nsid w:val="4C731CB3"/>
    <w:multiLevelType w:val="hybridMultilevel"/>
    <w:tmpl w:val="1068CEF8"/>
    <w:lvl w:ilvl="0" w:tplc="2C28744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3" w15:restartNumberingAfterBreak="0">
    <w:nsid w:val="4C9E0239"/>
    <w:multiLevelType w:val="hybridMultilevel"/>
    <w:tmpl w:val="C81A2DAC"/>
    <w:lvl w:ilvl="0" w:tplc="7A8845A8">
      <w:start w:val="1"/>
      <w:numFmt w:val="decimal"/>
      <w:lvlText w:val="%1."/>
      <w:lvlJc w:val="left"/>
      <w:pPr>
        <w:tabs>
          <w:tab w:val="num" w:pos="446"/>
        </w:tabs>
        <w:ind w:left="446" w:hanging="360"/>
      </w:pPr>
    </w:lvl>
    <w:lvl w:ilvl="1" w:tplc="B21EBD40" w:tentative="1">
      <w:start w:val="1"/>
      <w:numFmt w:val="decimal"/>
      <w:lvlText w:val="%2."/>
      <w:lvlJc w:val="left"/>
      <w:pPr>
        <w:tabs>
          <w:tab w:val="num" w:pos="1166"/>
        </w:tabs>
        <w:ind w:left="1166" w:hanging="360"/>
      </w:pPr>
    </w:lvl>
    <w:lvl w:ilvl="2" w:tplc="F8706F50" w:tentative="1">
      <w:start w:val="1"/>
      <w:numFmt w:val="decimal"/>
      <w:lvlText w:val="%3."/>
      <w:lvlJc w:val="left"/>
      <w:pPr>
        <w:tabs>
          <w:tab w:val="num" w:pos="1886"/>
        </w:tabs>
        <w:ind w:left="1886" w:hanging="360"/>
      </w:pPr>
    </w:lvl>
    <w:lvl w:ilvl="3" w:tplc="D8828034" w:tentative="1">
      <w:start w:val="1"/>
      <w:numFmt w:val="decimal"/>
      <w:lvlText w:val="%4."/>
      <w:lvlJc w:val="left"/>
      <w:pPr>
        <w:tabs>
          <w:tab w:val="num" w:pos="2606"/>
        </w:tabs>
        <w:ind w:left="2606" w:hanging="360"/>
      </w:pPr>
    </w:lvl>
    <w:lvl w:ilvl="4" w:tplc="EDC2D296" w:tentative="1">
      <w:start w:val="1"/>
      <w:numFmt w:val="decimal"/>
      <w:lvlText w:val="%5."/>
      <w:lvlJc w:val="left"/>
      <w:pPr>
        <w:tabs>
          <w:tab w:val="num" w:pos="3326"/>
        </w:tabs>
        <w:ind w:left="3326" w:hanging="360"/>
      </w:pPr>
    </w:lvl>
    <w:lvl w:ilvl="5" w:tplc="5B8C8F52" w:tentative="1">
      <w:start w:val="1"/>
      <w:numFmt w:val="decimal"/>
      <w:lvlText w:val="%6."/>
      <w:lvlJc w:val="left"/>
      <w:pPr>
        <w:tabs>
          <w:tab w:val="num" w:pos="4046"/>
        </w:tabs>
        <w:ind w:left="4046" w:hanging="360"/>
      </w:pPr>
    </w:lvl>
    <w:lvl w:ilvl="6" w:tplc="E4180514" w:tentative="1">
      <w:start w:val="1"/>
      <w:numFmt w:val="decimal"/>
      <w:lvlText w:val="%7."/>
      <w:lvlJc w:val="left"/>
      <w:pPr>
        <w:tabs>
          <w:tab w:val="num" w:pos="4766"/>
        </w:tabs>
        <w:ind w:left="4766" w:hanging="360"/>
      </w:pPr>
    </w:lvl>
    <w:lvl w:ilvl="7" w:tplc="3E640F76" w:tentative="1">
      <w:start w:val="1"/>
      <w:numFmt w:val="decimal"/>
      <w:lvlText w:val="%8."/>
      <w:lvlJc w:val="left"/>
      <w:pPr>
        <w:tabs>
          <w:tab w:val="num" w:pos="5486"/>
        </w:tabs>
        <w:ind w:left="5486" w:hanging="360"/>
      </w:pPr>
    </w:lvl>
    <w:lvl w:ilvl="8" w:tplc="6E6A5A2A" w:tentative="1">
      <w:start w:val="1"/>
      <w:numFmt w:val="decimal"/>
      <w:lvlText w:val="%9."/>
      <w:lvlJc w:val="left"/>
      <w:pPr>
        <w:tabs>
          <w:tab w:val="num" w:pos="6206"/>
        </w:tabs>
        <w:ind w:left="6206" w:hanging="360"/>
      </w:pPr>
    </w:lvl>
  </w:abstractNum>
  <w:abstractNum w:abstractNumId="24" w15:restartNumberingAfterBreak="0">
    <w:nsid w:val="4FC03914"/>
    <w:multiLevelType w:val="hybridMultilevel"/>
    <w:tmpl w:val="6B1CAFC8"/>
    <w:lvl w:ilvl="0" w:tplc="69AA2FF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5" w15:restartNumberingAfterBreak="0">
    <w:nsid w:val="52FC4DB3"/>
    <w:multiLevelType w:val="hybridMultilevel"/>
    <w:tmpl w:val="3814CE88"/>
    <w:lvl w:ilvl="0" w:tplc="53C4DD30">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6" w15:restartNumberingAfterBreak="0">
    <w:nsid w:val="5358277D"/>
    <w:multiLevelType w:val="hybridMultilevel"/>
    <w:tmpl w:val="A094D844"/>
    <w:lvl w:ilvl="0" w:tplc="F348B6EA">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7" w15:restartNumberingAfterBreak="0">
    <w:nsid w:val="56E509FE"/>
    <w:multiLevelType w:val="hybridMultilevel"/>
    <w:tmpl w:val="00000000"/>
    <w:styleLink w:val="NumberList"/>
    <w:lvl w:ilvl="0" w:tplc="FFFFFFFF">
      <w:start w:val="1"/>
      <w:numFmt w:val="decimal"/>
      <w:lvlText w:val="%1."/>
      <w:lvlJc w:val="left"/>
      <w:pPr>
        <w:ind w:left="720" w:hanging="432"/>
      </w:pPr>
    </w:lvl>
    <w:lvl w:ilvl="1" w:tplc="FFFFFFFF">
      <w:start w:val="1"/>
      <w:numFmt w:val="lowerLetter"/>
      <w:lvlText w:val="%2."/>
      <w:lvlJc w:val="left"/>
      <w:pPr>
        <w:ind w:left="1080" w:hanging="431"/>
      </w:pPr>
    </w:lvl>
    <w:lvl w:ilvl="2" w:tplc="FFFFFFFF">
      <w:start w:val="1"/>
      <w:numFmt w:val="lowerRoman"/>
      <w:lvlText w:val="%3."/>
      <w:lvlJc w:val="left"/>
      <w:pPr>
        <w:ind w:left="1440" w:hanging="431"/>
      </w:pPr>
    </w:lvl>
    <w:lvl w:ilvl="3" w:tplc="FFFFFFFF">
      <w:start w:val="1"/>
      <w:numFmt w:val="decimal"/>
      <w:lvlText w:val="(%4)"/>
      <w:lvlJc w:val="left"/>
      <w:pPr>
        <w:ind w:left="1800" w:hanging="431"/>
      </w:pPr>
    </w:lvl>
    <w:lvl w:ilvl="4" w:tplc="FFFFFFFF">
      <w:start w:val="1"/>
      <w:numFmt w:val="lowerLetter"/>
      <w:lvlText w:val="(%5)"/>
      <w:lvlJc w:val="left"/>
      <w:pPr>
        <w:ind w:left="2160" w:hanging="431"/>
      </w:pPr>
    </w:lvl>
    <w:lvl w:ilvl="5" w:tplc="FFFFFFFF">
      <w:start w:val="1"/>
      <w:numFmt w:val="lowerRoman"/>
      <w:lvlText w:val="(%6)"/>
      <w:lvlJc w:val="left"/>
      <w:pPr>
        <w:ind w:left="2520" w:hanging="431"/>
      </w:pPr>
    </w:lvl>
    <w:lvl w:ilvl="6" w:tplc="FFFFFFFF">
      <w:start w:val="1"/>
      <w:numFmt w:val="decimal"/>
      <w:lvlText w:val="%7)"/>
      <w:lvlJc w:val="left"/>
      <w:pPr>
        <w:ind w:left="2880" w:hanging="431"/>
      </w:pPr>
    </w:lvl>
    <w:lvl w:ilvl="7" w:tplc="FFFFFFFF">
      <w:start w:val="1"/>
      <w:numFmt w:val="lowerLetter"/>
      <w:lvlText w:val="%8)"/>
      <w:lvlJc w:val="left"/>
      <w:pPr>
        <w:ind w:left="3240" w:hanging="432"/>
      </w:pPr>
    </w:lvl>
    <w:lvl w:ilvl="8" w:tplc="FFFFFFFF">
      <w:start w:val="1"/>
      <w:numFmt w:val="lowerRoman"/>
      <w:lvlText w:val="%9)"/>
      <w:lvlJc w:val="left"/>
      <w:pPr>
        <w:ind w:left="3600" w:hanging="432"/>
      </w:pPr>
    </w:lvl>
  </w:abstractNum>
  <w:abstractNum w:abstractNumId="28" w15:restartNumberingAfterBreak="0">
    <w:nsid w:val="56F32F43"/>
    <w:multiLevelType w:val="hybridMultilevel"/>
    <w:tmpl w:val="00000000"/>
    <w:styleLink w:val="LetteredList"/>
    <w:lvl w:ilvl="0" w:tplc="FFFFFFFF">
      <w:start w:val="1"/>
      <w:numFmt w:val="lowerLetter"/>
      <w:lvlText w:val="%1."/>
      <w:lvlJc w:val="left"/>
      <w:pPr>
        <w:ind w:left="648" w:hanging="360"/>
      </w:pPr>
    </w:lvl>
    <w:lvl w:ilvl="1" w:tplc="FFFFFFFF">
      <w:start w:val="1"/>
      <w:numFmt w:val="decimal"/>
      <w:lvlText w:val="%2."/>
      <w:lvlJc w:val="left"/>
      <w:pPr>
        <w:ind w:left="1008" w:hanging="360"/>
      </w:pPr>
    </w:lvl>
    <w:lvl w:ilvl="2" w:tplc="FFFFFFFF">
      <w:start w:val="1"/>
      <w:numFmt w:val="lowerRoman"/>
      <w:lvlText w:val="%3."/>
      <w:lvlJc w:val="left"/>
      <w:pPr>
        <w:ind w:left="1368" w:hanging="360"/>
      </w:pPr>
    </w:lvl>
    <w:lvl w:ilvl="3" w:tplc="FFFFFFFF">
      <w:start w:val="1"/>
      <w:numFmt w:val="lowerLetter"/>
      <w:lvlText w:val="(%4)"/>
      <w:lvlJc w:val="left"/>
      <w:pPr>
        <w:ind w:left="1728" w:hanging="360"/>
      </w:pPr>
    </w:lvl>
    <w:lvl w:ilvl="4" w:tplc="FFFFFFFF">
      <w:start w:val="1"/>
      <w:numFmt w:val="decimal"/>
      <w:lvlText w:val="(%5)"/>
      <w:lvlJc w:val="left"/>
      <w:pPr>
        <w:ind w:left="2088" w:hanging="360"/>
      </w:pPr>
    </w:lvl>
    <w:lvl w:ilvl="5" w:tplc="FFFFFFFF">
      <w:start w:val="1"/>
      <w:numFmt w:val="lowerRoman"/>
      <w:lvlText w:val="(%6)"/>
      <w:lvlJc w:val="left"/>
      <w:pPr>
        <w:ind w:left="2448" w:hanging="360"/>
      </w:pPr>
    </w:lvl>
    <w:lvl w:ilvl="6" w:tplc="FFFFFFFF">
      <w:start w:val="1"/>
      <w:numFmt w:val="lowerLetter"/>
      <w:lvlText w:val="%7)"/>
      <w:lvlJc w:val="left"/>
      <w:pPr>
        <w:ind w:left="2808" w:hanging="360"/>
      </w:pPr>
    </w:lvl>
    <w:lvl w:ilvl="7" w:tplc="FFFFFFFF">
      <w:start w:val="1"/>
      <w:numFmt w:val="decimal"/>
      <w:lvlText w:val="%8)"/>
      <w:lvlJc w:val="left"/>
      <w:pPr>
        <w:ind w:left="3168" w:hanging="360"/>
      </w:pPr>
    </w:lvl>
    <w:lvl w:ilvl="8" w:tplc="FFFFFFFF">
      <w:start w:val="1"/>
      <w:numFmt w:val="lowerRoman"/>
      <w:lvlText w:val="%9)"/>
      <w:lvlJc w:val="left"/>
      <w:pPr>
        <w:ind w:left="3528" w:hanging="360"/>
      </w:pPr>
    </w:lvl>
  </w:abstractNum>
  <w:abstractNum w:abstractNumId="29" w15:restartNumberingAfterBreak="0">
    <w:nsid w:val="6000255D"/>
    <w:multiLevelType w:val="hybridMultilevel"/>
    <w:tmpl w:val="74A8D7A2"/>
    <w:lvl w:ilvl="0" w:tplc="D6BEB482">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0" w15:restartNumberingAfterBreak="0">
    <w:nsid w:val="603F0FD3"/>
    <w:multiLevelType w:val="hybridMultilevel"/>
    <w:tmpl w:val="15C47912"/>
    <w:lvl w:ilvl="0" w:tplc="CCA4662C">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1" w15:restartNumberingAfterBreak="0">
    <w:nsid w:val="60B7ACD9"/>
    <w:multiLevelType w:val="multilevel"/>
    <w:tmpl w:val="50624684"/>
    <w:styleLink w:val="Headings"/>
    <w:lvl w:ilvl="0">
      <w:start w:val="1"/>
      <w:numFmt w:val="decimal"/>
      <w:lvlText w:val="%1."/>
      <w:lvlJc w:val="left"/>
      <w:pPr>
        <w:ind w:left="576" w:hanging="576"/>
      </w:pPr>
    </w:lvl>
    <w:lvl w:ilvl="1">
      <w:start w:val="1"/>
      <w:numFmt w:val="decimal"/>
      <w:lvlText w:val="%1.%2."/>
      <w:lvlJc w:val="left"/>
      <w:pPr>
        <w:ind w:left="796" w:hanging="796"/>
      </w:pPr>
    </w:lvl>
    <w:lvl w:ilvl="2">
      <w:start w:val="1"/>
      <w:numFmt w:val="decimal"/>
      <w:lvlText w:val="%1.%2.%3."/>
      <w:lvlJc w:val="left"/>
      <w:pPr>
        <w:ind w:left="1016" w:hanging="1016"/>
      </w:pPr>
    </w:lvl>
    <w:lvl w:ilvl="3">
      <w:start w:val="1"/>
      <w:numFmt w:val="decimal"/>
      <w:lvlText w:val="%1.%2.%3.%4."/>
      <w:lvlJc w:val="left"/>
      <w:pPr>
        <w:ind w:left="1236" w:hanging="1236"/>
      </w:pPr>
    </w:lvl>
    <w:lvl w:ilvl="4">
      <w:start w:val="1"/>
      <w:numFmt w:val="decimal"/>
      <w:lvlText w:val="%1.%2.%3.%4.%5."/>
      <w:lvlJc w:val="left"/>
      <w:pPr>
        <w:ind w:left="1456" w:hanging="1456"/>
      </w:pPr>
    </w:lvl>
    <w:lvl w:ilvl="5">
      <w:start w:val="1"/>
      <w:numFmt w:val="decimal"/>
      <w:lvlText w:val="%1.%2.%3.%4.%5.%6."/>
      <w:lvlJc w:val="left"/>
      <w:pPr>
        <w:ind w:left="1676" w:hanging="1676"/>
      </w:pPr>
    </w:lvl>
    <w:lvl w:ilvl="6">
      <w:start w:val="1"/>
      <w:numFmt w:val="decimal"/>
      <w:lvlText w:val="%1.%2.%3.%4.%5.%6.%7."/>
      <w:lvlJc w:val="left"/>
      <w:pPr>
        <w:ind w:left="1896" w:hanging="1896"/>
      </w:pPr>
    </w:lvl>
    <w:lvl w:ilvl="7">
      <w:start w:val="1"/>
      <w:numFmt w:val="decimal"/>
      <w:lvlText w:val="%1.%2.%3.%4.%5.%6.%7.%8."/>
      <w:lvlJc w:val="left"/>
      <w:pPr>
        <w:ind w:left="2116" w:hanging="2116"/>
      </w:pPr>
    </w:lvl>
    <w:lvl w:ilvl="8">
      <w:start w:val="1"/>
      <w:numFmt w:val="decimal"/>
      <w:lvlText w:val="%1.%2.%3.%4.%5.%6.%7.%8.%9."/>
      <w:lvlJc w:val="left"/>
      <w:pPr>
        <w:ind w:left="2336" w:hanging="2336"/>
      </w:pPr>
    </w:lvl>
  </w:abstractNum>
  <w:abstractNum w:abstractNumId="32" w15:restartNumberingAfterBreak="0">
    <w:nsid w:val="6A03369C"/>
    <w:multiLevelType w:val="hybridMultilevel"/>
    <w:tmpl w:val="3814CE88"/>
    <w:lvl w:ilvl="0" w:tplc="53C4DD30">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3" w15:restartNumberingAfterBreak="0">
    <w:nsid w:val="6B612530"/>
    <w:multiLevelType w:val="hybridMultilevel"/>
    <w:tmpl w:val="90BE6D98"/>
    <w:lvl w:ilvl="0" w:tplc="9EF6DDA4">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4" w15:restartNumberingAfterBreak="0">
    <w:nsid w:val="6D5B07F4"/>
    <w:multiLevelType w:val="hybridMultilevel"/>
    <w:tmpl w:val="49E0A722"/>
    <w:lvl w:ilvl="0" w:tplc="6D2A683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5" w15:restartNumberingAfterBreak="0">
    <w:nsid w:val="750E71D2"/>
    <w:multiLevelType w:val="hybridMultilevel"/>
    <w:tmpl w:val="19CE40CE"/>
    <w:lvl w:ilvl="0" w:tplc="EDF8F030">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6" w15:restartNumberingAfterBreak="0">
    <w:nsid w:val="76305EA8"/>
    <w:multiLevelType w:val="hybridMultilevel"/>
    <w:tmpl w:val="6EB44EA4"/>
    <w:lvl w:ilvl="0" w:tplc="7980C642">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7" w15:restartNumberingAfterBreak="0">
    <w:nsid w:val="775A0EAC"/>
    <w:multiLevelType w:val="hybridMultilevel"/>
    <w:tmpl w:val="07080E76"/>
    <w:lvl w:ilvl="0" w:tplc="B302F68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8" w15:restartNumberingAfterBreak="0">
    <w:nsid w:val="7BBA62E0"/>
    <w:multiLevelType w:val="hybridMultilevel"/>
    <w:tmpl w:val="CD84BB8E"/>
    <w:lvl w:ilvl="0" w:tplc="EA485B38">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9" w15:restartNumberingAfterBreak="0">
    <w:nsid w:val="7C2F78DC"/>
    <w:multiLevelType w:val="hybridMultilevel"/>
    <w:tmpl w:val="07744A02"/>
    <w:lvl w:ilvl="0" w:tplc="65A84FE2">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40" w15:restartNumberingAfterBreak="0">
    <w:nsid w:val="7DD34D84"/>
    <w:multiLevelType w:val="hybridMultilevel"/>
    <w:tmpl w:val="A6C09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0"/>
  </w:num>
  <w:num w:numId="3">
    <w:abstractNumId w:val="31"/>
  </w:num>
  <w:num w:numId="4">
    <w:abstractNumId w:val="9"/>
  </w:num>
  <w:num w:numId="5">
    <w:abstractNumId w:val="1"/>
  </w:num>
  <w:num w:numId="6">
    <w:abstractNumId w:val="27"/>
  </w:num>
  <w:num w:numId="7">
    <w:abstractNumId w:val="28"/>
  </w:num>
  <w:num w:numId="8">
    <w:abstractNumId w:val="13"/>
  </w:num>
  <w:num w:numId="9">
    <w:abstractNumId w:val="8"/>
  </w:num>
  <w:num w:numId="10">
    <w:abstractNumId w:val="16"/>
  </w:num>
  <w:num w:numId="11">
    <w:abstractNumId w:val="24"/>
  </w:num>
  <w:num w:numId="12">
    <w:abstractNumId w:val="5"/>
  </w:num>
  <w:num w:numId="13">
    <w:abstractNumId w:val="39"/>
  </w:num>
  <w:num w:numId="14">
    <w:abstractNumId w:val="33"/>
  </w:num>
  <w:num w:numId="15">
    <w:abstractNumId w:val="22"/>
  </w:num>
  <w:num w:numId="16">
    <w:abstractNumId w:val="26"/>
  </w:num>
  <w:num w:numId="17">
    <w:abstractNumId w:val="11"/>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0"/>
  </w:num>
  <w:num w:numId="21">
    <w:abstractNumId w:val="6"/>
  </w:num>
  <w:num w:numId="22">
    <w:abstractNumId w:val="4"/>
  </w:num>
  <w:num w:numId="23">
    <w:abstractNumId w:val="40"/>
  </w:num>
  <w:num w:numId="24">
    <w:abstractNumId w:val="18"/>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34"/>
  </w:num>
  <w:num w:numId="28">
    <w:abstractNumId w:val="3"/>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12"/>
  </w:num>
  <w:num w:numId="32">
    <w:abstractNumId w:val="37"/>
  </w:num>
  <w:num w:numId="33">
    <w:abstractNumId w:val="17"/>
  </w:num>
  <w:num w:numId="34">
    <w:abstractNumId w:val="35"/>
  </w:num>
  <w:num w:numId="35">
    <w:abstractNumId w:val="36"/>
  </w:num>
  <w:num w:numId="36">
    <w:abstractNumId w:val="23"/>
  </w:num>
  <w:num w:numId="37">
    <w:abstractNumId w:val="15"/>
  </w:num>
  <w:num w:numId="38">
    <w:abstractNumId w:val="2"/>
  </w:num>
  <w:num w:numId="39">
    <w:abstractNumId w:val="10"/>
  </w:num>
  <w:num w:numId="40">
    <w:abstractNumId w:val="29"/>
  </w:num>
  <w:num w:numId="41">
    <w:abstractNumId w:val="38"/>
  </w:num>
  <w:num w:numId="42">
    <w:abstractNumId w:val="30"/>
  </w:num>
  <w:num w:numId="43">
    <w:abstractNumId w:val="32"/>
  </w:num>
  <w:num w:numId="44">
    <w:abstractNumId w:val="25"/>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om Danshin">
    <w15:presenceInfo w15:providerId="AD" w15:userId="S::tdanshin@tektelic.com::edf5a3fa-529d-44c1-a0af-09e3568bab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bordersDoNotSurroundHeader/>
  <w:bordersDoNotSurroundFooter/>
  <w:activeWritingStyle w:appName="MSWord" w:lang="nb-NO" w:vendorID="64" w:dllVersion="6" w:nlCheck="1" w:checkStyle="0"/>
  <w:activeWritingStyle w:appName="MSWord" w:lang="en-US" w:vendorID="64" w:dllVersion="6" w:nlCheck="1" w:checkStyle="0"/>
  <w:activeWritingStyle w:appName="MSWord" w:lang="fr-CH"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fr-CH" w:vendorID="64" w:dllVersion="0" w:nlCheck="1" w:checkStyle="0"/>
  <w:activeWritingStyle w:appName="MSWord" w:lang="en-GB" w:vendorID="64" w:dllVersion="6" w:nlCheck="1" w:checkStyle="1"/>
  <w:activeWritingStyle w:appName="MSWord" w:lang="en-CA" w:vendorID="64" w:dllVersion="6" w:nlCheck="1" w:checkStyle="1"/>
  <w:activeWritingStyle w:appName="MSWord" w:lang="en-CA" w:vendorID="64" w:dllVersion="4096" w:nlCheck="1" w:checkStyle="0"/>
  <w:activeWritingStyle w:appName="MSWord" w:lang="en-US" w:vendorID="64" w:dllVersion="4096" w:nlCheck="1" w:checkStyle="0"/>
  <w:activeWritingStyle w:appName="MSWord" w:lang="de-CH"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CA" w:vendorID="64" w:dllVersion="0" w:nlCheck="1" w:checkStyle="0"/>
  <w:activeWritingStyle w:appName="MSWord" w:lang="de-CH" w:vendorID="64" w:dllVersion="0" w:nlCheck="1" w:checkStyle="0"/>
  <w:activeWritingStyle w:appName="MSWord" w:lang="en-GB" w:vendorID="64" w:dllVersion="0" w:nlCheck="1" w:checkStyle="0"/>
  <w:proofState w:spelling="clean" w:grammar="clean"/>
  <w:trackRevisions/>
  <w:doNotTrackFormatting/>
  <w:defaultTabStop w:val="720"/>
  <w:hyphenationZone w:val="90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8193"/>
  </w:hdrShapeDefaults>
  <w:footnotePr>
    <w:numRestart w:val="eachPage"/>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CF2"/>
    <w:rsid w:val="00000266"/>
    <w:rsid w:val="000007B8"/>
    <w:rsid w:val="00000BEC"/>
    <w:rsid w:val="0000210A"/>
    <w:rsid w:val="00002CA7"/>
    <w:rsid w:val="00002D7E"/>
    <w:rsid w:val="00003435"/>
    <w:rsid w:val="00003AA9"/>
    <w:rsid w:val="00003E5B"/>
    <w:rsid w:val="00004126"/>
    <w:rsid w:val="00004324"/>
    <w:rsid w:val="00004558"/>
    <w:rsid w:val="000049AF"/>
    <w:rsid w:val="00004C3C"/>
    <w:rsid w:val="00005102"/>
    <w:rsid w:val="00005250"/>
    <w:rsid w:val="000052E5"/>
    <w:rsid w:val="000055BD"/>
    <w:rsid w:val="000056FB"/>
    <w:rsid w:val="00005868"/>
    <w:rsid w:val="000058C9"/>
    <w:rsid w:val="00006C1D"/>
    <w:rsid w:val="0000726A"/>
    <w:rsid w:val="000073C7"/>
    <w:rsid w:val="00007465"/>
    <w:rsid w:val="00007A6C"/>
    <w:rsid w:val="00007F7F"/>
    <w:rsid w:val="00010215"/>
    <w:rsid w:val="0001039B"/>
    <w:rsid w:val="00011167"/>
    <w:rsid w:val="00011A0B"/>
    <w:rsid w:val="000122B2"/>
    <w:rsid w:val="0001242C"/>
    <w:rsid w:val="000125E5"/>
    <w:rsid w:val="00013330"/>
    <w:rsid w:val="00013435"/>
    <w:rsid w:val="00013733"/>
    <w:rsid w:val="00013C24"/>
    <w:rsid w:val="00013DC0"/>
    <w:rsid w:val="000142C3"/>
    <w:rsid w:val="00014323"/>
    <w:rsid w:val="00015053"/>
    <w:rsid w:val="000159A6"/>
    <w:rsid w:val="000162E8"/>
    <w:rsid w:val="00017054"/>
    <w:rsid w:val="0002092A"/>
    <w:rsid w:val="000212BB"/>
    <w:rsid w:val="00021DAD"/>
    <w:rsid w:val="00022A09"/>
    <w:rsid w:val="00022C6B"/>
    <w:rsid w:val="00023337"/>
    <w:rsid w:val="00023599"/>
    <w:rsid w:val="00023A51"/>
    <w:rsid w:val="000254D2"/>
    <w:rsid w:val="00025DB1"/>
    <w:rsid w:val="00027083"/>
    <w:rsid w:val="0002787D"/>
    <w:rsid w:val="00027E58"/>
    <w:rsid w:val="00030229"/>
    <w:rsid w:val="000308EE"/>
    <w:rsid w:val="00031201"/>
    <w:rsid w:val="00031C08"/>
    <w:rsid w:val="00031D91"/>
    <w:rsid w:val="00032B41"/>
    <w:rsid w:val="0003338C"/>
    <w:rsid w:val="00033787"/>
    <w:rsid w:val="00033804"/>
    <w:rsid w:val="0003390D"/>
    <w:rsid w:val="00033957"/>
    <w:rsid w:val="000347DB"/>
    <w:rsid w:val="00034E46"/>
    <w:rsid w:val="000353CC"/>
    <w:rsid w:val="000363EA"/>
    <w:rsid w:val="0003642D"/>
    <w:rsid w:val="000374A5"/>
    <w:rsid w:val="00037B89"/>
    <w:rsid w:val="000400C8"/>
    <w:rsid w:val="00040CA7"/>
    <w:rsid w:val="00040F54"/>
    <w:rsid w:val="000416A8"/>
    <w:rsid w:val="00041981"/>
    <w:rsid w:val="00041DAE"/>
    <w:rsid w:val="000423CA"/>
    <w:rsid w:val="00042C19"/>
    <w:rsid w:val="00042FA9"/>
    <w:rsid w:val="000430E9"/>
    <w:rsid w:val="0004317D"/>
    <w:rsid w:val="000433A4"/>
    <w:rsid w:val="00043A5C"/>
    <w:rsid w:val="00043AC8"/>
    <w:rsid w:val="00044E5D"/>
    <w:rsid w:val="0004502C"/>
    <w:rsid w:val="00045099"/>
    <w:rsid w:val="00045919"/>
    <w:rsid w:val="00045FD6"/>
    <w:rsid w:val="0004641F"/>
    <w:rsid w:val="000465CA"/>
    <w:rsid w:val="000466EB"/>
    <w:rsid w:val="00046C29"/>
    <w:rsid w:val="00047647"/>
    <w:rsid w:val="00047B8B"/>
    <w:rsid w:val="00047EBD"/>
    <w:rsid w:val="0005010E"/>
    <w:rsid w:val="0005077F"/>
    <w:rsid w:val="000509B9"/>
    <w:rsid w:val="0005196C"/>
    <w:rsid w:val="00051B9F"/>
    <w:rsid w:val="00051C5B"/>
    <w:rsid w:val="00052263"/>
    <w:rsid w:val="00052902"/>
    <w:rsid w:val="00052B34"/>
    <w:rsid w:val="00053244"/>
    <w:rsid w:val="000533EB"/>
    <w:rsid w:val="000540DF"/>
    <w:rsid w:val="00054574"/>
    <w:rsid w:val="00054874"/>
    <w:rsid w:val="00055939"/>
    <w:rsid w:val="00055F3D"/>
    <w:rsid w:val="0005615C"/>
    <w:rsid w:val="000562EA"/>
    <w:rsid w:val="00056570"/>
    <w:rsid w:val="00056A62"/>
    <w:rsid w:val="00056C9D"/>
    <w:rsid w:val="0005784B"/>
    <w:rsid w:val="000600E5"/>
    <w:rsid w:val="0006025F"/>
    <w:rsid w:val="00060C69"/>
    <w:rsid w:val="000612EF"/>
    <w:rsid w:val="0006166D"/>
    <w:rsid w:val="00061DCA"/>
    <w:rsid w:val="0006272C"/>
    <w:rsid w:val="000630B9"/>
    <w:rsid w:val="000635C9"/>
    <w:rsid w:val="00063DAB"/>
    <w:rsid w:val="00063F1F"/>
    <w:rsid w:val="0006405C"/>
    <w:rsid w:val="000644C7"/>
    <w:rsid w:val="00064BB4"/>
    <w:rsid w:val="000650E6"/>
    <w:rsid w:val="000658ED"/>
    <w:rsid w:val="00065CE6"/>
    <w:rsid w:val="00066283"/>
    <w:rsid w:val="00066586"/>
    <w:rsid w:val="00067184"/>
    <w:rsid w:val="00067859"/>
    <w:rsid w:val="000679C0"/>
    <w:rsid w:val="00067BFB"/>
    <w:rsid w:val="00070AD1"/>
    <w:rsid w:val="00070B5D"/>
    <w:rsid w:val="00070B8D"/>
    <w:rsid w:val="00071CE7"/>
    <w:rsid w:val="00071D42"/>
    <w:rsid w:val="0007322C"/>
    <w:rsid w:val="00073DE0"/>
    <w:rsid w:val="0007423E"/>
    <w:rsid w:val="0007477A"/>
    <w:rsid w:val="000763ED"/>
    <w:rsid w:val="00076B62"/>
    <w:rsid w:val="000776B4"/>
    <w:rsid w:val="000776E4"/>
    <w:rsid w:val="00077DAE"/>
    <w:rsid w:val="00077EE4"/>
    <w:rsid w:val="00080012"/>
    <w:rsid w:val="00080458"/>
    <w:rsid w:val="00081575"/>
    <w:rsid w:val="00081D18"/>
    <w:rsid w:val="00082DF3"/>
    <w:rsid w:val="000838DC"/>
    <w:rsid w:val="00083DB4"/>
    <w:rsid w:val="000840F8"/>
    <w:rsid w:val="000849B5"/>
    <w:rsid w:val="0008507C"/>
    <w:rsid w:val="00085139"/>
    <w:rsid w:val="00085338"/>
    <w:rsid w:val="00085677"/>
    <w:rsid w:val="00085D7F"/>
    <w:rsid w:val="000868D2"/>
    <w:rsid w:val="00086F48"/>
    <w:rsid w:val="00087630"/>
    <w:rsid w:val="00087C49"/>
    <w:rsid w:val="00090122"/>
    <w:rsid w:val="000916A0"/>
    <w:rsid w:val="000926A2"/>
    <w:rsid w:val="00093B5A"/>
    <w:rsid w:val="00093BDB"/>
    <w:rsid w:val="00093CB9"/>
    <w:rsid w:val="00094282"/>
    <w:rsid w:val="00094B62"/>
    <w:rsid w:val="00094F08"/>
    <w:rsid w:val="00094F7F"/>
    <w:rsid w:val="00096709"/>
    <w:rsid w:val="00096A23"/>
    <w:rsid w:val="00096FF7"/>
    <w:rsid w:val="000A03AF"/>
    <w:rsid w:val="000A1797"/>
    <w:rsid w:val="000A1944"/>
    <w:rsid w:val="000A2172"/>
    <w:rsid w:val="000A2263"/>
    <w:rsid w:val="000A2AB1"/>
    <w:rsid w:val="000A4198"/>
    <w:rsid w:val="000A4286"/>
    <w:rsid w:val="000A48A9"/>
    <w:rsid w:val="000A4B1A"/>
    <w:rsid w:val="000A531D"/>
    <w:rsid w:val="000A534A"/>
    <w:rsid w:val="000A58B1"/>
    <w:rsid w:val="000A60FE"/>
    <w:rsid w:val="000A6295"/>
    <w:rsid w:val="000A6EC4"/>
    <w:rsid w:val="000A7E9D"/>
    <w:rsid w:val="000B0747"/>
    <w:rsid w:val="000B0867"/>
    <w:rsid w:val="000B0A95"/>
    <w:rsid w:val="000B15A6"/>
    <w:rsid w:val="000B1621"/>
    <w:rsid w:val="000B1C2E"/>
    <w:rsid w:val="000B1EB7"/>
    <w:rsid w:val="000B2C93"/>
    <w:rsid w:val="000B2D79"/>
    <w:rsid w:val="000B2FF6"/>
    <w:rsid w:val="000B3097"/>
    <w:rsid w:val="000B33AA"/>
    <w:rsid w:val="000B3EEE"/>
    <w:rsid w:val="000B41EC"/>
    <w:rsid w:val="000B42D8"/>
    <w:rsid w:val="000B6175"/>
    <w:rsid w:val="000B6B1D"/>
    <w:rsid w:val="000B6DBB"/>
    <w:rsid w:val="000B7591"/>
    <w:rsid w:val="000B7B14"/>
    <w:rsid w:val="000C1F9C"/>
    <w:rsid w:val="000C23B6"/>
    <w:rsid w:val="000C32A0"/>
    <w:rsid w:val="000C3699"/>
    <w:rsid w:val="000C3A77"/>
    <w:rsid w:val="000C4115"/>
    <w:rsid w:val="000C4D17"/>
    <w:rsid w:val="000C4E2A"/>
    <w:rsid w:val="000C5077"/>
    <w:rsid w:val="000C56F1"/>
    <w:rsid w:val="000C590B"/>
    <w:rsid w:val="000C6727"/>
    <w:rsid w:val="000C6A7E"/>
    <w:rsid w:val="000C787F"/>
    <w:rsid w:val="000C7C84"/>
    <w:rsid w:val="000C7CB2"/>
    <w:rsid w:val="000C7D12"/>
    <w:rsid w:val="000C7E3D"/>
    <w:rsid w:val="000D0075"/>
    <w:rsid w:val="000D02BE"/>
    <w:rsid w:val="000D0ABD"/>
    <w:rsid w:val="000D0EED"/>
    <w:rsid w:val="000D1693"/>
    <w:rsid w:val="000D19EE"/>
    <w:rsid w:val="000D2CF0"/>
    <w:rsid w:val="000D33D1"/>
    <w:rsid w:val="000D454D"/>
    <w:rsid w:val="000D587A"/>
    <w:rsid w:val="000D6619"/>
    <w:rsid w:val="000D7160"/>
    <w:rsid w:val="000D757B"/>
    <w:rsid w:val="000D76B9"/>
    <w:rsid w:val="000D7858"/>
    <w:rsid w:val="000E01B2"/>
    <w:rsid w:val="000E1286"/>
    <w:rsid w:val="000E1B36"/>
    <w:rsid w:val="000E1FF7"/>
    <w:rsid w:val="000E2C08"/>
    <w:rsid w:val="000E2EDD"/>
    <w:rsid w:val="000E31FC"/>
    <w:rsid w:val="000E3B3D"/>
    <w:rsid w:val="000E4094"/>
    <w:rsid w:val="000E6A7B"/>
    <w:rsid w:val="000E6E0B"/>
    <w:rsid w:val="000E6EFC"/>
    <w:rsid w:val="000F015D"/>
    <w:rsid w:val="000F0E64"/>
    <w:rsid w:val="000F1654"/>
    <w:rsid w:val="000F1742"/>
    <w:rsid w:val="000F211E"/>
    <w:rsid w:val="000F265E"/>
    <w:rsid w:val="000F2D42"/>
    <w:rsid w:val="000F3067"/>
    <w:rsid w:val="000F3A6D"/>
    <w:rsid w:val="000F55D9"/>
    <w:rsid w:val="000F5874"/>
    <w:rsid w:val="000F67C8"/>
    <w:rsid w:val="000F6C48"/>
    <w:rsid w:val="000F749A"/>
    <w:rsid w:val="000F7A47"/>
    <w:rsid w:val="000F7B4D"/>
    <w:rsid w:val="001007BC"/>
    <w:rsid w:val="00100B79"/>
    <w:rsid w:val="00101091"/>
    <w:rsid w:val="001012E1"/>
    <w:rsid w:val="001023E9"/>
    <w:rsid w:val="001025F8"/>
    <w:rsid w:val="00102EE9"/>
    <w:rsid w:val="00103364"/>
    <w:rsid w:val="00103396"/>
    <w:rsid w:val="00103879"/>
    <w:rsid w:val="00103A6C"/>
    <w:rsid w:val="001044FF"/>
    <w:rsid w:val="001046A9"/>
    <w:rsid w:val="00104D6F"/>
    <w:rsid w:val="0010551A"/>
    <w:rsid w:val="00105D33"/>
    <w:rsid w:val="00106233"/>
    <w:rsid w:val="001063B6"/>
    <w:rsid w:val="00106846"/>
    <w:rsid w:val="00106B45"/>
    <w:rsid w:val="00106FC8"/>
    <w:rsid w:val="001072A2"/>
    <w:rsid w:val="0010739D"/>
    <w:rsid w:val="00107D70"/>
    <w:rsid w:val="001110B5"/>
    <w:rsid w:val="00112B37"/>
    <w:rsid w:val="00113B98"/>
    <w:rsid w:val="00113E2C"/>
    <w:rsid w:val="00114189"/>
    <w:rsid w:val="001150F1"/>
    <w:rsid w:val="001151ED"/>
    <w:rsid w:val="00115411"/>
    <w:rsid w:val="00115D8C"/>
    <w:rsid w:val="00116ED1"/>
    <w:rsid w:val="00117056"/>
    <w:rsid w:val="00117599"/>
    <w:rsid w:val="00117AFE"/>
    <w:rsid w:val="00117EE1"/>
    <w:rsid w:val="00120B99"/>
    <w:rsid w:val="00121452"/>
    <w:rsid w:val="001214EF"/>
    <w:rsid w:val="00121530"/>
    <w:rsid w:val="00121699"/>
    <w:rsid w:val="001217AE"/>
    <w:rsid w:val="00121944"/>
    <w:rsid w:val="001225F2"/>
    <w:rsid w:val="001232FD"/>
    <w:rsid w:val="0012335C"/>
    <w:rsid w:val="00123605"/>
    <w:rsid w:val="00123999"/>
    <w:rsid w:val="00123CA4"/>
    <w:rsid w:val="0012423C"/>
    <w:rsid w:val="00124794"/>
    <w:rsid w:val="001249B8"/>
    <w:rsid w:val="00125052"/>
    <w:rsid w:val="00125286"/>
    <w:rsid w:val="00125617"/>
    <w:rsid w:val="00125F98"/>
    <w:rsid w:val="0012639F"/>
    <w:rsid w:val="001263E7"/>
    <w:rsid w:val="00126E6D"/>
    <w:rsid w:val="00126F3A"/>
    <w:rsid w:val="001272F4"/>
    <w:rsid w:val="001278B8"/>
    <w:rsid w:val="00130965"/>
    <w:rsid w:val="00132767"/>
    <w:rsid w:val="0013332B"/>
    <w:rsid w:val="0013527D"/>
    <w:rsid w:val="0013545F"/>
    <w:rsid w:val="00135A8B"/>
    <w:rsid w:val="00135CD7"/>
    <w:rsid w:val="00135D89"/>
    <w:rsid w:val="0013609C"/>
    <w:rsid w:val="0013677C"/>
    <w:rsid w:val="00136A7E"/>
    <w:rsid w:val="00136C70"/>
    <w:rsid w:val="00137776"/>
    <w:rsid w:val="001377C6"/>
    <w:rsid w:val="00137BBF"/>
    <w:rsid w:val="00137C08"/>
    <w:rsid w:val="00137DD3"/>
    <w:rsid w:val="00140665"/>
    <w:rsid w:val="00140A8B"/>
    <w:rsid w:val="00140C18"/>
    <w:rsid w:val="001412AE"/>
    <w:rsid w:val="001424A6"/>
    <w:rsid w:val="001428B6"/>
    <w:rsid w:val="00142AFD"/>
    <w:rsid w:val="001430CA"/>
    <w:rsid w:val="00143242"/>
    <w:rsid w:val="001435BE"/>
    <w:rsid w:val="00143CE8"/>
    <w:rsid w:val="00144317"/>
    <w:rsid w:val="0014433A"/>
    <w:rsid w:val="00144517"/>
    <w:rsid w:val="001448FE"/>
    <w:rsid w:val="00144905"/>
    <w:rsid w:val="00144AC4"/>
    <w:rsid w:val="00144E01"/>
    <w:rsid w:val="00145BB6"/>
    <w:rsid w:val="00146200"/>
    <w:rsid w:val="00146682"/>
    <w:rsid w:val="001466AA"/>
    <w:rsid w:val="00146783"/>
    <w:rsid w:val="00146A3E"/>
    <w:rsid w:val="00147FFB"/>
    <w:rsid w:val="0015032E"/>
    <w:rsid w:val="00150C1F"/>
    <w:rsid w:val="00151772"/>
    <w:rsid w:val="00151ABC"/>
    <w:rsid w:val="00151B7A"/>
    <w:rsid w:val="0015270F"/>
    <w:rsid w:val="00152D3F"/>
    <w:rsid w:val="00152F1D"/>
    <w:rsid w:val="00152F78"/>
    <w:rsid w:val="001530BD"/>
    <w:rsid w:val="00153418"/>
    <w:rsid w:val="001535F0"/>
    <w:rsid w:val="0015387D"/>
    <w:rsid w:val="00153D58"/>
    <w:rsid w:val="001548AA"/>
    <w:rsid w:val="001548E8"/>
    <w:rsid w:val="00155059"/>
    <w:rsid w:val="001550E0"/>
    <w:rsid w:val="001554EB"/>
    <w:rsid w:val="00155880"/>
    <w:rsid w:val="001570AC"/>
    <w:rsid w:val="0015796C"/>
    <w:rsid w:val="001606F0"/>
    <w:rsid w:val="00161EB0"/>
    <w:rsid w:val="001622D1"/>
    <w:rsid w:val="00163666"/>
    <w:rsid w:val="00163DB8"/>
    <w:rsid w:val="00164872"/>
    <w:rsid w:val="00164908"/>
    <w:rsid w:val="00165BD0"/>
    <w:rsid w:val="00165F30"/>
    <w:rsid w:val="001676C2"/>
    <w:rsid w:val="001676D4"/>
    <w:rsid w:val="001678DD"/>
    <w:rsid w:val="00167AE8"/>
    <w:rsid w:val="001700AC"/>
    <w:rsid w:val="001711AA"/>
    <w:rsid w:val="00172182"/>
    <w:rsid w:val="001726AC"/>
    <w:rsid w:val="00172DBB"/>
    <w:rsid w:val="00172FF6"/>
    <w:rsid w:val="00173426"/>
    <w:rsid w:val="00173763"/>
    <w:rsid w:val="00173C1F"/>
    <w:rsid w:val="00173FEE"/>
    <w:rsid w:val="00174B42"/>
    <w:rsid w:val="0017629D"/>
    <w:rsid w:val="00176849"/>
    <w:rsid w:val="00177151"/>
    <w:rsid w:val="001772CA"/>
    <w:rsid w:val="001804D0"/>
    <w:rsid w:val="001806F1"/>
    <w:rsid w:val="00180B9E"/>
    <w:rsid w:val="00180C78"/>
    <w:rsid w:val="001812FC"/>
    <w:rsid w:val="001815A3"/>
    <w:rsid w:val="001815D8"/>
    <w:rsid w:val="001818AC"/>
    <w:rsid w:val="00182532"/>
    <w:rsid w:val="001830AD"/>
    <w:rsid w:val="00183E58"/>
    <w:rsid w:val="00183EFF"/>
    <w:rsid w:val="001841C5"/>
    <w:rsid w:val="0018442C"/>
    <w:rsid w:val="00184E8F"/>
    <w:rsid w:val="00185A88"/>
    <w:rsid w:val="00186A52"/>
    <w:rsid w:val="00190FEC"/>
    <w:rsid w:val="00191078"/>
    <w:rsid w:val="00191172"/>
    <w:rsid w:val="00191703"/>
    <w:rsid w:val="00191914"/>
    <w:rsid w:val="00191BA4"/>
    <w:rsid w:val="001931D3"/>
    <w:rsid w:val="001932CB"/>
    <w:rsid w:val="00193869"/>
    <w:rsid w:val="00194699"/>
    <w:rsid w:val="00194D8B"/>
    <w:rsid w:val="001959AF"/>
    <w:rsid w:val="0019603B"/>
    <w:rsid w:val="00197607"/>
    <w:rsid w:val="00197BB6"/>
    <w:rsid w:val="00197BB7"/>
    <w:rsid w:val="001A0116"/>
    <w:rsid w:val="001A0E11"/>
    <w:rsid w:val="001A0E4B"/>
    <w:rsid w:val="001A1310"/>
    <w:rsid w:val="001A17B4"/>
    <w:rsid w:val="001A237B"/>
    <w:rsid w:val="001A253F"/>
    <w:rsid w:val="001A26D8"/>
    <w:rsid w:val="001A377A"/>
    <w:rsid w:val="001A3BD1"/>
    <w:rsid w:val="001A4DEC"/>
    <w:rsid w:val="001A52E0"/>
    <w:rsid w:val="001A530A"/>
    <w:rsid w:val="001A562C"/>
    <w:rsid w:val="001A680A"/>
    <w:rsid w:val="001A72B8"/>
    <w:rsid w:val="001A7403"/>
    <w:rsid w:val="001B14D9"/>
    <w:rsid w:val="001B1582"/>
    <w:rsid w:val="001B2040"/>
    <w:rsid w:val="001B211A"/>
    <w:rsid w:val="001B2341"/>
    <w:rsid w:val="001B2624"/>
    <w:rsid w:val="001B2880"/>
    <w:rsid w:val="001B295C"/>
    <w:rsid w:val="001B29BA"/>
    <w:rsid w:val="001B30AC"/>
    <w:rsid w:val="001B37ED"/>
    <w:rsid w:val="001B3A06"/>
    <w:rsid w:val="001B3BCC"/>
    <w:rsid w:val="001B412A"/>
    <w:rsid w:val="001B4AB4"/>
    <w:rsid w:val="001B53D7"/>
    <w:rsid w:val="001B5699"/>
    <w:rsid w:val="001B5784"/>
    <w:rsid w:val="001B5A21"/>
    <w:rsid w:val="001B6526"/>
    <w:rsid w:val="001B7C5C"/>
    <w:rsid w:val="001C0564"/>
    <w:rsid w:val="001C1EB1"/>
    <w:rsid w:val="001C2EF4"/>
    <w:rsid w:val="001C3184"/>
    <w:rsid w:val="001C4164"/>
    <w:rsid w:val="001C4F70"/>
    <w:rsid w:val="001C5C0C"/>
    <w:rsid w:val="001C5CDF"/>
    <w:rsid w:val="001C62DF"/>
    <w:rsid w:val="001C6484"/>
    <w:rsid w:val="001C6AE2"/>
    <w:rsid w:val="001C6B5A"/>
    <w:rsid w:val="001C7321"/>
    <w:rsid w:val="001C7FEC"/>
    <w:rsid w:val="001D01E3"/>
    <w:rsid w:val="001D0601"/>
    <w:rsid w:val="001D0ED9"/>
    <w:rsid w:val="001D1032"/>
    <w:rsid w:val="001D1D04"/>
    <w:rsid w:val="001D20E2"/>
    <w:rsid w:val="001D20FC"/>
    <w:rsid w:val="001D24B2"/>
    <w:rsid w:val="001D28CB"/>
    <w:rsid w:val="001D295E"/>
    <w:rsid w:val="001D2A8E"/>
    <w:rsid w:val="001D315D"/>
    <w:rsid w:val="001D3B2A"/>
    <w:rsid w:val="001D3BB5"/>
    <w:rsid w:val="001D50DC"/>
    <w:rsid w:val="001D6CB6"/>
    <w:rsid w:val="001D6F27"/>
    <w:rsid w:val="001D71F2"/>
    <w:rsid w:val="001D7480"/>
    <w:rsid w:val="001E0060"/>
    <w:rsid w:val="001E067F"/>
    <w:rsid w:val="001E1022"/>
    <w:rsid w:val="001E1175"/>
    <w:rsid w:val="001E1262"/>
    <w:rsid w:val="001E12AF"/>
    <w:rsid w:val="001E12F2"/>
    <w:rsid w:val="001E29D1"/>
    <w:rsid w:val="001E2D1B"/>
    <w:rsid w:val="001E3027"/>
    <w:rsid w:val="001E3040"/>
    <w:rsid w:val="001E37EC"/>
    <w:rsid w:val="001E3DD5"/>
    <w:rsid w:val="001E4118"/>
    <w:rsid w:val="001E4151"/>
    <w:rsid w:val="001E4482"/>
    <w:rsid w:val="001E4A96"/>
    <w:rsid w:val="001E4BF0"/>
    <w:rsid w:val="001E4F0D"/>
    <w:rsid w:val="001E505A"/>
    <w:rsid w:val="001E5E3B"/>
    <w:rsid w:val="001E62A5"/>
    <w:rsid w:val="001E6656"/>
    <w:rsid w:val="001E6909"/>
    <w:rsid w:val="001E6C7A"/>
    <w:rsid w:val="001E766E"/>
    <w:rsid w:val="001E77BE"/>
    <w:rsid w:val="001E7AD4"/>
    <w:rsid w:val="001E7E0C"/>
    <w:rsid w:val="001F038A"/>
    <w:rsid w:val="001F133E"/>
    <w:rsid w:val="001F1497"/>
    <w:rsid w:val="001F1A2A"/>
    <w:rsid w:val="001F2123"/>
    <w:rsid w:val="001F21EC"/>
    <w:rsid w:val="001F28E0"/>
    <w:rsid w:val="001F5013"/>
    <w:rsid w:val="001F564A"/>
    <w:rsid w:val="001F5680"/>
    <w:rsid w:val="001F5836"/>
    <w:rsid w:val="001F5B05"/>
    <w:rsid w:val="001F604D"/>
    <w:rsid w:val="001F62F0"/>
    <w:rsid w:val="001F72E8"/>
    <w:rsid w:val="001F7CAF"/>
    <w:rsid w:val="00200CE3"/>
    <w:rsid w:val="00200F31"/>
    <w:rsid w:val="00201B9E"/>
    <w:rsid w:val="00201E91"/>
    <w:rsid w:val="002021D2"/>
    <w:rsid w:val="0020221A"/>
    <w:rsid w:val="0020256C"/>
    <w:rsid w:val="00205760"/>
    <w:rsid w:val="00206150"/>
    <w:rsid w:val="002067E1"/>
    <w:rsid w:val="00207A33"/>
    <w:rsid w:val="00207F8E"/>
    <w:rsid w:val="002106FB"/>
    <w:rsid w:val="002113F0"/>
    <w:rsid w:val="00211F71"/>
    <w:rsid w:val="002121CC"/>
    <w:rsid w:val="00212543"/>
    <w:rsid w:val="00212F36"/>
    <w:rsid w:val="0021388A"/>
    <w:rsid w:val="002138B1"/>
    <w:rsid w:val="00213D15"/>
    <w:rsid w:val="00214204"/>
    <w:rsid w:val="00214722"/>
    <w:rsid w:val="00215486"/>
    <w:rsid w:val="00215E08"/>
    <w:rsid w:val="002160D2"/>
    <w:rsid w:val="002164A6"/>
    <w:rsid w:val="00216981"/>
    <w:rsid w:val="00216C07"/>
    <w:rsid w:val="00220060"/>
    <w:rsid w:val="002200DD"/>
    <w:rsid w:val="002209D1"/>
    <w:rsid w:val="002220B4"/>
    <w:rsid w:val="00222820"/>
    <w:rsid w:val="00223088"/>
    <w:rsid w:val="002237A6"/>
    <w:rsid w:val="00223835"/>
    <w:rsid w:val="002238FF"/>
    <w:rsid w:val="002240F9"/>
    <w:rsid w:val="00224217"/>
    <w:rsid w:val="00224901"/>
    <w:rsid w:val="002252A4"/>
    <w:rsid w:val="00225571"/>
    <w:rsid w:val="00226FF3"/>
    <w:rsid w:val="002279E1"/>
    <w:rsid w:val="00227F08"/>
    <w:rsid w:val="00230954"/>
    <w:rsid w:val="00230F86"/>
    <w:rsid w:val="00232B6E"/>
    <w:rsid w:val="00232B81"/>
    <w:rsid w:val="00233200"/>
    <w:rsid w:val="00233888"/>
    <w:rsid w:val="00233B0B"/>
    <w:rsid w:val="00233B7B"/>
    <w:rsid w:val="00233B8C"/>
    <w:rsid w:val="00233FF4"/>
    <w:rsid w:val="002342DD"/>
    <w:rsid w:val="00234BAD"/>
    <w:rsid w:val="00234BD2"/>
    <w:rsid w:val="00236994"/>
    <w:rsid w:val="002375AC"/>
    <w:rsid w:val="00237D3B"/>
    <w:rsid w:val="00241252"/>
    <w:rsid w:val="00241529"/>
    <w:rsid w:val="00241753"/>
    <w:rsid w:val="00241FF3"/>
    <w:rsid w:val="00242902"/>
    <w:rsid w:val="00242D4F"/>
    <w:rsid w:val="00243830"/>
    <w:rsid w:val="00243E0F"/>
    <w:rsid w:val="00244CE7"/>
    <w:rsid w:val="00244E8A"/>
    <w:rsid w:val="0024587C"/>
    <w:rsid w:val="00245C63"/>
    <w:rsid w:val="00245E42"/>
    <w:rsid w:val="00246828"/>
    <w:rsid w:val="00246CA6"/>
    <w:rsid w:val="00246CBB"/>
    <w:rsid w:val="00246E95"/>
    <w:rsid w:val="00247098"/>
    <w:rsid w:val="00247ECD"/>
    <w:rsid w:val="00250E8E"/>
    <w:rsid w:val="00251577"/>
    <w:rsid w:val="00251C06"/>
    <w:rsid w:val="00251ECF"/>
    <w:rsid w:val="00252573"/>
    <w:rsid w:val="0025259C"/>
    <w:rsid w:val="00252996"/>
    <w:rsid w:val="00252C01"/>
    <w:rsid w:val="002530BC"/>
    <w:rsid w:val="002541F7"/>
    <w:rsid w:val="00254852"/>
    <w:rsid w:val="00254A1E"/>
    <w:rsid w:val="00254A29"/>
    <w:rsid w:val="00255486"/>
    <w:rsid w:val="002557DB"/>
    <w:rsid w:val="00256136"/>
    <w:rsid w:val="0025651F"/>
    <w:rsid w:val="002570F7"/>
    <w:rsid w:val="0025715A"/>
    <w:rsid w:val="00257515"/>
    <w:rsid w:val="00257F36"/>
    <w:rsid w:val="002607F2"/>
    <w:rsid w:val="00261285"/>
    <w:rsid w:val="00261B1F"/>
    <w:rsid w:val="00262830"/>
    <w:rsid w:val="00262B92"/>
    <w:rsid w:val="00262DA2"/>
    <w:rsid w:val="00263677"/>
    <w:rsid w:val="00263DF5"/>
    <w:rsid w:val="00264073"/>
    <w:rsid w:val="002649A8"/>
    <w:rsid w:val="00264EB0"/>
    <w:rsid w:val="00265CBD"/>
    <w:rsid w:val="0026630A"/>
    <w:rsid w:val="00266C41"/>
    <w:rsid w:val="00266DE0"/>
    <w:rsid w:val="00266E5C"/>
    <w:rsid w:val="00267207"/>
    <w:rsid w:val="002676D8"/>
    <w:rsid w:val="00267858"/>
    <w:rsid w:val="00267C2A"/>
    <w:rsid w:val="00270779"/>
    <w:rsid w:val="002717B5"/>
    <w:rsid w:val="00272194"/>
    <w:rsid w:val="002725E3"/>
    <w:rsid w:val="00272B87"/>
    <w:rsid w:val="00272F28"/>
    <w:rsid w:val="00273651"/>
    <w:rsid w:val="00273DB9"/>
    <w:rsid w:val="00274254"/>
    <w:rsid w:val="002743B8"/>
    <w:rsid w:val="002752EC"/>
    <w:rsid w:val="00276359"/>
    <w:rsid w:val="00277347"/>
    <w:rsid w:val="002773B9"/>
    <w:rsid w:val="00277899"/>
    <w:rsid w:val="00277B05"/>
    <w:rsid w:val="00277B0A"/>
    <w:rsid w:val="00277B5A"/>
    <w:rsid w:val="002803E7"/>
    <w:rsid w:val="00280609"/>
    <w:rsid w:val="0028112E"/>
    <w:rsid w:val="00281AF8"/>
    <w:rsid w:val="0028229F"/>
    <w:rsid w:val="00282326"/>
    <w:rsid w:val="00282BE1"/>
    <w:rsid w:val="00282DC2"/>
    <w:rsid w:val="002838C5"/>
    <w:rsid w:val="00283B14"/>
    <w:rsid w:val="002847B8"/>
    <w:rsid w:val="00284D9C"/>
    <w:rsid w:val="0028512C"/>
    <w:rsid w:val="002861F5"/>
    <w:rsid w:val="00286253"/>
    <w:rsid w:val="00286542"/>
    <w:rsid w:val="00286C73"/>
    <w:rsid w:val="0029088D"/>
    <w:rsid w:val="0029125A"/>
    <w:rsid w:val="00291B74"/>
    <w:rsid w:val="00292AC1"/>
    <w:rsid w:val="00292CF8"/>
    <w:rsid w:val="002933F4"/>
    <w:rsid w:val="00294177"/>
    <w:rsid w:val="00294EAB"/>
    <w:rsid w:val="00295925"/>
    <w:rsid w:val="002959E1"/>
    <w:rsid w:val="00295F5E"/>
    <w:rsid w:val="002964D6"/>
    <w:rsid w:val="002A1303"/>
    <w:rsid w:val="002A1D4D"/>
    <w:rsid w:val="002A1D8B"/>
    <w:rsid w:val="002A1F02"/>
    <w:rsid w:val="002A278E"/>
    <w:rsid w:val="002A2E7C"/>
    <w:rsid w:val="002A3127"/>
    <w:rsid w:val="002A40BD"/>
    <w:rsid w:val="002A4677"/>
    <w:rsid w:val="002A489F"/>
    <w:rsid w:val="002A5895"/>
    <w:rsid w:val="002A6939"/>
    <w:rsid w:val="002A6B93"/>
    <w:rsid w:val="002A6F5D"/>
    <w:rsid w:val="002A713F"/>
    <w:rsid w:val="002A717D"/>
    <w:rsid w:val="002A71CD"/>
    <w:rsid w:val="002A728F"/>
    <w:rsid w:val="002A7458"/>
    <w:rsid w:val="002A74EA"/>
    <w:rsid w:val="002A7669"/>
    <w:rsid w:val="002B0291"/>
    <w:rsid w:val="002B04F0"/>
    <w:rsid w:val="002B0AD0"/>
    <w:rsid w:val="002B16EF"/>
    <w:rsid w:val="002B188D"/>
    <w:rsid w:val="002B1A0F"/>
    <w:rsid w:val="002B22EF"/>
    <w:rsid w:val="002B2363"/>
    <w:rsid w:val="002B2B87"/>
    <w:rsid w:val="002B30C8"/>
    <w:rsid w:val="002B3243"/>
    <w:rsid w:val="002B33EF"/>
    <w:rsid w:val="002B3B1A"/>
    <w:rsid w:val="002B433C"/>
    <w:rsid w:val="002B445B"/>
    <w:rsid w:val="002B45DD"/>
    <w:rsid w:val="002B502B"/>
    <w:rsid w:val="002B6436"/>
    <w:rsid w:val="002B756A"/>
    <w:rsid w:val="002C05CB"/>
    <w:rsid w:val="002C1B58"/>
    <w:rsid w:val="002C2067"/>
    <w:rsid w:val="002C2529"/>
    <w:rsid w:val="002C2E00"/>
    <w:rsid w:val="002C31A0"/>
    <w:rsid w:val="002C334A"/>
    <w:rsid w:val="002C362E"/>
    <w:rsid w:val="002C459E"/>
    <w:rsid w:val="002C4A32"/>
    <w:rsid w:val="002C4D14"/>
    <w:rsid w:val="002C5204"/>
    <w:rsid w:val="002C5815"/>
    <w:rsid w:val="002C6837"/>
    <w:rsid w:val="002C6DA8"/>
    <w:rsid w:val="002C7068"/>
    <w:rsid w:val="002C7290"/>
    <w:rsid w:val="002C793E"/>
    <w:rsid w:val="002C7B0A"/>
    <w:rsid w:val="002C7FBE"/>
    <w:rsid w:val="002D04D9"/>
    <w:rsid w:val="002D1E12"/>
    <w:rsid w:val="002D1F20"/>
    <w:rsid w:val="002D2114"/>
    <w:rsid w:val="002D24C6"/>
    <w:rsid w:val="002D2D94"/>
    <w:rsid w:val="002D31C9"/>
    <w:rsid w:val="002D37F3"/>
    <w:rsid w:val="002D3D4C"/>
    <w:rsid w:val="002D44C5"/>
    <w:rsid w:val="002D4554"/>
    <w:rsid w:val="002D4BDC"/>
    <w:rsid w:val="002D50F4"/>
    <w:rsid w:val="002D523C"/>
    <w:rsid w:val="002D56E4"/>
    <w:rsid w:val="002D57B7"/>
    <w:rsid w:val="002D5C3D"/>
    <w:rsid w:val="002D63A8"/>
    <w:rsid w:val="002D6514"/>
    <w:rsid w:val="002D65B1"/>
    <w:rsid w:val="002E0C37"/>
    <w:rsid w:val="002E0CA7"/>
    <w:rsid w:val="002E15EC"/>
    <w:rsid w:val="002E187B"/>
    <w:rsid w:val="002E1C27"/>
    <w:rsid w:val="002E1D33"/>
    <w:rsid w:val="002E2334"/>
    <w:rsid w:val="002E3270"/>
    <w:rsid w:val="002E365A"/>
    <w:rsid w:val="002E47EC"/>
    <w:rsid w:val="002E5267"/>
    <w:rsid w:val="002E574A"/>
    <w:rsid w:val="002E57FD"/>
    <w:rsid w:val="002E59F5"/>
    <w:rsid w:val="002E5FEE"/>
    <w:rsid w:val="002E6BC9"/>
    <w:rsid w:val="002E73D6"/>
    <w:rsid w:val="002E752A"/>
    <w:rsid w:val="002E7917"/>
    <w:rsid w:val="002E7AB6"/>
    <w:rsid w:val="002E7B4E"/>
    <w:rsid w:val="002E7E12"/>
    <w:rsid w:val="002F0B67"/>
    <w:rsid w:val="002F11C8"/>
    <w:rsid w:val="002F177B"/>
    <w:rsid w:val="002F24BC"/>
    <w:rsid w:val="002F2A85"/>
    <w:rsid w:val="002F3E90"/>
    <w:rsid w:val="002F44F2"/>
    <w:rsid w:val="002F49D9"/>
    <w:rsid w:val="002F5110"/>
    <w:rsid w:val="002F644A"/>
    <w:rsid w:val="002F70EB"/>
    <w:rsid w:val="00303CA8"/>
    <w:rsid w:val="003040F2"/>
    <w:rsid w:val="00304960"/>
    <w:rsid w:val="003056FD"/>
    <w:rsid w:val="003058C6"/>
    <w:rsid w:val="0030602B"/>
    <w:rsid w:val="003066C1"/>
    <w:rsid w:val="00307E82"/>
    <w:rsid w:val="00311D90"/>
    <w:rsid w:val="003120DE"/>
    <w:rsid w:val="003124D1"/>
    <w:rsid w:val="00312A89"/>
    <w:rsid w:val="003130C4"/>
    <w:rsid w:val="003139E8"/>
    <w:rsid w:val="00314A5F"/>
    <w:rsid w:val="00315778"/>
    <w:rsid w:val="003162FF"/>
    <w:rsid w:val="00316AF2"/>
    <w:rsid w:val="00317623"/>
    <w:rsid w:val="00317A25"/>
    <w:rsid w:val="00317AEE"/>
    <w:rsid w:val="00317C90"/>
    <w:rsid w:val="0032062E"/>
    <w:rsid w:val="00320D86"/>
    <w:rsid w:val="003215AB"/>
    <w:rsid w:val="00321F0B"/>
    <w:rsid w:val="00322A2D"/>
    <w:rsid w:val="00322C74"/>
    <w:rsid w:val="00323B1E"/>
    <w:rsid w:val="00324BE7"/>
    <w:rsid w:val="00324E8D"/>
    <w:rsid w:val="003265AD"/>
    <w:rsid w:val="0032694D"/>
    <w:rsid w:val="003270EF"/>
    <w:rsid w:val="00327661"/>
    <w:rsid w:val="00327D2E"/>
    <w:rsid w:val="003331B9"/>
    <w:rsid w:val="003331E1"/>
    <w:rsid w:val="00333557"/>
    <w:rsid w:val="00333765"/>
    <w:rsid w:val="003341E8"/>
    <w:rsid w:val="00334AE8"/>
    <w:rsid w:val="00335BD5"/>
    <w:rsid w:val="00337111"/>
    <w:rsid w:val="0033748E"/>
    <w:rsid w:val="00337892"/>
    <w:rsid w:val="00337CB7"/>
    <w:rsid w:val="0034022D"/>
    <w:rsid w:val="0034074B"/>
    <w:rsid w:val="00341A1A"/>
    <w:rsid w:val="00341BAC"/>
    <w:rsid w:val="00342654"/>
    <w:rsid w:val="00343086"/>
    <w:rsid w:val="0034330B"/>
    <w:rsid w:val="00343F97"/>
    <w:rsid w:val="00344099"/>
    <w:rsid w:val="00344D99"/>
    <w:rsid w:val="00344DED"/>
    <w:rsid w:val="00345367"/>
    <w:rsid w:val="00345905"/>
    <w:rsid w:val="0034657D"/>
    <w:rsid w:val="00346845"/>
    <w:rsid w:val="00346CE7"/>
    <w:rsid w:val="00346D8C"/>
    <w:rsid w:val="00347F06"/>
    <w:rsid w:val="003502BB"/>
    <w:rsid w:val="0035036B"/>
    <w:rsid w:val="003503A6"/>
    <w:rsid w:val="003521E2"/>
    <w:rsid w:val="0035451A"/>
    <w:rsid w:val="00355D81"/>
    <w:rsid w:val="00355D84"/>
    <w:rsid w:val="00357849"/>
    <w:rsid w:val="00357F00"/>
    <w:rsid w:val="003612C5"/>
    <w:rsid w:val="00361AB8"/>
    <w:rsid w:val="00361B4E"/>
    <w:rsid w:val="00361F78"/>
    <w:rsid w:val="00362A06"/>
    <w:rsid w:val="00363779"/>
    <w:rsid w:val="00363AFC"/>
    <w:rsid w:val="00363D19"/>
    <w:rsid w:val="00364348"/>
    <w:rsid w:val="00364773"/>
    <w:rsid w:val="0036570E"/>
    <w:rsid w:val="00365B11"/>
    <w:rsid w:val="00365E3D"/>
    <w:rsid w:val="00366018"/>
    <w:rsid w:val="00366121"/>
    <w:rsid w:val="0036679A"/>
    <w:rsid w:val="00367070"/>
    <w:rsid w:val="00367A41"/>
    <w:rsid w:val="003723F9"/>
    <w:rsid w:val="00372894"/>
    <w:rsid w:val="0037328F"/>
    <w:rsid w:val="00373FA2"/>
    <w:rsid w:val="00374D36"/>
    <w:rsid w:val="0037548F"/>
    <w:rsid w:val="003764C0"/>
    <w:rsid w:val="00376516"/>
    <w:rsid w:val="00376B2B"/>
    <w:rsid w:val="00376D78"/>
    <w:rsid w:val="003778A9"/>
    <w:rsid w:val="00377F8C"/>
    <w:rsid w:val="00380C93"/>
    <w:rsid w:val="0038135A"/>
    <w:rsid w:val="003818A8"/>
    <w:rsid w:val="003819BB"/>
    <w:rsid w:val="00381CD7"/>
    <w:rsid w:val="003828E0"/>
    <w:rsid w:val="00382CBA"/>
    <w:rsid w:val="00383097"/>
    <w:rsid w:val="00383DA0"/>
    <w:rsid w:val="00384438"/>
    <w:rsid w:val="003860FA"/>
    <w:rsid w:val="00386443"/>
    <w:rsid w:val="00386856"/>
    <w:rsid w:val="00387BE4"/>
    <w:rsid w:val="00387F11"/>
    <w:rsid w:val="00390458"/>
    <w:rsid w:val="00390D9D"/>
    <w:rsid w:val="00390DD9"/>
    <w:rsid w:val="00390E14"/>
    <w:rsid w:val="00391A5D"/>
    <w:rsid w:val="00391CEE"/>
    <w:rsid w:val="003925A1"/>
    <w:rsid w:val="00392BB3"/>
    <w:rsid w:val="00392DD6"/>
    <w:rsid w:val="00393CD6"/>
    <w:rsid w:val="00393F24"/>
    <w:rsid w:val="00395222"/>
    <w:rsid w:val="003963A1"/>
    <w:rsid w:val="00396B2D"/>
    <w:rsid w:val="00396C75"/>
    <w:rsid w:val="00397B68"/>
    <w:rsid w:val="003A0CBC"/>
    <w:rsid w:val="003A0CDB"/>
    <w:rsid w:val="003A10FC"/>
    <w:rsid w:val="003A1675"/>
    <w:rsid w:val="003A1987"/>
    <w:rsid w:val="003A1F8F"/>
    <w:rsid w:val="003A31A5"/>
    <w:rsid w:val="003A31E0"/>
    <w:rsid w:val="003A34D7"/>
    <w:rsid w:val="003A3BBD"/>
    <w:rsid w:val="003A40EB"/>
    <w:rsid w:val="003A41AA"/>
    <w:rsid w:val="003A4235"/>
    <w:rsid w:val="003A46EC"/>
    <w:rsid w:val="003A4B42"/>
    <w:rsid w:val="003A5ABD"/>
    <w:rsid w:val="003A67AA"/>
    <w:rsid w:val="003A7403"/>
    <w:rsid w:val="003A757B"/>
    <w:rsid w:val="003A7AA6"/>
    <w:rsid w:val="003B04EC"/>
    <w:rsid w:val="003B0C36"/>
    <w:rsid w:val="003B0D3A"/>
    <w:rsid w:val="003B1247"/>
    <w:rsid w:val="003B1434"/>
    <w:rsid w:val="003B2A12"/>
    <w:rsid w:val="003B330D"/>
    <w:rsid w:val="003B33D8"/>
    <w:rsid w:val="003B3E25"/>
    <w:rsid w:val="003B44E8"/>
    <w:rsid w:val="003B45A6"/>
    <w:rsid w:val="003B4EFC"/>
    <w:rsid w:val="003B4FD5"/>
    <w:rsid w:val="003B56EB"/>
    <w:rsid w:val="003B5CBD"/>
    <w:rsid w:val="003B5E93"/>
    <w:rsid w:val="003B7486"/>
    <w:rsid w:val="003B7A77"/>
    <w:rsid w:val="003C07A6"/>
    <w:rsid w:val="003C0B17"/>
    <w:rsid w:val="003C120E"/>
    <w:rsid w:val="003C13EF"/>
    <w:rsid w:val="003C1CB8"/>
    <w:rsid w:val="003C1E41"/>
    <w:rsid w:val="003C2270"/>
    <w:rsid w:val="003C24A8"/>
    <w:rsid w:val="003C2B4A"/>
    <w:rsid w:val="003C2E07"/>
    <w:rsid w:val="003C34C4"/>
    <w:rsid w:val="003C3E53"/>
    <w:rsid w:val="003C4C03"/>
    <w:rsid w:val="003C4DD2"/>
    <w:rsid w:val="003C59F8"/>
    <w:rsid w:val="003C5CC1"/>
    <w:rsid w:val="003C5DDF"/>
    <w:rsid w:val="003C5E60"/>
    <w:rsid w:val="003C7174"/>
    <w:rsid w:val="003C76C7"/>
    <w:rsid w:val="003C7875"/>
    <w:rsid w:val="003C7A46"/>
    <w:rsid w:val="003D0095"/>
    <w:rsid w:val="003D2244"/>
    <w:rsid w:val="003D39BD"/>
    <w:rsid w:val="003D441F"/>
    <w:rsid w:val="003D467D"/>
    <w:rsid w:val="003D477E"/>
    <w:rsid w:val="003D6189"/>
    <w:rsid w:val="003D6F25"/>
    <w:rsid w:val="003D6F90"/>
    <w:rsid w:val="003D7270"/>
    <w:rsid w:val="003D7487"/>
    <w:rsid w:val="003D79DA"/>
    <w:rsid w:val="003E0484"/>
    <w:rsid w:val="003E07F8"/>
    <w:rsid w:val="003E0814"/>
    <w:rsid w:val="003E0DC1"/>
    <w:rsid w:val="003E174E"/>
    <w:rsid w:val="003E1A65"/>
    <w:rsid w:val="003E1D28"/>
    <w:rsid w:val="003E1F33"/>
    <w:rsid w:val="003E2AD9"/>
    <w:rsid w:val="003E3253"/>
    <w:rsid w:val="003E33C3"/>
    <w:rsid w:val="003E4261"/>
    <w:rsid w:val="003E5BFB"/>
    <w:rsid w:val="003E629A"/>
    <w:rsid w:val="003E63C3"/>
    <w:rsid w:val="003E6AB3"/>
    <w:rsid w:val="003E6B4D"/>
    <w:rsid w:val="003E6D10"/>
    <w:rsid w:val="003E6D66"/>
    <w:rsid w:val="003E7F99"/>
    <w:rsid w:val="003F0B26"/>
    <w:rsid w:val="003F1932"/>
    <w:rsid w:val="003F1B1A"/>
    <w:rsid w:val="003F1C00"/>
    <w:rsid w:val="003F2B34"/>
    <w:rsid w:val="003F2C63"/>
    <w:rsid w:val="003F2EFB"/>
    <w:rsid w:val="003F3670"/>
    <w:rsid w:val="003F36DD"/>
    <w:rsid w:val="003F39AF"/>
    <w:rsid w:val="003F39D7"/>
    <w:rsid w:val="003F41FF"/>
    <w:rsid w:val="003F47BF"/>
    <w:rsid w:val="003F66EB"/>
    <w:rsid w:val="003F79F1"/>
    <w:rsid w:val="003F7D2E"/>
    <w:rsid w:val="00400100"/>
    <w:rsid w:val="00400511"/>
    <w:rsid w:val="00400B30"/>
    <w:rsid w:val="00402408"/>
    <w:rsid w:val="00402A32"/>
    <w:rsid w:val="00402B09"/>
    <w:rsid w:val="00403680"/>
    <w:rsid w:val="004040F4"/>
    <w:rsid w:val="004045DF"/>
    <w:rsid w:val="00405C36"/>
    <w:rsid w:val="00405F9C"/>
    <w:rsid w:val="0040679E"/>
    <w:rsid w:val="0040685F"/>
    <w:rsid w:val="00406DC4"/>
    <w:rsid w:val="00410154"/>
    <w:rsid w:val="0041029F"/>
    <w:rsid w:val="004103E4"/>
    <w:rsid w:val="0041098F"/>
    <w:rsid w:val="00410AF1"/>
    <w:rsid w:val="00411557"/>
    <w:rsid w:val="00411DBF"/>
    <w:rsid w:val="00411EA7"/>
    <w:rsid w:val="004120C8"/>
    <w:rsid w:val="00412D32"/>
    <w:rsid w:val="004135A3"/>
    <w:rsid w:val="00413698"/>
    <w:rsid w:val="00414FB3"/>
    <w:rsid w:val="00415253"/>
    <w:rsid w:val="00415E01"/>
    <w:rsid w:val="00415FDC"/>
    <w:rsid w:val="004162F2"/>
    <w:rsid w:val="00416483"/>
    <w:rsid w:val="00416E78"/>
    <w:rsid w:val="004172FE"/>
    <w:rsid w:val="00417C16"/>
    <w:rsid w:val="00420A1D"/>
    <w:rsid w:val="004216AC"/>
    <w:rsid w:val="00421C51"/>
    <w:rsid w:val="004227C6"/>
    <w:rsid w:val="00422992"/>
    <w:rsid w:val="00422EA5"/>
    <w:rsid w:val="00422F7B"/>
    <w:rsid w:val="00423FF7"/>
    <w:rsid w:val="004240D3"/>
    <w:rsid w:val="00424A18"/>
    <w:rsid w:val="00424B59"/>
    <w:rsid w:val="004263D0"/>
    <w:rsid w:val="00426729"/>
    <w:rsid w:val="004267A2"/>
    <w:rsid w:val="0043104A"/>
    <w:rsid w:val="00431113"/>
    <w:rsid w:val="0043169B"/>
    <w:rsid w:val="00432085"/>
    <w:rsid w:val="00432999"/>
    <w:rsid w:val="004333AB"/>
    <w:rsid w:val="00433E33"/>
    <w:rsid w:val="00433F42"/>
    <w:rsid w:val="00433F5B"/>
    <w:rsid w:val="00434810"/>
    <w:rsid w:val="004350F1"/>
    <w:rsid w:val="0043532A"/>
    <w:rsid w:val="00435509"/>
    <w:rsid w:val="0043576F"/>
    <w:rsid w:val="004357FD"/>
    <w:rsid w:val="00435D7F"/>
    <w:rsid w:val="00436833"/>
    <w:rsid w:val="00436C3A"/>
    <w:rsid w:val="00437316"/>
    <w:rsid w:val="0043768D"/>
    <w:rsid w:val="00437A39"/>
    <w:rsid w:val="00437AFB"/>
    <w:rsid w:val="00437C33"/>
    <w:rsid w:val="00437DD7"/>
    <w:rsid w:val="004403C7"/>
    <w:rsid w:val="0044121A"/>
    <w:rsid w:val="00441862"/>
    <w:rsid w:val="00441A4D"/>
    <w:rsid w:val="00441F5C"/>
    <w:rsid w:val="00442A65"/>
    <w:rsid w:val="00442AFF"/>
    <w:rsid w:val="004433D7"/>
    <w:rsid w:val="0044396D"/>
    <w:rsid w:val="00443CEC"/>
    <w:rsid w:val="004446BB"/>
    <w:rsid w:val="00444939"/>
    <w:rsid w:val="00445549"/>
    <w:rsid w:val="00445B63"/>
    <w:rsid w:val="00445B66"/>
    <w:rsid w:val="004467BB"/>
    <w:rsid w:val="00447550"/>
    <w:rsid w:val="00447728"/>
    <w:rsid w:val="00447C56"/>
    <w:rsid w:val="0045023F"/>
    <w:rsid w:val="00450291"/>
    <w:rsid w:val="004512DF"/>
    <w:rsid w:val="00451352"/>
    <w:rsid w:val="00451973"/>
    <w:rsid w:val="00451B0B"/>
    <w:rsid w:val="004527C7"/>
    <w:rsid w:val="004530D9"/>
    <w:rsid w:val="00453AC1"/>
    <w:rsid w:val="00453DD0"/>
    <w:rsid w:val="004541A9"/>
    <w:rsid w:val="00454571"/>
    <w:rsid w:val="004547A3"/>
    <w:rsid w:val="00454B50"/>
    <w:rsid w:val="00455045"/>
    <w:rsid w:val="00455077"/>
    <w:rsid w:val="00455432"/>
    <w:rsid w:val="00455493"/>
    <w:rsid w:val="00455A36"/>
    <w:rsid w:val="00456BD9"/>
    <w:rsid w:val="00456D8F"/>
    <w:rsid w:val="00460166"/>
    <w:rsid w:val="004604C3"/>
    <w:rsid w:val="00461366"/>
    <w:rsid w:val="00461561"/>
    <w:rsid w:val="0046262F"/>
    <w:rsid w:val="00462888"/>
    <w:rsid w:val="00463EAE"/>
    <w:rsid w:val="00463FB8"/>
    <w:rsid w:val="004652C9"/>
    <w:rsid w:val="004659DE"/>
    <w:rsid w:val="00466B31"/>
    <w:rsid w:val="004676DA"/>
    <w:rsid w:val="004677AB"/>
    <w:rsid w:val="0046792B"/>
    <w:rsid w:val="00470A69"/>
    <w:rsid w:val="00470BA1"/>
    <w:rsid w:val="00470E01"/>
    <w:rsid w:val="004717AD"/>
    <w:rsid w:val="004725AB"/>
    <w:rsid w:val="00472FE0"/>
    <w:rsid w:val="00473779"/>
    <w:rsid w:val="0047399C"/>
    <w:rsid w:val="00473FF6"/>
    <w:rsid w:val="004741EB"/>
    <w:rsid w:val="00474263"/>
    <w:rsid w:val="00474625"/>
    <w:rsid w:val="00475082"/>
    <w:rsid w:val="00475ACF"/>
    <w:rsid w:val="00475B34"/>
    <w:rsid w:val="00475CDE"/>
    <w:rsid w:val="00476E3C"/>
    <w:rsid w:val="00477696"/>
    <w:rsid w:val="004776F9"/>
    <w:rsid w:val="00480411"/>
    <w:rsid w:val="0048093B"/>
    <w:rsid w:val="00480E50"/>
    <w:rsid w:val="00481198"/>
    <w:rsid w:val="00481745"/>
    <w:rsid w:val="00481F33"/>
    <w:rsid w:val="0048220E"/>
    <w:rsid w:val="00483D71"/>
    <w:rsid w:val="00484572"/>
    <w:rsid w:val="004846C3"/>
    <w:rsid w:val="00484788"/>
    <w:rsid w:val="00484A83"/>
    <w:rsid w:val="00485051"/>
    <w:rsid w:val="0048601C"/>
    <w:rsid w:val="004870BF"/>
    <w:rsid w:val="00487315"/>
    <w:rsid w:val="004901A3"/>
    <w:rsid w:val="004906C8"/>
    <w:rsid w:val="00490A04"/>
    <w:rsid w:val="004916D9"/>
    <w:rsid w:val="004916DE"/>
    <w:rsid w:val="00491DD4"/>
    <w:rsid w:val="00493F25"/>
    <w:rsid w:val="00494A0E"/>
    <w:rsid w:val="00495961"/>
    <w:rsid w:val="004959E8"/>
    <w:rsid w:val="00495BB5"/>
    <w:rsid w:val="00495BFA"/>
    <w:rsid w:val="00496954"/>
    <w:rsid w:val="00496D5E"/>
    <w:rsid w:val="00497331"/>
    <w:rsid w:val="0049737D"/>
    <w:rsid w:val="0049751E"/>
    <w:rsid w:val="0049799B"/>
    <w:rsid w:val="004A0387"/>
    <w:rsid w:val="004A047C"/>
    <w:rsid w:val="004A12B9"/>
    <w:rsid w:val="004A1355"/>
    <w:rsid w:val="004A14BD"/>
    <w:rsid w:val="004A1F2C"/>
    <w:rsid w:val="004A254E"/>
    <w:rsid w:val="004A2F17"/>
    <w:rsid w:val="004A3CEB"/>
    <w:rsid w:val="004A4EF6"/>
    <w:rsid w:val="004A5D8A"/>
    <w:rsid w:val="004A656C"/>
    <w:rsid w:val="004A6922"/>
    <w:rsid w:val="004A736B"/>
    <w:rsid w:val="004A7B8C"/>
    <w:rsid w:val="004A7E52"/>
    <w:rsid w:val="004A7F18"/>
    <w:rsid w:val="004B0473"/>
    <w:rsid w:val="004B064E"/>
    <w:rsid w:val="004B16CA"/>
    <w:rsid w:val="004B1D8B"/>
    <w:rsid w:val="004B2312"/>
    <w:rsid w:val="004B25E8"/>
    <w:rsid w:val="004B3C10"/>
    <w:rsid w:val="004B40C5"/>
    <w:rsid w:val="004B4B47"/>
    <w:rsid w:val="004B52F3"/>
    <w:rsid w:val="004B57A9"/>
    <w:rsid w:val="004B69AF"/>
    <w:rsid w:val="004B6C59"/>
    <w:rsid w:val="004B7E2F"/>
    <w:rsid w:val="004C0037"/>
    <w:rsid w:val="004C0B04"/>
    <w:rsid w:val="004C0F4B"/>
    <w:rsid w:val="004C1A26"/>
    <w:rsid w:val="004C29EF"/>
    <w:rsid w:val="004C2B08"/>
    <w:rsid w:val="004C31E0"/>
    <w:rsid w:val="004C3492"/>
    <w:rsid w:val="004C352D"/>
    <w:rsid w:val="004C35A2"/>
    <w:rsid w:val="004C38CF"/>
    <w:rsid w:val="004C3C5F"/>
    <w:rsid w:val="004C3D96"/>
    <w:rsid w:val="004C3F23"/>
    <w:rsid w:val="004C563A"/>
    <w:rsid w:val="004C5C4A"/>
    <w:rsid w:val="004C69EB"/>
    <w:rsid w:val="004C7ABB"/>
    <w:rsid w:val="004C7E0E"/>
    <w:rsid w:val="004C7E3E"/>
    <w:rsid w:val="004D0145"/>
    <w:rsid w:val="004D0490"/>
    <w:rsid w:val="004D07C8"/>
    <w:rsid w:val="004D0A2D"/>
    <w:rsid w:val="004D1574"/>
    <w:rsid w:val="004D181B"/>
    <w:rsid w:val="004D1868"/>
    <w:rsid w:val="004D1BB5"/>
    <w:rsid w:val="004D1BD8"/>
    <w:rsid w:val="004D2D9B"/>
    <w:rsid w:val="004D34F5"/>
    <w:rsid w:val="004D4007"/>
    <w:rsid w:val="004D4035"/>
    <w:rsid w:val="004D48BA"/>
    <w:rsid w:val="004D5F0D"/>
    <w:rsid w:val="004D66E3"/>
    <w:rsid w:val="004D7044"/>
    <w:rsid w:val="004D7067"/>
    <w:rsid w:val="004D752B"/>
    <w:rsid w:val="004D7942"/>
    <w:rsid w:val="004E13EC"/>
    <w:rsid w:val="004E1752"/>
    <w:rsid w:val="004E210F"/>
    <w:rsid w:val="004E325F"/>
    <w:rsid w:val="004E32E9"/>
    <w:rsid w:val="004E3314"/>
    <w:rsid w:val="004E3874"/>
    <w:rsid w:val="004E395C"/>
    <w:rsid w:val="004E3C20"/>
    <w:rsid w:val="004E3EE4"/>
    <w:rsid w:val="004E5843"/>
    <w:rsid w:val="004E5D62"/>
    <w:rsid w:val="004E5DDF"/>
    <w:rsid w:val="004E7336"/>
    <w:rsid w:val="004E79E6"/>
    <w:rsid w:val="004F0473"/>
    <w:rsid w:val="004F0564"/>
    <w:rsid w:val="004F0575"/>
    <w:rsid w:val="004F14E0"/>
    <w:rsid w:val="004F1525"/>
    <w:rsid w:val="004F167B"/>
    <w:rsid w:val="004F1689"/>
    <w:rsid w:val="004F1EF0"/>
    <w:rsid w:val="004F1FDD"/>
    <w:rsid w:val="004F2163"/>
    <w:rsid w:val="004F24FF"/>
    <w:rsid w:val="004F3B2A"/>
    <w:rsid w:val="004F3EEB"/>
    <w:rsid w:val="004F3F52"/>
    <w:rsid w:val="004F403A"/>
    <w:rsid w:val="004F5054"/>
    <w:rsid w:val="004F537C"/>
    <w:rsid w:val="004F6016"/>
    <w:rsid w:val="004F6ACB"/>
    <w:rsid w:val="004F6E73"/>
    <w:rsid w:val="004F7544"/>
    <w:rsid w:val="004F78C8"/>
    <w:rsid w:val="005001B9"/>
    <w:rsid w:val="005003EA"/>
    <w:rsid w:val="005004E7"/>
    <w:rsid w:val="00500592"/>
    <w:rsid w:val="00500A7D"/>
    <w:rsid w:val="00500C63"/>
    <w:rsid w:val="0050172D"/>
    <w:rsid w:val="00501D00"/>
    <w:rsid w:val="00502467"/>
    <w:rsid w:val="00502B35"/>
    <w:rsid w:val="00502F93"/>
    <w:rsid w:val="00502FAF"/>
    <w:rsid w:val="005035F8"/>
    <w:rsid w:val="00504813"/>
    <w:rsid w:val="00506188"/>
    <w:rsid w:val="0050638D"/>
    <w:rsid w:val="00507507"/>
    <w:rsid w:val="0050751C"/>
    <w:rsid w:val="0050779F"/>
    <w:rsid w:val="0051075A"/>
    <w:rsid w:val="00510D59"/>
    <w:rsid w:val="0051100F"/>
    <w:rsid w:val="0051151B"/>
    <w:rsid w:val="00511C67"/>
    <w:rsid w:val="005120A0"/>
    <w:rsid w:val="005123FC"/>
    <w:rsid w:val="005124C8"/>
    <w:rsid w:val="005128FD"/>
    <w:rsid w:val="00513F77"/>
    <w:rsid w:val="0051423F"/>
    <w:rsid w:val="0051471C"/>
    <w:rsid w:val="005147C2"/>
    <w:rsid w:val="0051484F"/>
    <w:rsid w:val="00514EE8"/>
    <w:rsid w:val="00515CF9"/>
    <w:rsid w:val="00515FFF"/>
    <w:rsid w:val="0051677A"/>
    <w:rsid w:val="00516BAE"/>
    <w:rsid w:val="005175B9"/>
    <w:rsid w:val="00517DE5"/>
    <w:rsid w:val="00517F6F"/>
    <w:rsid w:val="005209E3"/>
    <w:rsid w:val="00520B9E"/>
    <w:rsid w:val="00522011"/>
    <w:rsid w:val="005224E3"/>
    <w:rsid w:val="00522F5C"/>
    <w:rsid w:val="00523002"/>
    <w:rsid w:val="0052458C"/>
    <w:rsid w:val="005245A4"/>
    <w:rsid w:val="005246C2"/>
    <w:rsid w:val="00524DF4"/>
    <w:rsid w:val="005251C5"/>
    <w:rsid w:val="00525479"/>
    <w:rsid w:val="00525811"/>
    <w:rsid w:val="00525B0C"/>
    <w:rsid w:val="00526B52"/>
    <w:rsid w:val="00526F14"/>
    <w:rsid w:val="0052768F"/>
    <w:rsid w:val="005276CD"/>
    <w:rsid w:val="005301AB"/>
    <w:rsid w:val="00530241"/>
    <w:rsid w:val="00530D6F"/>
    <w:rsid w:val="005311B1"/>
    <w:rsid w:val="00531237"/>
    <w:rsid w:val="005312E0"/>
    <w:rsid w:val="0053248F"/>
    <w:rsid w:val="00532502"/>
    <w:rsid w:val="005325DF"/>
    <w:rsid w:val="00532D75"/>
    <w:rsid w:val="005331E1"/>
    <w:rsid w:val="005335CB"/>
    <w:rsid w:val="005347C5"/>
    <w:rsid w:val="00534AB6"/>
    <w:rsid w:val="00534C6D"/>
    <w:rsid w:val="00535299"/>
    <w:rsid w:val="005367FA"/>
    <w:rsid w:val="00536CFA"/>
    <w:rsid w:val="005376BD"/>
    <w:rsid w:val="00537B61"/>
    <w:rsid w:val="0054074B"/>
    <w:rsid w:val="00540B09"/>
    <w:rsid w:val="00540ED6"/>
    <w:rsid w:val="0054149A"/>
    <w:rsid w:val="00541672"/>
    <w:rsid w:val="00541DFA"/>
    <w:rsid w:val="0054290B"/>
    <w:rsid w:val="00543489"/>
    <w:rsid w:val="00544046"/>
    <w:rsid w:val="00544E91"/>
    <w:rsid w:val="00545982"/>
    <w:rsid w:val="00545BF0"/>
    <w:rsid w:val="00545D90"/>
    <w:rsid w:val="00545F5F"/>
    <w:rsid w:val="00547526"/>
    <w:rsid w:val="005477F1"/>
    <w:rsid w:val="00547C92"/>
    <w:rsid w:val="00547FB6"/>
    <w:rsid w:val="00551E5E"/>
    <w:rsid w:val="00553940"/>
    <w:rsid w:val="00554971"/>
    <w:rsid w:val="00554B1D"/>
    <w:rsid w:val="00554EE8"/>
    <w:rsid w:val="00555A02"/>
    <w:rsid w:val="00555E71"/>
    <w:rsid w:val="00555FBA"/>
    <w:rsid w:val="00556825"/>
    <w:rsid w:val="00557140"/>
    <w:rsid w:val="00560843"/>
    <w:rsid w:val="00560DEF"/>
    <w:rsid w:val="00561ABC"/>
    <w:rsid w:val="005628EB"/>
    <w:rsid w:val="00562B4C"/>
    <w:rsid w:val="005630EF"/>
    <w:rsid w:val="005641C2"/>
    <w:rsid w:val="0056426A"/>
    <w:rsid w:val="0056435C"/>
    <w:rsid w:val="0056503B"/>
    <w:rsid w:val="00565578"/>
    <w:rsid w:val="005659FB"/>
    <w:rsid w:val="00565A6B"/>
    <w:rsid w:val="005661AA"/>
    <w:rsid w:val="00567384"/>
    <w:rsid w:val="00567923"/>
    <w:rsid w:val="0056792B"/>
    <w:rsid w:val="00567E5A"/>
    <w:rsid w:val="00570F47"/>
    <w:rsid w:val="00571424"/>
    <w:rsid w:val="00571CB4"/>
    <w:rsid w:val="00571D9E"/>
    <w:rsid w:val="005726F5"/>
    <w:rsid w:val="0057277F"/>
    <w:rsid w:val="00572F0C"/>
    <w:rsid w:val="00573572"/>
    <w:rsid w:val="00573C18"/>
    <w:rsid w:val="00574E59"/>
    <w:rsid w:val="005753F6"/>
    <w:rsid w:val="00575726"/>
    <w:rsid w:val="00576CA5"/>
    <w:rsid w:val="0058058B"/>
    <w:rsid w:val="005806DF"/>
    <w:rsid w:val="00580F45"/>
    <w:rsid w:val="005816B3"/>
    <w:rsid w:val="00582450"/>
    <w:rsid w:val="005836E6"/>
    <w:rsid w:val="00583AF0"/>
    <w:rsid w:val="00583E3C"/>
    <w:rsid w:val="005841D9"/>
    <w:rsid w:val="005843A5"/>
    <w:rsid w:val="00584BA2"/>
    <w:rsid w:val="00585139"/>
    <w:rsid w:val="005864BE"/>
    <w:rsid w:val="005866AB"/>
    <w:rsid w:val="00586D4A"/>
    <w:rsid w:val="00587EFA"/>
    <w:rsid w:val="005916A5"/>
    <w:rsid w:val="005918DB"/>
    <w:rsid w:val="00591A04"/>
    <w:rsid w:val="00591DC9"/>
    <w:rsid w:val="005920DF"/>
    <w:rsid w:val="00592673"/>
    <w:rsid w:val="00592793"/>
    <w:rsid w:val="00592CCD"/>
    <w:rsid w:val="005939F2"/>
    <w:rsid w:val="005941B2"/>
    <w:rsid w:val="00594413"/>
    <w:rsid w:val="005945A8"/>
    <w:rsid w:val="005945CE"/>
    <w:rsid w:val="00594C17"/>
    <w:rsid w:val="00594D86"/>
    <w:rsid w:val="0059692B"/>
    <w:rsid w:val="005969D7"/>
    <w:rsid w:val="00596A6D"/>
    <w:rsid w:val="00596D6D"/>
    <w:rsid w:val="00597133"/>
    <w:rsid w:val="005971FB"/>
    <w:rsid w:val="005A16DE"/>
    <w:rsid w:val="005A2651"/>
    <w:rsid w:val="005A2ADD"/>
    <w:rsid w:val="005A3301"/>
    <w:rsid w:val="005A3BD1"/>
    <w:rsid w:val="005A3DAC"/>
    <w:rsid w:val="005A4181"/>
    <w:rsid w:val="005A6465"/>
    <w:rsid w:val="005A66DE"/>
    <w:rsid w:val="005A67FA"/>
    <w:rsid w:val="005A70B1"/>
    <w:rsid w:val="005A7229"/>
    <w:rsid w:val="005B0822"/>
    <w:rsid w:val="005B10BC"/>
    <w:rsid w:val="005B1ABF"/>
    <w:rsid w:val="005B21B2"/>
    <w:rsid w:val="005B22CE"/>
    <w:rsid w:val="005B2569"/>
    <w:rsid w:val="005B2B01"/>
    <w:rsid w:val="005B2B53"/>
    <w:rsid w:val="005B35B3"/>
    <w:rsid w:val="005B4565"/>
    <w:rsid w:val="005B491F"/>
    <w:rsid w:val="005B7B0D"/>
    <w:rsid w:val="005B7E5E"/>
    <w:rsid w:val="005C056C"/>
    <w:rsid w:val="005C1913"/>
    <w:rsid w:val="005C1BDA"/>
    <w:rsid w:val="005C26CF"/>
    <w:rsid w:val="005C2A6F"/>
    <w:rsid w:val="005C38F2"/>
    <w:rsid w:val="005C3A7D"/>
    <w:rsid w:val="005C3E73"/>
    <w:rsid w:val="005C4413"/>
    <w:rsid w:val="005C4885"/>
    <w:rsid w:val="005C540B"/>
    <w:rsid w:val="005C5E90"/>
    <w:rsid w:val="005C6611"/>
    <w:rsid w:val="005C6BD7"/>
    <w:rsid w:val="005C6E1E"/>
    <w:rsid w:val="005C6E60"/>
    <w:rsid w:val="005D0159"/>
    <w:rsid w:val="005D2595"/>
    <w:rsid w:val="005D2876"/>
    <w:rsid w:val="005D2A37"/>
    <w:rsid w:val="005D2E9E"/>
    <w:rsid w:val="005D3066"/>
    <w:rsid w:val="005D31CB"/>
    <w:rsid w:val="005D4164"/>
    <w:rsid w:val="005D426A"/>
    <w:rsid w:val="005D4C89"/>
    <w:rsid w:val="005D4F2F"/>
    <w:rsid w:val="005D537B"/>
    <w:rsid w:val="005D5CDB"/>
    <w:rsid w:val="005D76C7"/>
    <w:rsid w:val="005D778C"/>
    <w:rsid w:val="005E045A"/>
    <w:rsid w:val="005E0B0E"/>
    <w:rsid w:val="005E0E92"/>
    <w:rsid w:val="005E1307"/>
    <w:rsid w:val="005E1718"/>
    <w:rsid w:val="005E18C2"/>
    <w:rsid w:val="005E197C"/>
    <w:rsid w:val="005E23EC"/>
    <w:rsid w:val="005E2BEF"/>
    <w:rsid w:val="005E2D0D"/>
    <w:rsid w:val="005E38A2"/>
    <w:rsid w:val="005E3B87"/>
    <w:rsid w:val="005E3D8F"/>
    <w:rsid w:val="005E3E8A"/>
    <w:rsid w:val="005E57A0"/>
    <w:rsid w:val="005E592A"/>
    <w:rsid w:val="005E6167"/>
    <w:rsid w:val="005E6202"/>
    <w:rsid w:val="005E66AF"/>
    <w:rsid w:val="005E67DF"/>
    <w:rsid w:val="005E6BDA"/>
    <w:rsid w:val="005E6DCF"/>
    <w:rsid w:val="005E6EA3"/>
    <w:rsid w:val="005E72AF"/>
    <w:rsid w:val="005E7BD0"/>
    <w:rsid w:val="005F004D"/>
    <w:rsid w:val="005F03F1"/>
    <w:rsid w:val="005F071E"/>
    <w:rsid w:val="005F0923"/>
    <w:rsid w:val="005F0C6E"/>
    <w:rsid w:val="005F1141"/>
    <w:rsid w:val="005F15CC"/>
    <w:rsid w:val="005F1784"/>
    <w:rsid w:val="005F2270"/>
    <w:rsid w:val="005F24F0"/>
    <w:rsid w:val="005F2CF6"/>
    <w:rsid w:val="005F3608"/>
    <w:rsid w:val="005F3E44"/>
    <w:rsid w:val="005F40C1"/>
    <w:rsid w:val="005F4E59"/>
    <w:rsid w:val="005F4EF5"/>
    <w:rsid w:val="005F50D6"/>
    <w:rsid w:val="005F62D4"/>
    <w:rsid w:val="005F6855"/>
    <w:rsid w:val="005F6860"/>
    <w:rsid w:val="005F6CEA"/>
    <w:rsid w:val="005F7087"/>
    <w:rsid w:val="005F7D15"/>
    <w:rsid w:val="006001D2"/>
    <w:rsid w:val="00600E2C"/>
    <w:rsid w:val="00601DBC"/>
    <w:rsid w:val="00601E8E"/>
    <w:rsid w:val="00602307"/>
    <w:rsid w:val="00602737"/>
    <w:rsid w:val="00602DB5"/>
    <w:rsid w:val="00602E69"/>
    <w:rsid w:val="0060306F"/>
    <w:rsid w:val="006032E9"/>
    <w:rsid w:val="0060332E"/>
    <w:rsid w:val="00604434"/>
    <w:rsid w:val="006047DD"/>
    <w:rsid w:val="006049CB"/>
    <w:rsid w:val="00604D84"/>
    <w:rsid w:val="00606B3E"/>
    <w:rsid w:val="006077FF"/>
    <w:rsid w:val="00610259"/>
    <w:rsid w:val="00610818"/>
    <w:rsid w:val="006114AB"/>
    <w:rsid w:val="00611D35"/>
    <w:rsid w:val="00611DC2"/>
    <w:rsid w:val="0061208C"/>
    <w:rsid w:val="006124AD"/>
    <w:rsid w:val="00613337"/>
    <w:rsid w:val="00613513"/>
    <w:rsid w:val="00613591"/>
    <w:rsid w:val="006142B0"/>
    <w:rsid w:val="00614302"/>
    <w:rsid w:val="00614C35"/>
    <w:rsid w:val="00614FB7"/>
    <w:rsid w:val="00615119"/>
    <w:rsid w:val="0061654F"/>
    <w:rsid w:val="00616643"/>
    <w:rsid w:val="006167B9"/>
    <w:rsid w:val="00616FB3"/>
    <w:rsid w:val="0061706C"/>
    <w:rsid w:val="006170CB"/>
    <w:rsid w:val="0061732D"/>
    <w:rsid w:val="006173F9"/>
    <w:rsid w:val="006178A6"/>
    <w:rsid w:val="00620066"/>
    <w:rsid w:val="006209BB"/>
    <w:rsid w:val="00620B70"/>
    <w:rsid w:val="006213EB"/>
    <w:rsid w:val="00621D5E"/>
    <w:rsid w:val="0062301E"/>
    <w:rsid w:val="0062316B"/>
    <w:rsid w:val="006241C5"/>
    <w:rsid w:val="0062489E"/>
    <w:rsid w:val="006248F8"/>
    <w:rsid w:val="00624918"/>
    <w:rsid w:val="006257E3"/>
    <w:rsid w:val="0062605B"/>
    <w:rsid w:val="006263F4"/>
    <w:rsid w:val="00626667"/>
    <w:rsid w:val="00626975"/>
    <w:rsid w:val="0063046E"/>
    <w:rsid w:val="00630ACA"/>
    <w:rsid w:val="00630F86"/>
    <w:rsid w:val="006310EA"/>
    <w:rsid w:val="0063130A"/>
    <w:rsid w:val="006318B7"/>
    <w:rsid w:val="00631A2A"/>
    <w:rsid w:val="00631ACA"/>
    <w:rsid w:val="00632AE7"/>
    <w:rsid w:val="006332CB"/>
    <w:rsid w:val="00633CF2"/>
    <w:rsid w:val="00635A0F"/>
    <w:rsid w:val="00635B37"/>
    <w:rsid w:val="0063610A"/>
    <w:rsid w:val="00636920"/>
    <w:rsid w:val="00636C3A"/>
    <w:rsid w:val="00637790"/>
    <w:rsid w:val="00637CDE"/>
    <w:rsid w:val="00637F31"/>
    <w:rsid w:val="006400AE"/>
    <w:rsid w:val="006402B6"/>
    <w:rsid w:val="006403A8"/>
    <w:rsid w:val="006403ED"/>
    <w:rsid w:val="00640FDD"/>
    <w:rsid w:val="00641279"/>
    <w:rsid w:val="0064141F"/>
    <w:rsid w:val="006416C4"/>
    <w:rsid w:val="00641E49"/>
    <w:rsid w:val="006423BA"/>
    <w:rsid w:val="00642609"/>
    <w:rsid w:val="00642F05"/>
    <w:rsid w:val="006430A3"/>
    <w:rsid w:val="00643B3F"/>
    <w:rsid w:val="00643E89"/>
    <w:rsid w:val="00644037"/>
    <w:rsid w:val="00644FA5"/>
    <w:rsid w:val="006450ED"/>
    <w:rsid w:val="00645480"/>
    <w:rsid w:val="00645519"/>
    <w:rsid w:val="0064609C"/>
    <w:rsid w:val="006460EA"/>
    <w:rsid w:val="0064622B"/>
    <w:rsid w:val="006470C6"/>
    <w:rsid w:val="0064725A"/>
    <w:rsid w:val="0064726E"/>
    <w:rsid w:val="00647357"/>
    <w:rsid w:val="00650582"/>
    <w:rsid w:val="00650700"/>
    <w:rsid w:val="006512E9"/>
    <w:rsid w:val="0065178F"/>
    <w:rsid w:val="00651854"/>
    <w:rsid w:val="00651D7A"/>
    <w:rsid w:val="0065306A"/>
    <w:rsid w:val="006533FC"/>
    <w:rsid w:val="00653511"/>
    <w:rsid w:val="00653680"/>
    <w:rsid w:val="00653C79"/>
    <w:rsid w:val="00654702"/>
    <w:rsid w:val="00654733"/>
    <w:rsid w:val="00655BBE"/>
    <w:rsid w:val="00655DDB"/>
    <w:rsid w:val="00656156"/>
    <w:rsid w:val="00657316"/>
    <w:rsid w:val="006579EB"/>
    <w:rsid w:val="00660FA4"/>
    <w:rsid w:val="0066157B"/>
    <w:rsid w:val="006627FB"/>
    <w:rsid w:val="00663D67"/>
    <w:rsid w:val="00663E35"/>
    <w:rsid w:val="00664198"/>
    <w:rsid w:val="006642CD"/>
    <w:rsid w:val="006644F4"/>
    <w:rsid w:val="00664C48"/>
    <w:rsid w:val="006655A6"/>
    <w:rsid w:val="006660DE"/>
    <w:rsid w:val="0066639C"/>
    <w:rsid w:val="006664B7"/>
    <w:rsid w:val="00666DD7"/>
    <w:rsid w:val="006675B4"/>
    <w:rsid w:val="006676F0"/>
    <w:rsid w:val="00667744"/>
    <w:rsid w:val="00667AE1"/>
    <w:rsid w:val="0067087E"/>
    <w:rsid w:val="0067155E"/>
    <w:rsid w:val="00671CEE"/>
    <w:rsid w:val="00672129"/>
    <w:rsid w:val="00672485"/>
    <w:rsid w:val="00672728"/>
    <w:rsid w:val="00672D14"/>
    <w:rsid w:val="00673BEB"/>
    <w:rsid w:val="006744D9"/>
    <w:rsid w:val="00674652"/>
    <w:rsid w:val="0067513B"/>
    <w:rsid w:val="00676542"/>
    <w:rsid w:val="006765EA"/>
    <w:rsid w:val="0067697F"/>
    <w:rsid w:val="00676BA3"/>
    <w:rsid w:val="00677971"/>
    <w:rsid w:val="00677D06"/>
    <w:rsid w:val="00677D36"/>
    <w:rsid w:val="006800F2"/>
    <w:rsid w:val="0068015A"/>
    <w:rsid w:val="006813FC"/>
    <w:rsid w:val="0068169C"/>
    <w:rsid w:val="00682646"/>
    <w:rsid w:val="0068367A"/>
    <w:rsid w:val="00683C5D"/>
    <w:rsid w:val="0068455B"/>
    <w:rsid w:val="00685763"/>
    <w:rsid w:val="00685A5A"/>
    <w:rsid w:val="00685C70"/>
    <w:rsid w:val="00686637"/>
    <w:rsid w:val="00686AB7"/>
    <w:rsid w:val="00686BBF"/>
    <w:rsid w:val="00687078"/>
    <w:rsid w:val="00687816"/>
    <w:rsid w:val="00690899"/>
    <w:rsid w:val="0069128A"/>
    <w:rsid w:val="00691A66"/>
    <w:rsid w:val="0069262C"/>
    <w:rsid w:val="00692DCC"/>
    <w:rsid w:val="00692FA7"/>
    <w:rsid w:val="00693775"/>
    <w:rsid w:val="006937C9"/>
    <w:rsid w:val="006946BB"/>
    <w:rsid w:val="00694A3A"/>
    <w:rsid w:val="00694AE9"/>
    <w:rsid w:val="00694C12"/>
    <w:rsid w:val="00694C3B"/>
    <w:rsid w:val="006951A0"/>
    <w:rsid w:val="0069651A"/>
    <w:rsid w:val="00696DB4"/>
    <w:rsid w:val="00697FF0"/>
    <w:rsid w:val="006A05D8"/>
    <w:rsid w:val="006A0D34"/>
    <w:rsid w:val="006A0DD4"/>
    <w:rsid w:val="006A0E6F"/>
    <w:rsid w:val="006A1887"/>
    <w:rsid w:val="006A1906"/>
    <w:rsid w:val="006A24F3"/>
    <w:rsid w:val="006A2566"/>
    <w:rsid w:val="006A294D"/>
    <w:rsid w:val="006A2BE1"/>
    <w:rsid w:val="006A2D81"/>
    <w:rsid w:val="006A3696"/>
    <w:rsid w:val="006A4338"/>
    <w:rsid w:val="006A4CE9"/>
    <w:rsid w:val="006A609C"/>
    <w:rsid w:val="006B0254"/>
    <w:rsid w:val="006B1B19"/>
    <w:rsid w:val="006B1E52"/>
    <w:rsid w:val="006B25AC"/>
    <w:rsid w:val="006B2961"/>
    <w:rsid w:val="006B2F11"/>
    <w:rsid w:val="006B3622"/>
    <w:rsid w:val="006B3C6B"/>
    <w:rsid w:val="006B3EE2"/>
    <w:rsid w:val="006B3F41"/>
    <w:rsid w:val="006B4F61"/>
    <w:rsid w:val="006B59AD"/>
    <w:rsid w:val="006B5DF1"/>
    <w:rsid w:val="006B693D"/>
    <w:rsid w:val="006B71D7"/>
    <w:rsid w:val="006B77E1"/>
    <w:rsid w:val="006C0478"/>
    <w:rsid w:val="006C0641"/>
    <w:rsid w:val="006C153F"/>
    <w:rsid w:val="006C213B"/>
    <w:rsid w:val="006C290A"/>
    <w:rsid w:val="006C2E7C"/>
    <w:rsid w:val="006C3F6E"/>
    <w:rsid w:val="006C4B24"/>
    <w:rsid w:val="006C4C3F"/>
    <w:rsid w:val="006C550A"/>
    <w:rsid w:val="006C65CE"/>
    <w:rsid w:val="006C669C"/>
    <w:rsid w:val="006C6F21"/>
    <w:rsid w:val="006C70CA"/>
    <w:rsid w:val="006C7AC9"/>
    <w:rsid w:val="006D09D8"/>
    <w:rsid w:val="006D0EB7"/>
    <w:rsid w:val="006D17F1"/>
    <w:rsid w:val="006D18E5"/>
    <w:rsid w:val="006D1C95"/>
    <w:rsid w:val="006D21EF"/>
    <w:rsid w:val="006D221D"/>
    <w:rsid w:val="006D284A"/>
    <w:rsid w:val="006D2ACF"/>
    <w:rsid w:val="006D2E04"/>
    <w:rsid w:val="006D305B"/>
    <w:rsid w:val="006D4603"/>
    <w:rsid w:val="006D46CA"/>
    <w:rsid w:val="006D4977"/>
    <w:rsid w:val="006D5140"/>
    <w:rsid w:val="006D5403"/>
    <w:rsid w:val="006D5707"/>
    <w:rsid w:val="006D5739"/>
    <w:rsid w:val="006D57E0"/>
    <w:rsid w:val="006D5C10"/>
    <w:rsid w:val="006D5DD2"/>
    <w:rsid w:val="006D69D6"/>
    <w:rsid w:val="006D73BE"/>
    <w:rsid w:val="006D759E"/>
    <w:rsid w:val="006D7B18"/>
    <w:rsid w:val="006D7BAA"/>
    <w:rsid w:val="006D7EB0"/>
    <w:rsid w:val="006E021F"/>
    <w:rsid w:val="006E2021"/>
    <w:rsid w:val="006E2B45"/>
    <w:rsid w:val="006E31BC"/>
    <w:rsid w:val="006E3C54"/>
    <w:rsid w:val="006E48A5"/>
    <w:rsid w:val="006E4D48"/>
    <w:rsid w:val="006E5981"/>
    <w:rsid w:val="006E5B7B"/>
    <w:rsid w:val="006E5E3F"/>
    <w:rsid w:val="006E5FEE"/>
    <w:rsid w:val="006E7985"/>
    <w:rsid w:val="006E7B50"/>
    <w:rsid w:val="006F1EE2"/>
    <w:rsid w:val="006F2E7E"/>
    <w:rsid w:val="006F396E"/>
    <w:rsid w:val="006F4420"/>
    <w:rsid w:val="006F47C9"/>
    <w:rsid w:val="006F4CC4"/>
    <w:rsid w:val="006F53EC"/>
    <w:rsid w:val="006F5899"/>
    <w:rsid w:val="006F5C3A"/>
    <w:rsid w:val="006F5F72"/>
    <w:rsid w:val="006F60B4"/>
    <w:rsid w:val="006F66AC"/>
    <w:rsid w:val="006F6ACA"/>
    <w:rsid w:val="006F7A9E"/>
    <w:rsid w:val="00700B25"/>
    <w:rsid w:val="00701F5B"/>
    <w:rsid w:val="0070207B"/>
    <w:rsid w:val="0070292F"/>
    <w:rsid w:val="00702EE9"/>
    <w:rsid w:val="00703745"/>
    <w:rsid w:val="0070408A"/>
    <w:rsid w:val="007044BA"/>
    <w:rsid w:val="007049E8"/>
    <w:rsid w:val="00704AAD"/>
    <w:rsid w:val="0070538D"/>
    <w:rsid w:val="00705CFF"/>
    <w:rsid w:val="00705FB7"/>
    <w:rsid w:val="00706391"/>
    <w:rsid w:val="00706B6D"/>
    <w:rsid w:val="00706E3F"/>
    <w:rsid w:val="007076EC"/>
    <w:rsid w:val="00710464"/>
    <w:rsid w:val="00710F1C"/>
    <w:rsid w:val="0071131D"/>
    <w:rsid w:val="0071148D"/>
    <w:rsid w:val="0071228F"/>
    <w:rsid w:val="0071297E"/>
    <w:rsid w:val="007136FF"/>
    <w:rsid w:val="0071398F"/>
    <w:rsid w:val="007148E4"/>
    <w:rsid w:val="00714CA5"/>
    <w:rsid w:val="00715F1E"/>
    <w:rsid w:val="0071650F"/>
    <w:rsid w:val="0071691B"/>
    <w:rsid w:val="00717114"/>
    <w:rsid w:val="007175D5"/>
    <w:rsid w:val="00717FAE"/>
    <w:rsid w:val="0072051F"/>
    <w:rsid w:val="007219B2"/>
    <w:rsid w:val="00721B67"/>
    <w:rsid w:val="007221BF"/>
    <w:rsid w:val="00722756"/>
    <w:rsid w:val="00722903"/>
    <w:rsid w:val="007246B2"/>
    <w:rsid w:val="00724B26"/>
    <w:rsid w:val="00724CDA"/>
    <w:rsid w:val="00725BD1"/>
    <w:rsid w:val="00726C6D"/>
    <w:rsid w:val="007270C8"/>
    <w:rsid w:val="00730D94"/>
    <w:rsid w:val="00730ECF"/>
    <w:rsid w:val="00731D51"/>
    <w:rsid w:val="00732BD9"/>
    <w:rsid w:val="007333DB"/>
    <w:rsid w:val="00733603"/>
    <w:rsid w:val="007338EA"/>
    <w:rsid w:val="00733E6F"/>
    <w:rsid w:val="007341A5"/>
    <w:rsid w:val="00734257"/>
    <w:rsid w:val="00735752"/>
    <w:rsid w:val="00735A1B"/>
    <w:rsid w:val="00736019"/>
    <w:rsid w:val="00736726"/>
    <w:rsid w:val="00736A7F"/>
    <w:rsid w:val="00736F22"/>
    <w:rsid w:val="00737A47"/>
    <w:rsid w:val="00737D61"/>
    <w:rsid w:val="00737EC3"/>
    <w:rsid w:val="007400B6"/>
    <w:rsid w:val="00740E76"/>
    <w:rsid w:val="00741408"/>
    <w:rsid w:val="007417AA"/>
    <w:rsid w:val="00741DE3"/>
    <w:rsid w:val="0074293A"/>
    <w:rsid w:val="00742A08"/>
    <w:rsid w:val="007435CC"/>
    <w:rsid w:val="00743A78"/>
    <w:rsid w:val="00743BBF"/>
    <w:rsid w:val="00743E7D"/>
    <w:rsid w:val="0074401B"/>
    <w:rsid w:val="007446D6"/>
    <w:rsid w:val="007449E1"/>
    <w:rsid w:val="007465BB"/>
    <w:rsid w:val="00746B9B"/>
    <w:rsid w:val="00746DD1"/>
    <w:rsid w:val="00746E37"/>
    <w:rsid w:val="0074700F"/>
    <w:rsid w:val="00747411"/>
    <w:rsid w:val="00747617"/>
    <w:rsid w:val="00747F6E"/>
    <w:rsid w:val="007501DA"/>
    <w:rsid w:val="007506BD"/>
    <w:rsid w:val="007508A8"/>
    <w:rsid w:val="00751504"/>
    <w:rsid w:val="00751526"/>
    <w:rsid w:val="00751906"/>
    <w:rsid w:val="00751998"/>
    <w:rsid w:val="00752BF6"/>
    <w:rsid w:val="007533B7"/>
    <w:rsid w:val="00753790"/>
    <w:rsid w:val="00753B68"/>
    <w:rsid w:val="00753C81"/>
    <w:rsid w:val="00753CF4"/>
    <w:rsid w:val="007549F7"/>
    <w:rsid w:val="00754CD9"/>
    <w:rsid w:val="00755083"/>
    <w:rsid w:val="00755C8A"/>
    <w:rsid w:val="00755DFE"/>
    <w:rsid w:val="007562C0"/>
    <w:rsid w:val="007566CF"/>
    <w:rsid w:val="00756946"/>
    <w:rsid w:val="007570C8"/>
    <w:rsid w:val="00757179"/>
    <w:rsid w:val="00757264"/>
    <w:rsid w:val="0075728F"/>
    <w:rsid w:val="00757551"/>
    <w:rsid w:val="00757F17"/>
    <w:rsid w:val="0076053A"/>
    <w:rsid w:val="0076063C"/>
    <w:rsid w:val="00760BD0"/>
    <w:rsid w:val="00761F69"/>
    <w:rsid w:val="00762012"/>
    <w:rsid w:val="007626FE"/>
    <w:rsid w:val="00762798"/>
    <w:rsid w:val="00763387"/>
    <w:rsid w:val="00764AC7"/>
    <w:rsid w:val="007661BB"/>
    <w:rsid w:val="0076636D"/>
    <w:rsid w:val="00766F1C"/>
    <w:rsid w:val="00767610"/>
    <w:rsid w:val="007676B4"/>
    <w:rsid w:val="007679B5"/>
    <w:rsid w:val="007708FC"/>
    <w:rsid w:val="00770CB2"/>
    <w:rsid w:val="007711D0"/>
    <w:rsid w:val="00771C6D"/>
    <w:rsid w:val="00772730"/>
    <w:rsid w:val="007731A8"/>
    <w:rsid w:val="007731AE"/>
    <w:rsid w:val="007735E0"/>
    <w:rsid w:val="0077404B"/>
    <w:rsid w:val="00774959"/>
    <w:rsid w:val="007749BE"/>
    <w:rsid w:val="00774AE1"/>
    <w:rsid w:val="00775299"/>
    <w:rsid w:val="007752CE"/>
    <w:rsid w:val="00775364"/>
    <w:rsid w:val="00775800"/>
    <w:rsid w:val="00775EA0"/>
    <w:rsid w:val="00776136"/>
    <w:rsid w:val="007769CD"/>
    <w:rsid w:val="00776EEB"/>
    <w:rsid w:val="00777041"/>
    <w:rsid w:val="00780A55"/>
    <w:rsid w:val="00780D4F"/>
    <w:rsid w:val="00780DD4"/>
    <w:rsid w:val="0078487C"/>
    <w:rsid w:val="00785FB0"/>
    <w:rsid w:val="007862B8"/>
    <w:rsid w:val="00786392"/>
    <w:rsid w:val="00786420"/>
    <w:rsid w:val="00786424"/>
    <w:rsid w:val="00786EDD"/>
    <w:rsid w:val="007873E4"/>
    <w:rsid w:val="00787BE5"/>
    <w:rsid w:val="00787CD6"/>
    <w:rsid w:val="00790BBE"/>
    <w:rsid w:val="00791010"/>
    <w:rsid w:val="0079115C"/>
    <w:rsid w:val="007926B5"/>
    <w:rsid w:val="007927F7"/>
    <w:rsid w:val="00792AF7"/>
    <w:rsid w:val="00792E0B"/>
    <w:rsid w:val="00792EAA"/>
    <w:rsid w:val="00793478"/>
    <w:rsid w:val="00794021"/>
    <w:rsid w:val="00794F79"/>
    <w:rsid w:val="0079756D"/>
    <w:rsid w:val="00797A12"/>
    <w:rsid w:val="00797A33"/>
    <w:rsid w:val="007A02EC"/>
    <w:rsid w:val="007A0A0A"/>
    <w:rsid w:val="007A0D72"/>
    <w:rsid w:val="007A0DA8"/>
    <w:rsid w:val="007A18BB"/>
    <w:rsid w:val="007A1E3E"/>
    <w:rsid w:val="007A2879"/>
    <w:rsid w:val="007A2C03"/>
    <w:rsid w:val="007A30DC"/>
    <w:rsid w:val="007A32B2"/>
    <w:rsid w:val="007A37C8"/>
    <w:rsid w:val="007A3C05"/>
    <w:rsid w:val="007A40C1"/>
    <w:rsid w:val="007A48E8"/>
    <w:rsid w:val="007A5487"/>
    <w:rsid w:val="007A5E24"/>
    <w:rsid w:val="007A69F0"/>
    <w:rsid w:val="007A6DE8"/>
    <w:rsid w:val="007A70B6"/>
    <w:rsid w:val="007A7A9A"/>
    <w:rsid w:val="007A7CAF"/>
    <w:rsid w:val="007B0CE0"/>
    <w:rsid w:val="007B140C"/>
    <w:rsid w:val="007B1A4D"/>
    <w:rsid w:val="007B215D"/>
    <w:rsid w:val="007B23E7"/>
    <w:rsid w:val="007B2986"/>
    <w:rsid w:val="007B2AB7"/>
    <w:rsid w:val="007B3252"/>
    <w:rsid w:val="007B33AB"/>
    <w:rsid w:val="007B3A3D"/>
    <w:rsid w:val="007B3AEF"/>
    <w:rsid w:val="007B3D19"/>
    <w:rsid w:val="007B3D22"/>
    <w:rsid w:val="007B4010"/>
    <w:rsid w:val="007B43F9"/>
    <w:rsid w:val="007B44AC"/>
    <w:rsid w:val="007B45E2"/>
    <w:rsid w:val="007B5881"/>
    <w:rsid w:val="007B6616"/>
    <w:rsid w:val="007B679A"/>
    <w:rsid w:val="007B71CF"/>
    <w:rsid w:val="007B7306"/>
    <w:rsid w:val="007B7855"/>
    <w:rsid w:val="007B7EF4"/>
    <w:rsid w:val="007C0078"/>
    <w:rsid w:val="007C07C4"/>
    <w:rsid w:val="007C0973"/>
    <w:rsid w:val="007C0A8C"/>
    <w:rsid w:val="007C15DB"/>
    <w:rsid w:val="007C17D2"/>
    <w:rsid w:val="007C1AE2"/>
    <w:rsid w:val="007C33CC"/>
    <w:rsid w:val="007C3B98"/>
    <w:rsid w:val="007C4781"/>
    <w:rsid w:val="007C49E8"/>
    <w:rsid w:val="007C5840"/>
    <w:rsid w:val="007C6286"/>
    <w:rsid w:val="007C67DE"/>
    <w:rsid w:val="007C6C82"/>
    <w:rsid w:val="007C777B"/>
    <w:rsid w:val="007C797D"/>
    <w:rsid w:val="007C7AB8"/>
    <w:rsid w:val="007D06D6"/>
    <w:rsid w:val="007D0797"/>
    <w:rsid w:val="007D0DAD"/>
    <w:rsid w:val="007D17C3"/>
    <w:rsid w:val="007D1E95"/>
    <w:rsid w:val="007D2CA9"/>
    <w:rsid w:val="007D3242"/>
    <w:rsid w:val="007D3CA0"/>
    <w:rsid w:val="007D433D"/>
    <w:rsid w:val="007D4385"/>
    <w:rsid w:val="007D4852"/>
    <w:rsid w:val="007D4A8B"/>
    <w:rsid w:val="007D5407"/>
    <w:rsid w:val="007D5E44"/>
    <w:rsid w:val="007D60C3"/>
    <w:rsid w:val="007D6417"/>
    <w:rsid w:val="007D65CB"/>
    <w:rsid w:val="007D7207"/>
    <w:rsid w:val="007D746A"/>
    <w:rsid w:val="007D759F"/>
    <w:rsid w:val="007D7C22"/>
    <w:rsid w:val="007E1102"/>
    <w:rsid w:val="007E15B7"/>
    <w:rsid w:val="007E1811"/>
    <w:rsid w:val="007E18E8"/>
    <w:rsid w:val="007E2273"/>
    <w:rsid w:val="007E3069"/>
    <w:rsid w:val="007E35DC"/>
    <w:rsid w:val="007E39A9"/>
    <w:rsid w:val="007E3FD7"/>
    <w:rsid w:val="007E4737"/>
    <w:rsid w:val="007E5468"/>
    <w:rsid w:val="007E562C"/>
    <w:rsid w:val="007E5DA8"/>
    <w:rsid w:val="007E63D8"/>
    <w:rsid w:val="007E7067"/>
    <w:rsid w:val="007E70E1"/>
    <w:rsid w:val="007E726F"/>
    <w:rsid w:val="007E795E"/>
    <w:rsid w:val="007E7E19"/>
    <w:rsid w:val="007F01AB"/>
    <w:rsid w:val="007F05E0"/>
    <w:rsid w:val="007F09DB"/>
    <w:rsid w:val="007F0F94"/>
    <w:rsid w:val="007F1277"/>
    <w:rsid w:val="007F1541"/>
    <w:rsid w:val="007F21C2"/>
    <w:rsid w:val="007F2499"/>
    <w:rsid w:val="007F26E4"/>
    <w:rsid w:val="007F2913"/>
    <w:rsid w:val="007F2E03"/>
    <w:rsid w:val="007F3293"/>
    <w:rsid w:val="007F3ABE"/>
    <w:rsid w:val="007F5207"/>
    <w:rsid w:val="007F546F"/>
    <w:rsid w:val="007F561C"/>
    <w:rsid w:val="007F58B1"/>
    <w:rsid w:val="007F623C"/>
    <w:rsid w:val="007F7064"/>
    <w:rsid w:val="007F7093"/>
    <w:rsid w:val="00800624"/>
    <w:rsid w:val="00800F72"/>
    <w:rsid w:val="008017E3"/>
    <w:rsid w:val="00801B1A"/>
    <w:rsid w:val="0080273F"/>
    <w:rsid w:val="008028D0"/>
    <w:rsid w:val="00802D9C"/>
    <w:rsid w:val="00803553"/>
    <w:rsid w:val="00803C11"/>
    <w:rsid w:val="00803D1D"/>
    <w:rsid w:val="008041A3"/>
    <w:rsid w:val="0080463C"/>
    <w:rsid w:val="00804BEC"/>
    <w:rsid w:val="00804F8E"/>
    <w:rsid w:val="00805362"/>
    <w:rsid w:val="00805902"/>
    <w:rsid w:val="008063B8"/>
    <w:rsid w:val="0080669D"/>
    <w:rsid w:val="00806BEF"/>
    <w:rsid w:val="00806F46"/>
    <w:rsid w:val="00806F71"/>
    <w:rsid w:val="00807B58"/>
    <w:rsid w:val="00807EEE"/>
    <w:rsid w:val="00810033"/>
    <w:rsid w:val="00810411"/>
    <w:rsid w:val="008104ED"/>
    <w:rsid w:val="00810513"/>
    <w:rsid w:val="00810707"/>
    <w:rsid w:val="008112C6"/>
    <w:rsid w:val="008116F0"/>
    <w:rsid w:val="0081503F"/>
    <w:rsid w:val="008151CE"/>
    <w:rsid w:val="008154B2"/>
    <w:rsid w:val="00816E50"/>
    <w:rsid w:val="008172F6"/>
    <w:rsid w:val="00817790"/>
    <w:rsid w:val="00817E23"/>
    <w:rsid w:val="00817E38"/>
    <w:rsid w:val="008200C6"/>
    <w:rsid w:val="008225A4"/>
    <w:rsid w:val="0082335A"/>
    <w:rsid w:val="0082357A"/>
    <w:rsid w:val="008239BD"/>
    <w:rsid w:val="008242D9"/>
    <w:rsid w:val="00824EB9"/>
    <w:rsid w:val="008256FC"/>
    <w:rsid w:val="008259D4"/>
    <w:rsid w:val="008271EC"/>
    <w:rsid w:val="008278BA"/>
    <w:rsid w:val="00827FCB"/>
    <w:rsid w:val="0083001C"/>
    <w:rsid w:val="00830699"/>
    <w:rsid w:val="00830C46"/>
    <w:rsid w:val="0083141C"/>
    <w:rsid w:val="00831AC1"/>
    <w:rsid w:val="00831C23"/>
    <w:rsid w:val="00833E2D"/>
    <w:rsid w:val="00834C20"/>
    <w:rsid w:val="008353D5"/>
    <w:rsid w:val="008353E3"/>
    <w:rsid w:val="008363C0"/>
    <w:rsid w:val="008366B4"/>
    <w:rsid w:val="0083688E"/>
    <w:rsid w:val="008400E3"/>
    <w:rsid w:val="00840608"/>
    <w:rsid w:val="00840F23"/>
    <w:rsid w:val="008411D2"/>
    <w:rsid w:val="008414ED"/>
    <w:rsid w:val="00841B21"/>
    <w:rsid w:val="008439A7"/>
    <w:rsid w:val="00843B1B"/>
    <w:rsid w:val="0084434F"/>
    <w:rsid w:val="008447B1"/>
    <w:rsid w:val="00844966"/>
    <w:rsid w:val="00844D8B"/>
    <w:rsid w:val="00844EBE"/>
    <w:rsid w:val="00844FFF"/>
    <w:rsid w:val="00845251"/>
    <w:rsid w:val="008458F0"/>
    <w:rsid w:val="00845DFB"/>
    <w:rsid w:val="0084633E"/>
    <w:rsid w:val="0084641C"/>
    <w:rsid w:val="0085019E"/>
    <w:rsid w:val="0085096E"/>
    <w:rsid w:val="00850CA3"/>
    <w:rsid w:val="00850D57"/>
    <w:rsid w:val="00851010"/>
    <w:rsid w:val="00851C1C"/>
    <w:rsid w:val="00851E17"/>
    <w:rsid w:val="00851FF7"/>
    <w:rsid w:val="0085223F"/>
    <w:rsid w:val="00852390"/>
    <w:rsid w:val="008526EE"/>
    <w:rsid w:val="00852B6A"/>
    <w:rsid w:val="00853185"/>
    <w:rsid w:val="00853CC6"/>
    <w:rsid w:val="00854260"/>
    <w:rsid w:val="00854C77"/>
    <w:rsid w:val="00855BE8"/>
    <w:rsid w:val="008569DA"/>
    <w:rsid w:val="008579C3"/>
    <w:rsid w:val="00857D6B"/>
    <w:rsid w:val="0086017C"/>
    <w:rsid w:val="00860521"/>
    <w:rsid w:val="00860C15"/>
    <w:rsid w:val="00860DEA"/>
    <w:rsid w:val="008613FE"/>
    <w:rsid w:val="00861818"/>
    <w:rsid w:val="00861D0C"/>
    <w:rsid w:val="00861FBD"/>
    <w:rsid w:val="00862024"/>
    <w:rsid w:val="00862B45"/>
    <w:rsid w:val="00862F5B"/>
    <w:rsid w:val="00863E02"/>
    <w:rsid w:val="00863E1B"/>
    <w:rsid w:val="00864194"/>
    <w:rsid w:val="008648F9"/>
    <w:rsid w:val="00864ABE"/>
    <w:rsid w:val="0086593F"/>
    <w:rsid w:val="00866477"/>
    <w:rsid w:val="008664F3"/>
    <w:rsid w:val="00867C3B"/>
    <w:rsid w:val="008700F5"/>
    <w:rsid w:val="008707AB"/>
    <w:rsid w:val="008709EC"/>
    <w:rsid w:val="00871778"/>
    <w:rsid w:val="008726CF"/>
    <w:rsid w:val="00872ADF"/>
    <w:rsid w:val="00872C8C"/>
    <w:rsid w:val="00872E80"/>
    <w:rsid w:val="008736BF"/>
    <w:rsid w:val="00873B9A"/>
    <w:rsid w:val="008741B1"/>
    <w:rsid w:val="00874869"/>
    <w:rsid w:val="00874A51"/>
    <w:rsid w:val="00874BF1"/>
    <w:rsid w:val="00876537"/>
    <w:rsid w:val="008804BE"/>
    <w:rsid w:val="00881689"/>
    <w:rsid w:val="00881A46"/>
    <w:rsid w:val="00881DE0"/>
    <w:rsid w:val="00882183"/>
    <w:rsid w:val="008825C3"/>
    <w:rsid w:val="00882706"/>
    <w:rsid w:val="0088275E"/>
    <w:rsid w:val="00884390"/>
    <w:rsid w:val="0088443F"/>
    <w:rsid w:val="00885BC3"/>
    <w:rsid w:val="0088605D"/>
    <w:rsid w:val="008861E8"/>
    <w:rsid w:val="00886398"/>
    <w:rsid w:val="0088680B"/>
    <w:rsid w:val="00887272"/>
    <w:rsid w:val="00890115"/>
    <w:rsid w:val="0089038E"/>
    <w:rsid w:val="00890527"/>
    <w:rsid w:val="008918D4"/>
    <w:rsid w:val="00891F9B"/>
    <w:rsid w:val="0089261D"/>
    <w:rsid w:val="00892697"/>
    <w:rsid w:val="008935AF"/>
    <w:rsid w:val="00894064"/>
    <w:rsid w:val="00894542"/>
    <w:rsid w:val="00894CD8"/>
    <w:rsid w:val="00895BC8"/>
    <w:rsid w:val="00895E77"/>
    <w:rsid w:val="008968E5"/>
    <w:rsid w:val="008971BC"/>
    <w:rsid w:val="00897747"/>
    <w:rsid w:val="00897E36"/>
    <w:rsid w:val="008A0E22"/>
    <w:rsid w:val="008A13A4"/>
    <w:rsid w:val="008A1E2A"/>
    <w:rsid w:val="008A23D9"/>
    <w:rsid w:val="008A26CB"/>
    <w:rsid w:val="008A3913"/>
    <w:rsid w:val="008A40E4"/>
    <w:rsid w:val="008A4522"/>
    <w:rsid w:val="008A491C"/>
    <w:rsid w:val="008A4C4C"/>
    <w:rsid w:val="008A4E8A"/>
    <w:rsid w:val="008A5856"/>
    <w:rsid w:val="008A6029"/>
    <w:rsid w:val="008A6212"/>
    <w:rsid w:val="008A6D9E"/>
    <w:rsid w:val="008A7B71"/>
    <w:rsid w:val="008A7C9C"/>
    <w:rsid w:val="008B050B"/>
    <w:rsid w:val="008B0E0B"/>
    <w:rsid w:val="008B140A"/>
    <w:rsid w:val="008B21F2"/>
    <w:rsid w:val="008B2301"/>
    <w:rsid w:val="008B2A6C"/>
    <w:rsid w:val="008B2E36"/>
    <w:rsid w:val="008B2FC0"/>
    <w:rsid w:val="008B3D05"/>
    <w:rsid w:val="008B4FEE"/>
    <w:rsid w:val="008B58B1"/>
    <w:rsid w:val="008B5A10"/>
    <w:rsid w:val="008B6D7E"/>
    <w:rsid w:val="008B7180"/>
    <w:rsid w:val="008B7DB6"/>
    <w:rsid w:val="008C03C3"/>
    <w:rsid w:val="008C0AC6"/>
    <w:rsid w:val="008C0D26"/>
    <w:rsid w:val="008C0E21"/>
    <w:rsid w:val="008C1443"/>
    <w:rsid w:val="008C1827"/>
    <w:rsid w:val="008C1ED0"/>
    <w:rsid w:val="008C278F"/>
    <w:rsid w:val="008C2D3B"/>
    <w:rsid w:val="008C2EF4"/>
    <w:rsid w:val="008C3C81"/>
    <w:rsid w:val="008C40EC"/>
    <w:rsid w:val="008C436E"/>
    <w:rsid w:val="008C4791"/>
    <w:rsid w:val="008C4848"/>
    <w:rsid w:val="008C4C1C"/>
    <w:rsid w:val="008C55BC"/>
    <w:rsid w:val="008C6AF1"/>
    <w:rsid w:val="008D0273"/>
    <w:rsid w:val="008D0798"/>
    <w:rsid w:val="008D0809"/>
    <w:rsid w:val="008D0F44"/>
    <w:rsid w:val="008D1CB1"/>
    <w:rsid w:val="008D3020"/>
    <w:rsid w:val="008D303F"/>
    <w:rsid w:val="008D30CB"/>
    <w:rsid w:val="008D32AF"/>
    <w:rsid w:val="008D361D"/>
    <w:rsid w:val="008D3877"/>
    <w:rsid w:val="008D54B1"/>
    <w:rsid w:val="008D54BF"/>
    <w:rsid w:val="008D5E13"/>
    <w:rsid w:val="008D5F88"/>
    <w:rsid w:val="008D60A9"/>
    <w:rsid w:val="008D6196"/>
    <w:rsid w:val="008D6AEC"/>
    <w:rsid w:val="008D7071"/>
    <w:rsid w:val="008D7266"/>
    <w:rsid w:val="008D7582"/>
    <w:rsid w:val="008D7B3C"/>
    <w:rsid w:val="008E000A"/>
    <w:rsid w:val="008E0163"/>
    <w:rsid w:val="008E0169"/>
    <w:rsid w:val="008E092B"/>
    <w:rsid w:val="008E0AF5"/>
    <w:rsid w:val="008E0E98"/>
    <w:rsid w:val="008E10B5"/>
    <w:rsid w:val="008E1329"/>
    <w:rsid w:val="008E1DE1"/>
    <w:rsid w:val="008E26D3"/>
    <w:rsid w:val="008E3082"/>
    <w:rsid w:val="008E3350"/>
    <w:rsid w:val="008E415B"/>
    <w:rsid w:val="008E431C"/>
    <w:rsid w:val="008E5728"/>
    <w:rsid w:val="008E5C0B"/>
    <w:rsid w:val="008E5E38"/>
    <w:rsid w:val="008E692C"/>
    <w:rsid w:val="008E69F6"/>
    <w:rsid w:val="008E71DB"/>
    <w:rsid w:val="008E73EE"/>
    <w:rsid w:val="008F0A23"/>
    <w:rsid w:val="008F124E"/>
    <w:rsid w:val="008F1830"/>
    <w:rsid w:val="008F18D0"/>
    <w:rsid w:val="008F18F6"/>
    <w:rsid w:val="008F1F7C"/>
    <w:rsid w:val="008F1FDA"/>
    <w:rsid w:val="008F2518"/>
    <w:rsid w:val="008F29FF"/>
    <w:rsid w:val="008F3B70"/>
    <w:rsid w:val="008F4F7D"/>
    <w:rsid w:val="008F55EB"/>
    <w:rsid w:val="008F6C11"/>
    <w:rsid w:val="008F7135"/>
    <w:rsid w:val="008F719E"/>
    <w:rsid w:val="008F7422"/>
    <w:rsid w:val="008F7C0A"/>
    <w:rsid w:val="00901595"/>
    <w:rsid w:val="0090177E"/>
    <w:rsid w:val="0090182A"/>
    <w:rsid w:val="00901D45"/>
    <w:rsid w:val="009026E9"/>
    <w:rsid w:val="00902ED2"/>
    <w:rsid w:val="00902FD1"/>
    <w:rsid w:val="00903227"/>
    <w:rsid w:val="009037F1"/>
    <w:rsid w:val="00903DEE"/>
    <w:rsid w:val="00903F8F"/>
    <w:rsid w:val="00904C3E"/>
    <w:rsid w:val="00904D13"/>
    <w:rsid w:val="00904F14"/>
    <w:rsid w:val="009051B3"/>
    <w:rsid w:val="00905AF1"/>
    <w:rsid w:val="00905EAE"/>
    <w:rsid w:val="00906391"/>
    <w:rsid w:val="00906525"/>
    <w:rsid w:val="00906A8B"/>
    <w:rsid w:val="00906DFD"/>
    <w:rsid w:val="00907894"/>
    <w:rsid w:val="009100EE"/>
    <w:rsid w:val="00910DA1"/>
    <w:rsid w:val="00911944"/>
    <w:rsid w:val="00911AF9"/>
    <w:rsid w:val="00911B00"/>
    <w:rsid w:val="0091210F"/>
    <w:rsid w:val="00912A8B"/>
    <w:rsid w:val="00912AF6"/>
    <w:rsid w:val="00912C1D"/>
    <w:rsid w:val="00912FAF"/>
    <w:rsid w:val="0091351A"/>
    <w:rsid w:val="0091363C"/>
    <w:rsid w:val="00913816"/>
    <w:rsid w:val="00914D56"/>
    <w:rsid w:val="0091595D"/>
    <w:rsid w:val="009160EE"/>
    <w:rsid w:val="00916226"/>
    <w:rsid w:val="009179EC"/>
    <w:rsid w:val="00921072"/>
    <w:rsid w:val="009212D1"/>
    <w:rsid w:val="00921665"/>
    <w:rsid w:val="0092198A"/>
    <w:rsid w:val="009220C2"/>
    <w:rsid w:val="00922920"/>
    <w:rsid w:val="0092292E"/>
    <w:rsid w:val="009231C0"/>
    <w:rsid w:val="009237B5"/>
    <w:rsid w:val="009239F3"/>
    <w:rsid w:val="0092504E"/>
    <w:rsid w:val="00925A59"/>
    <w:rsid w:val="00925B7C"/>
    <w:rsid w:val="00926886"/>
    <w:rsid w:val="00926F69"/>
    <w:rsid w:val="00930357"/>
    <w:rsid w:val="009308D3"/>
    <w:rsid w:val="00931D8E"/>
    <w:rsid w:val="00931EB3"/>
    <w:rsid w:val="00932990"/>
    <w:rsid w:val="00934209"/>
    <w:rsid w:val="009342E9"/>
    <w:rsid w:val="009348F6"/>
    <w:rsid w:val="009354B8"/>
    <w:rsid w:val="00935E62"/>
    <w:rsid w:val="0093637F"/>
    <w:rsid w:val="00936481"/>
    <w:rsid w:val="0093753F"/>
    <w:rsid w:val="00937782"/>
    <w:rsid w:val="00937E63"/>
    <w:rsid w:val="00937F02"/>
    <w:rsid w:val="0094035C"/>
    <w:rsid w:val="00940AE3"/>
    <w:rsid w:val="00940AE7"/>
    <w:rsid w:val="0094183A"/>
    <w:rsid w:val="00943BFF"/>
    <w:rsid w:val="00943C1B"/>
    <w:rsid w:val="00944686"/>
    <w:rsid w:val="00944C5C"/>
    <w:rsid w:val="009452ED"/>
    <w:rsid w:val="0094564A"/>
    <w:rsid w:val="009458AE"/>
    <w:rsid w:val="00945C63"/>
    <w:rsid w:val="009462C8"/>
    <w:rsid w:val="00946791"/>
    <w:rsid w:val="0094719A"/>
    <w:rsid w:val="00947959"/>
    <w:rsid w:val="00950485"/>
    <w:rsid w:val="009509A3"/>
    <w:rsid w:val="00950AA0"/>
    <w:rsid w:val="009518A2"/>
    <w:rsid w:val="00951A87"/>
    <w:rsid w:val="009521F7"/>
    <w:rsid w:val="009523F9"/>
    <w:rsid w:val="00952BBB"/>
    <w:rsid w:val="00952CAA"/>
    <w:rsid w:val="009531A1"/>
    <w:rsid w:val="009539E1"/>
    <w:rsid w:val="009546CC"/>
    <w:rsid w:val="00955389"/>
    <w:rsid w:val="0095561F"/>
    <w:rsid w:val="00955B85"/>
    <w:rsid w:val="00956487"/>
    <w:rsid w:val="009567FE"/>
    <w:rsid w:val="00957298"/>
    <w:rsid w:val="00957B89"/>
    <w:rsid w:val="0096035A"/>
    <w:rsid w:val="00960724"/>
    <w:rsid w:val="009611A5"/>
    <w:rsid w:val="009612DA"/>
    <w:rsid w:val="009615D9"/>
    <w:rsid w:val="009623C2"/>
    <w:rsid w:val="00962620"/>
    <w:rsid w:val="009628A8"/>
    <w:rsid w:val="00963006"/>
    <w:rsid w:val="00963C99"/>
    <w:rsid w:val="00965DB0"/>
    <w:rsid w:val="009667F9"/>
    <w:rsid w:val="009668FA"/>
    <w:rsid w:val="00967C56"/>
    <w:rsid w:val="0097056F"/>
    <w:rsid w:val="00970DB0"/>
    <w:rsid w:val="00970DBA"/>
    <w:rsid w:val="00970EB7"/>
    <w:rsid w:val="00973179"/>
    <w:rsid w:val="00973674"/>
    <w:rsid w:val="00973EAA"/>
    <w:rsid w:val="00974281"/>
    <w:rsid w:val="00975BF4"/>
    <w:rsid w:val="00976024"/>
    <w:rsid w:val="009760AA"/>
    <w:rsid w:val="0097617C"/>
    <w:rsid w:val="009771A1"/>
    <w:rsid w:val="009772C0"/>
    <w:rsid w:val="00977E69"/>
    <w:rsid w:val="00977F7D"/>
    <w:rsid w:val="00980478"/>
    <w:rsid w:val="009811D8"/>
    <w:rsid w:val="00981AF2"/>
    <w:rsid w:val="00981E9E"/>
    <w:rsid w:val="00982269"/>
    <w:rsid w:val="009824F0"/>
    <w:rsid w:val="00982A20"/>
    <w:rsid w:val="00983DAF"/>
    <w:rsid w:val="00984E28"/>
    <w:rsid w:val="00984E5A"/>
    <w:rsid w:val="00984F1F"/>
    <w:rsid w:val="009854C7"/>
    <w:rsid w:val="009857DE"/>
    <w:rsid w:val="0098582D"/>
    <w:rsid w:val="00985AFC"/>
    <w:rsid w:val="00985D96"/>
    <w:rsid w:val="00985F64"/>
    <w:rsid w:val="00986206"/>
    <w:rsid w:val="00986A9B"/>
    <w:rsid w:val="00986FB3"/>
    <w:rsid w:val="0098725F"/>
    <w:rsid w:val="009872D2"/>
    <w:rsid w:val="00987887"/>
    <w:rsid w:val="00990081"/>
    <w:rsid w:val="009909B1"/>
    <w:rsid w:val="00990C25"/>
    <w:rsid w:val="009910C4"/>
    <w:rsid w:val="00991371"/>
    <w:rsid w:val="00991A4E"/>
    <w:rsid w:val="00992915"/>
    <w:rsid w:val="0099294A"/>
    <w:rsid w:val="00992F58"/>
    <w:rsid w:val="00993F28"/>
    <w:rsid w:val="00994801"/>
    <w:rsid w:val="0099579C"/>
    <w:rsid w:val="00996837"/>
    <w:rsid w:val="009968B4"/>
    <w:rsid w:val="00996A0A"/>
    <w:rsid w:val="00996AA6"/>
    <w:rsid w:val="00996DB7"/>
    <w:rsid w:val="00996E5C"/>
    <w:rsid w:val="009973B9"/>
    <w:rsid w:val="009975FB"/>
    <w:rsid w:val="009A02C1"/>
    <w:rsid w:val="009A0661"/>
    <w:rsid w:val="009A0A96"/>
    <w:rsid w:val="009A0C12"/>
    <w:rsid w:val="009A0D68"/>
    <w:rsid w:val="009A0DE5"/>
    <w:rsid w:val="009A0E8D"/>
    <w:rsid w:val="009A16D9"/>
    <w:rsid w:val="009A1887"/>
    <w:rsid w:val="009A1D7C"/>
    <w:rsid w:val="009A3494"/>
    <w:rsid w:val="009A4134"/>
    <w:rsid w:val="009A4E24"/>
    <w:rsid w:val="009A549E"/>
    <w:rsid w:val="009A5710"/>
    <w:rsid w:val="009A57CB"/>
    <w:rsid w:val="009A5811"/>
    <w:rsid w:val="009A5B8A"/>
    <w:rsid w:val="009A6585"/>
    <w:rsid w:val="009A69EC"/>
    <w:rsid w:val="009A6DC8"/>
    <w:rsid w:val="009A7404"/>
    <w:rsid w:val="009B0A1E"/>
    <w:rsid w:val="009B0CAA"/>
    <w:rsid w:val="009B1FF0"/>
    <w:rsid w:val="009B3970"/>
    <w:rsid w:val="009B3C9F"/>
    <w:rsid w:val="009B44DA"/>
    <w:rsid w:val="009B4BD8"/>
    <w:rsid w:val="009B56FD"/>
    <w:rsid w:val="009B64E3"/>
    <w:rsid w:val="009B692E"/>
    <w:rsid w:val="009B71C2"/>
    <w:rsid w:val="009B7CA9"/>
    <w:rsid w:val="009C006C"/>
    <w:rsid w:val="009C121D"/>
    <w:rsid w:val="009C1C41"/>
    <w:rsid w:val="009C1E30"/>
    <w:rsid w:val="009C3015"/>
    <w:rsid w:val="009C307F"/>
    <w:rsid w:val="009C3A7D"/>
    <w:rsid w:val="009C3B7A"/>
    <w:rsid w:val="009C3CAF"/>
    <w:rsid w:val="009C3F42"/>
    <w:rsid w:val="009C4171"/>
    <w:rsid w:val="009C4869"/>
    <w:rsid w:val="009C6451"/>
    <w:rsid w:val="009C77AB"/>
    <w:rsid w:val="009D00B7"/>
    <w:rsid w:val="009D03A0"/>
    <w:rsid w:val="009D077B"/>
    <w:rsid w:val="009D0974"/>
    <w:rsid w:val="009D11BF"/>
    <w:rsid w:val="009D16DC"/>
    <w:rsid w:val="009D321F"/>
    <w:rsid w:val="009D40A7"/>
    <w:rsid w:val="009D46B9"/>
    <w:rsid w:val="009D47F6"/>
    <w:rsid w:val="009D4A4E"/>
    <w:rsid w:val="009D5A23"/>
    <w:rsid w:val="009D612E"/>
    <w:rsid w:val="009D61F6"/>
    <w:rsid w:val="009D77C2"/>
    <w:rsid w:val="009D7A1C"/>
    <w:rsid w:val="009E053C"/>
    <w:rsid w:val="009E05FF"/>
    <w:rsid w:val="009E0AAD"/>
    <w:rsid w:val="009E0FE7"/>
    <w:rsid w:val="009E125E"/>
    <w:rsid w:val="009E2341"/>
    <w:rsid w:val="009E2785"/>
    <w:rsid w:val="009E29CA"/>
    <w:rsid w:val="009E2D8A"/>
    <w:rsid w:val="009E34D4"/>
    <w:rsid w:val="009E359A"/>
    <w:rsid w:val="009E3EFC"/>
    <w:rsid w:val="009E4BE3"/>
    <w:rsid w:val="009E4E5D"/>
    <w:rsid w:val="009E5060"/>
    <w:rsid w:val="009E6208"/>
    <w:rsid w:val="009E742C"/>
    <w:rsid w:val="009E7E5B"/>
    <w:rsid w:val="009F02B7"/>
    <w:rsid w:val="009F03A1"/>
    <w:rsid w:val="009F06BD"/>
    <w:rsid w:val="009F0752"/>
    <w:rsid w:val="009F1931"/>
    <w:rsid w:val="009F1B0B"/>
    <w:rsid w:val="009F282F"/>
    <w:rsid w:val="009F2E31"/>
    <w:rsid w:val="009F3C07"/>
    <w:rsid w:val="009F3C7C"/>
    <w:rsid w:val="009F442A"/>
    <w:rsid w:val="009F466D"/>
    <w:rsid w:val="009F4EF6"/>
    <w:rsid w:val="009F74B2"/>
    <w:rsid w:val="009F7740"/>
    <w:rsid w:val="00A0082D"/>
    <w:rsid w:val="00A01AD7"/>
    <w:rsid w:val="00A01F05"/>
    <w:rsid w:val="00A0383D"/>
    <w:rsid w:val="00A03F6C"/>
    <w:rsid w:val="00A05034"/>
    <w:rsid w:val="00A05189"/>
    <w:rsid w:val="00A05560"/>
    <w:rsid w:val="00A05B69"/>
    <w:rsid w:val="00A07304"/>
    <w:rsid w:val="00A07479"/>
    <w:rsid w:val="00A07E4B"/>
    <w:rsid w:val="00A10D70"/>
    <w:rsid w:val="00A110B3"/>
    <w:rsid w:val="00A113C4"/>
    <w:rsid w:val="00A114A5"/>
    <w:rsid w:val="00A114CE"/>
    <w:rsid w:val="00A115E3"/>
    <w:rsid w:val="00A11706"/>
    <w:rsid w:val="00A11875"/>
    <w:rsid w:val="00A11915"/>
    <w:rsid w:val="00A11A24"/>
    <w:rsid w:val="00A11C35"/>
    <w:rsid w:val="00A121B6"/>
    <w:rsid w:val="00A12207"/>
    <w:rsid w:val="00A125D1"/>
    <w:rsid w:val="00A12696"/>
    <w:rsid w:val="00A127E4"/>
    <w:rsid w:val="00A131AB"/>
    <w:rsid w:val="00A138B5"/>
    <w:rsid w:val="00A13D29"/>
    <w:rsid w:val="00A13DD2"/>
    <w:rsid w:val="00A144D6"/>
    <w:rsid w:val="00A1461F"/>
    <w:rsid w:val="00A14642"/>
    <w:rsid w:val="00A14CE3"/>
    <w:rsid w:val="00A152D2"/>
    <w:rsid w:val="00A163F2"/>
    <w:rsid w:val="00A165EC"/>
    <w:rsid w:val="00A16E07"/>
    <w:rsid w:val="00A17269"/>
    <w:rsid w:val="00A17307"/>
    <w:rsid w:val="00A178CD"/>
    <w:rsid w:val="00A20447"/>
    <w:rsid w:val="00A20C14"/>
    <w:rsid w:val="00A2162E"/>
    <w:rsid w:val="00A21747"/>
    <w:rsid w:val="00A21CAD"/>
    <w:rsid w:val="00A21F46"/>
    <w:rsid w:val="00A22085"/>
    <w:rsid w:val="00A2328E"/>
    <w:rsid w:val="00A23E79"/>
    <w:rsid w:val="00A24377"/>
    <w:rsid w:val="00A24647"/>
    <w:rsid w:val="00A24C40"/>
    <w:rsid w:val="00A24F92"/>
    <w:rsid w:val="00A24FFC"/>
    <w:rsid w:val="00A25919"/>
    <w:rsid w:val="00A265AD"/>
    <w:rsid w:val="00A267CD"/>
    <w:rsid w:val="00A2686B"/>
    <w:rsid w:val="00A27445"/>
    <w:rsid w:val="00A27FFC"/>
    <w:rsid w:val="00A30592"/>
    <w:rsid w:val="00A30FE1"/>
    <w:rsid w:val="00A31957"/>
    <w:rsid w:val="00A31BCC"/>
    <w:rsid w:val="00A31F0C"/>
    <w:rsid w:val="00A321C7"/>
    <w:rsid w:val="00A32E5C"/>
    <w:rsid w:val="00A3341C"/>
    <w:rsid w:val="00A33DF0"/>
    <w:rsid w:val="00A35337"/>
    <w:rsid w:val="00A35DB1"/>
    <w:rsid w:val="00A360B0"/>
    <w:rsid w:val="00A362C0"/>
    <w:rsid w:val="00A36FC1"/>
    <w:rsid w:val="00A3735D"/>
    <w:rsid w:val="00A37591"/>
    <w:rsid w:val="00A40348"/>
    <w:rsid w:val="00A40674"/>
    <w:rsid w:val="00A40A99"/>
    <w:rsid w:val="00A40C73"/>
    <w:rsid w:val="00A412C8"/>
    <w:rsid w:val="00A41395"/>
    <w:rsid w:val="00A41571"/>
    <w:rsid w:val="00A41577"/>
    <w:rsid w:val="00A417CF"/>
    <w:rsid w:val="00A422B0"/>
    <w:rsid w:val="00A42550"/>
    <w:rsid w:val="00A42C0D"/>
    <w:rsid w:val="00A4394F"/>
    <w:rsid w:val="00A43E73"/>
    <w:rsid w:val="00A44685"/>
    <w:rsid w:val="00A44A24"/>
    <w:rsid w:val="00A4542B"/>
    <w:rsid w:val="00A4589F"/>
    <w:rsid w:val="00A45D46"/>
    <w:rsid w:val="00A45E66"/>
    <w:rsid w:val="00A473A9"/>
    <w:rsid w:val="00A4758B"/>
    <w:rsid w:val="00A50C34"/>
    <w:rsid w:val="00A51819"/>
    <w:rsid w:val="00A519A3"/>
    <w:rsid w:val="00A51AD1"/>
    <w:rsid w:val="00A51E77"/>
    <w:rsid w:val="00A54815"/>
    <w:rsid w:val="00A5499F"/>
    <w:rsid w:val="00A54D34"/>
    <w:rsid w:val="00A55B07"/>
    <w:rsid w:val="00A55FE7"/>
    <w:rsid w:val="00A562FC"/>
    <w:rsid w:val="00A564CD"/>
    <w:rsid w:val="00A600F8"/>
    <w:rsid w:val="00A6010A"/>
    <w:rsid w:val="00A6070D"/>
    <w:rsid w:val="00A60999"/>
    <w:rsid w:val="00A60C5E"/>
    <w:rsid w:val="00A60C64"/>
    <w:rsid w:val="00A61156"/>
    <w:rsid w:val="00A613A5"/>
    <w:rsid w:val="00A619E7"/>
    <w:rsid w:val="00A61EA9"/>
    <w:rsid w:val="00A62685"/>
    <w:rsid w:val="00A638F2"/>
    <w:rsid w:val="00A64354"/>
    <w:rsid w:val="00A645E6"/>
    <w:rsid w:val="00A64EC9"/>
    <w:rsid w:val="00A65F7B"/>
    <w:rsid w:val="00A669AF"/>
    <w:rsid w:val="00A66A49"/>
    <w:rsid w:val="00A67348"/>
    <w:rsid w:val="00A700AB"/>
    <w:rsid w:val="00A70DAE"/>
    <w:rsid w:val="00A710C7"/>
    <w:rsid w:val="00A716AC"/>
    <w:rsid w:val="00A71D6A"/>
    <w:rsid w:val="00A71DF5"/>
    <w:rsid w:val="00A72AEC"/>
    <w:rsid w:val="00A739C6"/>
    <w:rsid w:val="00A7442E"/>
    <w:rsid w:val="00A7472B"/>
    <w:rsid w:val="00A74820"/>
    <w:rsid w:val="00A74A2B"/>
    <w:rsid w:val="00A7613A"/>
    <w:rsid w:val="00A761DD"/>
    <w:rsid w:val="00A76326"/>
    <w:rsid w:val="00A77568"/>
    <w:rsid w:val="00A77604"/>
    <w:rsid w:val="00A77719"/>
    <w:rsid w:val="00A77B38"/>
    <w:rsid w:val="00A800AF"/>
    <w:rsid w:val="00A801D7"/>
    <w:rsid w:val="00A80328"/>
    <w:rsid w:val="00A81316"/>
    <w:rsid w:val="00A815B9"/>
    <w:rsid w:val="00A81E95"/>
    <w:rsid w:val="00A827D5"/>
    <w:rsid w:val="00A82B77"/>
    <w:rsid w:val="00A83368"/>
    <w:rsid w:val="00A84109"/>
    <w:rsid w:val="00A85178"/>
    <w:rsid w:val="00A851EE"/>
    <w:rsid w:val="00A85CBC"/>
    <w:rsid w:val="00A85D5B"/>
    <w:rsid w:val="00A861C3"/>
    <w:rsid w:val="00A865BE"/>
    <w:rsid w:val="00A86787"/>
    <w:rsid w:val="00A86E81"/>
    <w:rsid w:val="00A9030C"/>
    <w:rsid w:val="00A919F8"/>
    <w:rsid w:val="00A91D1A"/>
    <w:rsid w:val="00A91F23"/>
    <w:rsid w:val="00A92518"/>
    <w:rsid w:val="00A93290"/>
    <w:rsid w:val="00A93ACB"/>
    <w:rsid w:val="00A942B4"/>
    <w:rsid w:val="00A943E6"/>
    <w:rsid w:val="00A94EA4"/>
    <w:rsid w:val="00A9538F"/>
    <w:rsid w:val="00A95BAE"/>
    <w:rsid w:val="00A964B5"/>
    <w:rsid w:val="00A96D84"/>
    <w:rsid w:val="00A96E1C"/>
    <w:rsid w:val="00A977DE"/>
    <w:rsid w:val="00A97905"/>
    <w:rsid w:val="00A97FFA"/>
    <w:rsid w:val="00AA0BE1"/>
    <w:rsid w:val="00AA1080"/>
    <w:rsid w:val="00AA1B7E"/>
    <w:rsid w:val="00AA2830"/>
    <w:rsid w:val="00AA3500"/>
    <w:rsid w:val="00AA368C"/>
    <w:rsid w:val="00AA3BA9"/>
    <w:rsid w:val="00AA4BED"/>
    <w:rsid w:val="00AA4D72"/>
    <w:rsid w:val="00AA56FC"/>
    <w:rsid w:val="00AA5BD7"/>
    <w:rsid w:val="00AA664F"/>
    <w:rsid w:val="00AA685B"/>
    <w:rsid w:val="00AA6AB5"/>
    <w:rsid w:val="00AA6B57"/>
    <w:rsid w:val="00AB0D08"/>
    <w:rsid w:val="00AB17FD"/>
    <w:rsid w:val="00AB1921"/>
    <w:rsid w:val="00AB1B85"/>
    <w:rsid w:val="00AB226F"/>
    <w:rsid w:val="00AB291A"/>
    <w:rsid w:val="00AB327C"/>
    <w:rsid w:val="00AB355E"/>
    <w:rsid w:val="00AB37B6"/>
    <w:rsid w:val="00AB3D90"/>
    <w:rsid w:val="00AB4CE3"/>
    <w:rsid w:val="00AB5002"/>
    <w:rsid w:val="00AB52FA"/>
    <w:rsid w:val="00AB5921"/>
    <w:rsid w:val="00AB5DE4"/>
    <w:rsid w:val="00AB64E7"/>
    <w:rsid w:val="00AB7A35"/>
    <w:rsid w:val="00AB7CAB"/>
    <w:rsid w:val="00AC022D"/>
    <w:rsid w:val="00AC0420"/>
    <w:rsid w:val="00AC092A"/>
    <w:rsid w:val="00AC10DD"/>
    <w:rsid w:val="00AC2A18"/>
    <w:rsid w:val="00AC40F7"/>
    <w:rsid w:val="00AC4B87"/>
    <w:rsid w:val="00AC4EB4"/>
    <w:rsid w:val="00AC56BD"/>
    <w:rsid w:val="00AC5F73"/>
    <w:rsid w:val="00AC604E"/>
    <w:rsid w:val="00AC60C7"/>
    <w:rsid w:val="00AC63E4"/>
    <w:rsid w:val="00AC67DE"/>
    <w:rsid w:val="00AC68C9"/>
    <w:rsid w:val="00AC6B1E"/>
    <w:rsid w:val="00AC72C0"/>
    <w:rsid w:val="00AC75F5"/>
    <w:rsid w:val="00AC7718"/>
    <w:rsid w:val="00AC79BF"/>
    <w:rsid w:val="00AC7D1E"/>
    <w:rsid w:val="00AD09BC"/>
    <w:rsid w:val="00AD0FC7"/>
    <w:rsid w:val="00AD0FC9"/>
    <w:rsid w:val="00AD12E0"/>
    <w:rsid w:val="00AD19F3"/>
    <w:rsid w:val="00AD286E"/>
    <w:rsid w:val="00AD2948"/>
    <w:rsid w:val="00AD2A6B"/>
    <w:rsid w:val="00AD2AA2"/>
    <w:rsid w:val="00AD2B14"/>
    <w:rsid w:val="00AD3082"/>
    <w:rsid w:val="00AD3282"/>
    <w:rsid w:val="00AD3834"/>
    <w:rsid w:val="00AD409D"/>
    <w:rsid w:val="00AD4B95"/>
    <w:rsid w:val="00AD5690"/>
    <w:rsid w:val="00AD5C0E"/>
    <w:rsid w:val="00AD5D61"/>
    <w:rsid w:val="00AD5D7E"/>
    <w:rsid w:val="00AD61C1"/>
    <w:rsid w:val="00AD724C"/>
    <w:rsid w:val="00AD7F2F"/>
    <w:rsid w:val="00AE075E"/>
    <w:rsid w:val="00AE0E87"/>
    <w:rsid w:val="00AE1A23"/>
    <w:rsid w:val="00AE1FB4"/>
    <w:rsid w:val="00AE1FE7"/>
    <w:rsid w:val="00AE2B30"/>
    <w:rsid w:val="00AE2B99"/>
    <w:rsid w:val="00AE2F4B"/>
    <w:rsid w:val="00AE35BD"/>
    <w:rsid w:val="00AE4C04"/>
    <w:rsid w:val="00AE58B9"/>
    <w:rsid w:val="00AE65C8"/>
    <w:rsid w:val="00AE6D57"/>
    <w:rsid w:val="00AE777B"/>
    <w:rsid w:val="00AE7D68"/>
    <w:rsid w:val="00AF05B4"/>
    <w:rsid w:val="00AF061B"/>
    <w:rsid w:val="00AF0641"/>
    <w:rsid w:val="00AF09B3"/>
    <w:rsid w:val="00AF1131"/>
    <w:rsid w:val="00AF2240"/>
    <w:rsid w:val="00AF22E2"/>
    <w:rsid w:val="00AF364C"/>
    <w:rsid w:val="00AF3E97"/>
    <w:rsid w:val="00AF3EEC"/>
    <w:rsid w:val="00AF4F29"/>
    <w:rsid w:val="00AF5683"/>
    <w:rsid w:val="00AF5DF8"/>
    <w:rsid w:val="00AF5EFE"/>
    <w:rsid w:val="00AF6089"/>
    <w:rsid w:val="00AF63AF"/>
    <w:rsid w:val="00AF6443"/>
    <w:rsid w:val="00AF69D5"/>
    <w:rsid w:val="00AF6AF6"/>
    <w:rsid w:val="00B004C6"/>
    <w:rsid w:val="00B017CE"/>
    <w:rsid w:val="00B01A78"/>
    <w:rsid w:val="00B0293D"/>
    <w:rsid w:val="00B02967"/>
    <w:rsid w:val="00B02A96"/>
    <w:rsid w:val="00B02B67"/>
    <w:rsid w:val="00B02BFE"/>
    <w:rsid w:val="00B04C21"/>
    <w:rsid w:val="00B055A0"/>
    <w:rsid w:val="00B05B91"/>
    <w:rsid w:val="00B06126"/>
    <w:rsid w:val="00B065E7"/>
    <w:rsid w:val="00B066D3"/>
    <w:rsid w:val="00B07796"/>
    <w:rsid w:val="00B10082"/>
    <w:rsid w:val="00B10533"/>
    <w:rsid w:val="00B11065"/>
    <w:rsid w:val="00B11719"/>
    <w:rsid w:val="00B1176D"/>
    <w:rsid w:val="00B1183C"/>
    <w:rsid w:val="00B1255B"/>
    <w:rsid w:val="00B12F84"/>
    <w:rsid w:val="00B13C72"/>
    <w:rsid w:val="00B15174"/>
    <w:rsid w:val="00B15F8A"/>
    <w:rsid w:val="00B16107"/>
    <w:rsid w:val="00B16B79"/>
    <w:rsid w:val="00B16C25"/>
    <w:rsid w:val="00B16F8A"/>
    <w:rsid w:val="00B20B07"/>
    <w:rsid w:val="00B20DEC"/>
    <w:rsid w:val="00B215BC"/>
    <w:rsid w:val="00B21AF7"/>
    <w:rsid w:val="00B21EBF"/>
    <w:rsid w:val="00B21F47"/>
    <w:rsid w:val="00B226CB"/>
    <w:rsid w:val="00B22834"/>
    <w:rsid w:val="00B2336B"/>
    <w:rsid w:val="00B23AF8"/>
    <w:rsid w:val="00B24F5B"/>
    <w:rsid w:val="00B251F2"/>
    <w:rsid w:val="00B25251"/>
    <w:rsid w:val="00B254DC"/>
    <w:rsid w:val="00B25A7C"/>
    <w:rsid w:val="00B26CB8"/>
    <w:rsid w:val="00B26D93"/>
    <w:rsid w:val="00B26E82"/>
    <w:rsid w:val="00B270B1"/>
    <w:rsid w:val="00B303E7"/>
    <w:rsid w:val="00B3051F"/>
    <w:rsid w:val="00B30ECD"/>
    <w:rsid w:val="00B31F72"/>
    <w:rsid w:val="00B3263C"/>
    <w:rsid w:val="00B32BB2"/>
    <w:rsid w:val="00B34169"/>
    <w:rsid w:val="00B341CF"/>
    <w:rsid w:val="00B34B8D"/>
    <w:rsid w:val="00B35EA3"/>
    <w:rsid w:val="00B35F40"/>
    <w:rsid w:val="00B363DC"/>
    <w:rsid w:val="00B365E1"/>
    <w:rsid w:val="00B3741E"/>
    <w:rsid w:val="00B374CF"/>
    <w:rsid w:val="00B37D79"/>
    <w:rsid w:val="00B37E7C"/>
    <w:rsid w:val="00B4020B"/>
    <w:rsid w:val="00B40F64"/>
    <w:rsid w:val="00B40F9B"/>
    <w:rsid w:val="00B40FA0"/>
    <w:rsid w:val="00B41759"/>
    <w:rsid w:val="00B41BF5"/>
    <w:rsid w:val="00B41DEE"/>
    <w:rsid w:val="00B41EF8"/>
    <w:rsid w:val="00B4233F"/>
    <w:rsid w:val="00B42701"/>
    <w:rsid w:val="00B43B25"/>
    <w:rsid w:val="00B44148"/>
    <w:rsid w:val="00B44B04"/>
    <w:rsid w:val="00B44FCA"/>
    <w:rsid w:val="00B46AC0"/>
    <w:rsid w:val="00B47604"/>
    <w:rsid w:val="00B50013"/>
    <w:rsid w:val="00B50A05"/>
    <w:rsid w:val="00B51169"/>
    <w:rsid w:val="00B518B5"/>
    <w:rsid w:val="00B51B78"/>
    <w:rsid w:val="00B51E49"/>
    <w:rsid w:val="00B51F75"/>
    <w:rsid w:val="00B5214F"/>
    <w:rsid w:val="00B52426"/>
    <w:rsid w:val="00B52A3B"/>
    <w:rsid w:val="00B52F59"/>
    <w:rsid w:val="00B530D0"/>
    <w:rsid w:val="00B5331B"/>
    <w:rsid w:val="00B539F6"/>
    <w:rsid w:val="00B53B73"/>
    <w:rsid w:val="00B55118"/>
    <w:rsid w:val="00B55195"/>
    <w:rsid w:val="00B556D3"/>
    <w:rsid w:val="00B55C72"/>
    <w:rsid w:val="00B56084"/>
    <w:rsid w:val="00B5764C"/>
    <w:rsid w:val="00B60238"/>
    <w:rsid w:val="00B61869"/>
    <w:rsid w:val="00B621EC"/>
    <w:rsid w:val="00B6241A"/>
    <w:rsid w:val="00B63484"/>
    <w:rsid w:val="00B63795"/>
    <w:rsid w:val="00B648D7"/>
    <w:rsid w:val="00B64B24"/>
    <w:rsid w:val="00B65B2E"/>
    <w:rsid w:val="00B65C66"/>
    <w:rsid w:val="00B65DD4"/>
    <w:rsid w:val="00B65F56"/>
    <w:rsid w:val="00B674A1"/>
    <w:rsid w:val="00B67685"/>
    <w:rsid w:val="00B70539"/>
    <w:rsid w:val="00B70EB5"/>
    <w:rsid w:val="00B70F21"/>
    <w:rsid w:val="00B713B1"/>
    <w:rsid w:val="00B72A8F"/>
    <w:rsid w:val="00B74BDD"/>
    <w:rsid w:val="00B75701"/>
    <w:rsid w:val="00B7597A"/>
    <w:rsid w:val="00B76053"/>
    <w:rsid w:val="00B7778A"/>
    <w:rsid w:val="00B7790A"/>
    <w:rsid w:val="00B8093D"/>
    <w:rsid w:val="00B80EC4"/>
    <w:rsid w:val="00B80F5E"/>
    <w:rsid w:val="00B80F92"/>
    <w:rsid w:val="00B8105A"/>
    <w:rsid w:val="00B820FD"/>
    <w:rsid w:val="00B8247C"/>
    <w:rsid w:val="00B8262A"/>
    <w:rsid w:val="00B826A2"/>
    <w:rsid w:val="00B82E72"/>
    <w:rsid w:val="00B83303"/>
    <w:rsid w:val="00B833E6"/>
    <w:rsid w:val="00B8345D"/>
    <w:rsid w:val="00B83FBB"/>
    <w:rsid w:val="00B840BF"/>
    <w:rsid w:val="00B84124"/>
    <w:rsid w:val="00B845D7"/>
    <w:rsid w:val="00B84BC2"/>
    <w:rsid w:val="00B84EFC"/>
    <w:rsid w:val="00B850D1"/>
    <w:rsid w:val="00B854E9"/>
    <w:rsid w:val="00B8578B"/>
    <w:rsid w:val="00B85D3B"/>
    <w:rsid w:val="00B87F5C"/>
    <w:rsid w:val="00B87FAD"/>
    <w:rsid w:val="00B905FE"/>
    <w:rsid w:val="00B90CDB"/>
    <w:rsid w:val="00B90F3B"/>
    <w:rsid w:val="00B91065"/>
    <w:rsid w:val="00B91248"/>
    <w:rsid w:val="00B913BC"/>
    <w:rsid w:val="00B914C1"/>
    <w:rsid w:val="00B92065"/>
    <w:rsid w:val="00B925CB"/>
    <w:rsid w:val="00B9268B"/>
    <w:rsid w:val="00B92E54"/>
    <w:rsid w:val="00B92FD5"/>
    <w:rsid w:val="00B933A7"/>
    <w:rsid w:val="00B93417"/>
    <w:rsid w:val="00B9368A"/>
    <w:rsid w:val="00B9382E"/>
    <w:rsid w:val="00B938BB"/>
    <w:rsid w:val="00B939B1"/>
    <w:rsid w:val="00B93A15"/>
    <w:rsid w:val="00B93D22"/>
    <w:rsid w:val="00B943F2"/>
    <w:rsid w:val="00B94D8B"/>
    <w:rsid w:val="00B95194"/>
    <w:rsid w:val="00B95567"/>
    <w:rsid w:val="00B95750"/>
    <w:rsid w:val="00B95F53"/>
    <w:rsid w:val="00B96111"/>
    <w:rsid w:val="00B96737"/>
    <w:rsid w:val="00B96A1F"/>
    <w:rsid w:val="00B96E15"/>
    <w:rsid w:val="00B9700F"/>
    <w:rsid w:val="00B970BF"/>
    <w:rsid w:val="00B9724B"/>
    <w:rsid w:val="00BA0D7D"/>
    <w:rsid w:val="00BA20D3"/>
    <w:rsid w:val="00BA26BF"/>
    <w:rsid w:val="00BA3768"/>
    <w:rsid w:val="00BA391D"/>
    <w:rsid w:val="00BA3934"/>
    <w:rsid w:val="00BA3C7B"/>
    <w:rsid w:val="00BA40A0"/>
    <w:rsid w:val="00BA4344"/>
    <w:rsid w:val="00BA457A"/>
    <w:rsid w:val="00BA4D67"/>
    <w:rsid w:val="00BA5D7F"/>
    <w:rsid w:val="00BA6DB5"/>
    <w:rsid w:val="00BA6FAC"/>
    <w:rsid w:val="00BA73D2"/>
    <w:rsid w:val="00BA78B8"/>
    <w:rsid w:val="00BA7BDC"/>
    <w:rsid w:val="00BA7FB6"/>
    <w:rsid w:val="00BB0039"/>
    <w:rsid w:val="00BB0848"/>
    <w:rsid w:val="00BB0D10"/>
    <w:rsid w:val="00BB1493"/>
    <w:rsid w:val="00BB2A95"/>
    <w:rsid w:val="00BB2B1C"/>
    <w:rsid w:val="00BB31E3"/>
    <w:rsid w:val="00BB3D46"/>
    <w:rsid w:val="00BB4569"/>
    <w:rsid w:val="00BB4B7A"/>
    <w:rsid w:val="00BB5614"/>
    <w:rsid w:val="00BB6314"/>
    <w:rsid w:val="00BB638A"/>
    <w:rsid w:val="00BB63FF"/>
    <w:rsid w:val="00BB6E0F"/>
    <w:rsid w:val="00BB710E"/>
    <w:rsid w:val="00BC0AC9"/>
    <w:rsid w:val="00BC0F29"/>
    <w:rsid w:val="00BC3D09"/>
    <w:rsid w:val="00BC4690"/>
    <w:rsid w:val="00BC6E14"/>
    <w:rsid w:val="00BC6FF9"/>
    <w:rsid w:val="00BC7A17"/>
    <w:rsid w:val="00BD013B"/>
    <w:rsid w:val="00BD0ADF"/>
    <w:rsid w:val="00BD0F19"/>
    <w:rsid w:val="00BD16B4"/>
    <w:rsid w:val="00BD1BFB"/>
    <w:rsid w:val="00BD2091"/>
    <w:rsid w:val="00BD2948"/>
    <w:rsid w:val="00BD2D5A"/>
    <w:rsid w:val="00BD3324"/>
    <w:rsid w:val="00BD33E0"/>
    <w:rsid w:val="00BD36C4"/>
    <w:rsid w:val="00BD3C36"/>
    <w:rsid w:val="00BD42A6"/>
    <w:rsid w:val="00BD4527"/>
    <w:rsid w:val="00BD4ABA"/>
    <w:rsid w:val="00BD5BF8"/>
    <w:rsid w:val="00BD6417"/>
    <w:rsid w:val="00BD6EF5"/>
    <w:rsid w:val="00BD720C"/>
    <w:rsid w:val="00BD74D9"/>
    <w:rsid w:val="00BD7C2B"/>
    <w:rsid w:val="00BD7C69"/>
    <w:rsid w:val="00BD7ED3"/>
    <w:rsid w:val="00BE0E5F"/>
    <w:rsid w:val="00BE1210"/>
    <w:rsid w:val="00BE2197"/>
    <w:rsid w:val="00BE2247"/>
    <w:rsid w:val="00BE24FE"/>
    <w:rsid w:val="00BE27F6"/>
    <w:rsid w:val="00BE2EFF"/>
    <w:rsid w:val="00BE34A9"/>
    <w:rsid w:val="00BE3915"/>
    <w:rsid w:val="00BE3A43"/>
    <w:rsid w:val="00BE4013"/>
    <w:rsid w:val="00BE46EB"/>
    <w:rsid w:val="00BE4E59"/>
    <w:rsid w:val="00BE5605"/>
    <w:rsid w:val="00BE5843"/>
    <w:rsid w:val="00BE6348"/>
    <w:rsid w:val="00BE6A00"/>
    <w:rsid w:val="00BE6C99"/>
    <w:rsid w:val="00BE7471"/>
    <w:rsid w:val="00BF01A0"/>
    <w:rsid w:val="00BF027A"/>
    <w:rsid w:val="00BF0B05"/>
    <w:rsid w:val="00BF1C42"/>
    <w:rsid w:val="00BF1E4A"/>
    <w:rsid w:val="00BF39EA"/>
    <w:rsid w:val="00BF3F20"/>
    <w:rsid w:val="00BF451D"/>
    <w:rsid w:val="00BF5A68"/>
    <w:rsid w:val="00BF5B26"/>
    <w:rsid w:val="00BF62CC"/>
    <w:rsid w:val="00BF6509"/>
    <w:rsid w:val="00BF6E02"/>
    <w:rsid w:val="00BF79E4"/>
    <w:rsid w:val="00BF7C78"/>
    <w:rsid w:val="00BF7F1D"/>
    <w:rsid w:val="00C00AC4"/>
    <w:rsid w:val="00C011B2"/>
    <w:rsid w:val="00C01FD9"/>
    <w:rsid w:val="00C02296"/>
    <w:rsid w:val="00C02DA6"/>
    <w:rsid w:val="00C030F4"/>
    <w:rsid w:val="00C03481"/>
    <w:rsid w:val="00C03643"/>
    <w:rsid w:val="00C04808"/>
    <w:rsid w:val="00C0482E"/>
    <w:rsid w:val="00C04BBC"/>
    <w:rsid w:val="00C04D18"/>
    <w:rsid w:val="00C05378"/>
    <w:rsid w:val="00C054F3"/>
    <w:rsid w:val="00C0648B"/>
    <w:rsid w:val="00C065AB"/>
    <w:rsid w:val="00C06C14"/>
    <w:rsid w:val="00C07228"/>
    <w:rsid w:val="00C10BA9"/>
    <w:rsid w:val="00C10C03"/>
    <w:rsid w:val="00C10C99"/>
    <w:rsid w:val="00C11023"/>
    <w:rsid w:val="00C1138D"/>
    <w:rsid w:val="00C11611"/>
    <w:rsid w:val="00C11A24"/>
    <w:rsid w:val="00C11ED5"/>
    <w:rsid w:val="00C13286"/>
    <w:rsid w:val="00C14650"/>
    <w:rsid w:val="00C14D39"/>
    <w:rsid w:val="00C155C2"/>
    <w:rsid w:val="00C15B3C"/>
    <w:rsid w:val="00C15F3E"/>
    <w:rsid w:val="00C163A0"/>
    <w:rsid w:val="00C1747B"/>
    <w:rsid w:val="00C17A17"/>
    <w:rsid w:val="00C2022F"/>
    <w:rsid w:val="00C205F0"/>
    <w:rsid w:val="00C22B41"/>
    <w:rsid w:val="00C2385A"/>
    <w:rsid w:val="00C23C5A"/>
    <w:rsid w:val="00C2436B"/>
    <w:rsid w:val="00C25620"/>
    <w:rsid w:val="00C25A42"/>
    <w:rsid w:val="00C25D8B"/>
    <w:rsid w:val="00C27865"/>
    <w:rsid w:val="00C27A20"/>
    <w:rsid w:val="00C302C7"/>
    <w:rsid w:val="00C305BD"/>
    <w:rsid w:val="00C30B5B"/>
    <w:rsid w:val="00C30D2A"/>
    <w:rsid w:val="00C31425"/>
    <w:rsid w:val="00C31DA8"/>
    <w:rsid w:val="00C33595"/>
    <w:rsid w:val="00C33ECD"/>
    <w:rsid w:val="00C34269"/>
    <w:rsid w:val="00C342FF"/>
    <w:rsid w:val="00C343EE"/>
    <w:rsid w:val="00C34B0C"/>
    <w:rsid w:val="00C34EB1"/>
    <w:rsid w:val="00C366AE"/>
    <w:rsid w:val="00C368DE"/>
    <w:rsid w:val="00C36C14"/>
    <w:rsid w:val="00C36D13"/>
    <w:rsid w:val="00C377C7"/>
    <w:rsid w:val="00C37D4C"/>
    <w:rsid w:val="00C404B6"/>
    <w:rsid w:val="00C4074B"/>
    <w:rsid w:val="00C421F3"/>
    <w:rsid w:val="00C4239A"/>
    <w:rsid w:val="00C42875"/>
    <w:rsid w:val="00C42FC7"/>
    <w:rsid w:val="00C43AD1"/>
    <w:rsid w:val="00C45413"/>
    <w:rsid w:val="00C455DB"/>
    <w:rsid w:val="00C4572D"/>
    <w:rsid w:val="00C45A0E"/>
    <w:rsid w:val="00C45AD6"/>
    <w:rsid w:val="00C46804"/>
    <w:rsid w:val="00C47849"/>
    <w:rsid w:val="00C479D7"/>
    <w:rsid w:val="00C50942"/>
    <w:rsid w:val="00C5103E"/>
    <w:rsid w:val="00C5213F"/>
    <w:rsid w:val="00C52F02"/>
    <w:rsid w:val="00C53D71"/>
    <w:rsid w:val="00C5450D"/>
    <w:rsid w:val="00C55D33"/>
    <w:rsid w:val="00C56223"/>
    <w:rsid w:val="00C563D3"/>
    <w:rsid w:val="00C5692F"/>
    <w:rsid w:val="00C56D54"/>
    <w:rsid w:val="00C56F07"/>
    <w:rsid w:val="00C57444"/>
    <w:rsid w:val="00C57982"/>
    <w:rsid w:val="00C601AE"/>
    <w:rsid w:val="00C603EF"/>
    <w:rsid w:val="00C6057A"/>
    <w:rsid w:val="00C61F7B"/>
    <w:rsid w:val="00C620BD"/>
    <w:rsid w:val="00C620E5"/>
    <w:rsid w:val="00C62469"/>
    <w:rsid w:val="00C62C3D"/>
    <w:rsid w:val="00C62C42"/>
    <w:rsid w:val="00C631DE"/>
    <w:rsid w:val="00C63416"/>
    <w:rsid w:val="00C64103"/>
    <w:rsid w:val="00C647D3"/>
    <w:rsid w:val="00C65461"/>
    <w:rsid w:val="00C66853"/>
    <w:rsid w:val="00C66994"/>
    <w:rsid w:val="00C66DCD"/>
    <w:rsid w:val="00C66E43"/>
    <w:rsid w:val="00C67275"/>
    <w:rsid w:val="00C675E9"/>
    <w:rsid w:val="00C70C0F"/>
    <w:rsid w:val="00C70DF8"/>
    <w:rsid w:val="00C71216"/>
    <w:rsid w:val="00C71774"/>
    <w:rsid w:val="00C7226E"/>
    <w:rsid w:val="00C7239B"/>
    <w:rsid w:val="00C7269E"/>
    <w:rsid w:val="00C728C4"/>
    <w:rsid w:val="00C7367E"/>
    <w:rsid w:val="00C73F8C"/>
    <w:rsid w:val="00C7529E"/>
    <w:rsid w:val="00C753D8"/>
    <w:rsid w:val="00C75C1C"/>
    <w:rsid w:val="00C75E3B"/>
    <w:rsid w:val="00C75EBD"/>
    <w:rsid w:val="00C77854"/>
    <w:rsid w:val="00C77DCF"/>
    <w:rsid w:val="00C801F9"/>
    <w:rsid w:val="00C81250"/>
    <w:rsid w:val="00C8133C"/>
    <w:rsid w:val="00C82165"/>
    <w:rsid w:val="00C82EA1"/>
    <w:rsid w:val="00C83615"/>
    <w:rsid w:val="00C83ABD"/>
    <w:rsid w:val="00C8413C"/>
    <w:rsid w:val="00C845E0"/>
    <w:rsid w:val="00C8642B"/>
    <w:rsid w:val="00C87938"/>
    <w:rsid w:val="00C87C24"/>
    <w:rsid w:val="00C87C58"/>
    <w:rsid w:val="00C9027F"/>
    <w:rsid w:val="00C902E0"/>
    <w:rsid w:val="00C90590"/>
    <w:rsid w:val="00C9130A"/>
    <w:rsid w:val="00C925E8"/>
    <w:rsid w:val="00C9262F"/>
    <w:rsid w:val="00C92F6F"/>
    <w:rsid w:val="00C9304E"/>
    <w:rsid w:val="00C93B3F"/>
    <w:rsid w:val="00C942E3"/>
    <w:rsid w:val="00C958BA"/>
    <w:rsid w:val="00C96856"/>
    <w:rsid w:val="00C96E85"/>
    <w:rsid w:val="00CA05C1"/>
    <w:rsid w:val="00CA0A22"/>
    <w:rsid w:val="00CA0CB8"/>
    <w:rsid w:val="00CA119F"/>
    <w:rsid w:val="00CA1511"/>
    <w:rsid w:val="00CA1849"/>
    <w:rsid w:val="00CA1F00"/>
    <w:rsid w:val="00CA2FC5"/>
    <w:rsid w:val="00CA314A"/>
    <w:rsid w:val="00CA361D"/>
    <w:rsid w:val="00CA3A4C"/>
    <w:rsid w:val="00CA5728"/>
    <w:rsid w:val="00CA610B"/>
    <w:rsid w:val="00CA6BA5"/>
    <w:rsid w:val="00CA6E25"/>
    <w:rsid w:val="00CA6F5B"/>
    <w:rsid w:val="00CA72E2"/>
    <w:rsid w:val="00CA74DC"/>
    <w:rsid w:val="00CA79DA"/>
    <w:rsid w:val="00CB0789"/>
    <w:rsid w:val="00CB07EB"/>
    <w:rsid w:val="00CB0F18"/>
    <w:rsid w:val="00CB1835"/>
    <w:rsid w:val="00CB18E8"/>
    <w:rsid w:val="00CB2357"/>
    <w:rsid w:val="00CB29A0"/>
    <w:rsid w:val="00CB2F41"/>
    <w:rsid w:val="00CB39E3"/>
    <w:rsid w:val="00CB411D"/>
    <w:rsid w:val="00CB42AF"/>
    <w:rsid w:val="00CB44A2"/>
    <w:rsid w:val="00CB4667"/>
    <w:rsid w:val="00CB4C1C"/>
    <w:rsid w:val="00CB4D8C"/>
    <w:rsid w:val="00CB5141"/>
    <w:rsid w:val="00CB5462"/>
    <w:rsid w:val="00CB5AE1"/>
    <w:rsid w:val="00CB6782"/>
    <w:rsid w:val="00CB6991"/>
    <w:rsid w:val="00CB6B16"/>
    <w:rsid w:val="00CB7832"/>
    <w:rsid w:val="00CB7E8E"/>
    <w:rsid w:val="00CB7F9B"/>
    <w:rsid w:val="00CC01F2"/>
    <w:rsid w:val="00CC14ED"/>
    <w:rsid w:val="00CC237C"/>
    <w:rsid w:val="00CC2434"/>
    <w:rsid w:val="00CC2AFF"/>
    <w:rsid w:val="00CC3194"/>
    <w:rsid w:val="00CC33C7"/>
    <w:rsid w:val="00CC3EAB"/>
    <w:rsid w:val="00CC3F38"/>
    <w:rsid w:val="00CC40BA"/>
    <w:rsid w:val="00CC4A73"/>
    <w:rsid w:val="00CC4AC3"/>
    <w:rsid w:val="00CC4E90"/>
    <w:rsid w:val="00CC6BF6"/>
    <w:rsid w:val="00CC6C49"/>
    <w:rsid w:val="00CC6EEF"/>
    <w:rsid w:val="00CC7909"/>
    <w:rsid w:val="00CC7A9E"/>
    <w:rsid w:val="00CD0050"/>
    <w:rsid w:val="00CD01CC"/>
    <w:rsid w:val="00CD0986"/>
    <w:rsid w:val="00CD0A9F"/>
    <w:rsid w:val="00CD16AB"/>
    <w:rsid w:val="00CD2E11"/>
    <w:rsid w:val="00CD2E6B"/>
    <w:rsid w:val="00CD33E3"/>
    <w:rsid w:val="00CD34DD"/>
    <w:rsid w:val="00CD3BCE"/>
    <w:rsid w:val="00CD4277"/>
    <w:rsid w:val="00CD45BE"/>
    <w:rsid w:val="00CD486E"/>
    <w:rsid w:val="00CD523F"/>
    <w:rsid w:val="00CD5BED"/>
    <w:rsid w:val="00CD65C5"/>
    <w:rsid w:val="00CD6E3C"/>
    <w:rsid w:val="00CD6F8D"/>
    <w:rsid w:val="00CE0746"/>
    <w:rsid w:val="00CE14AA"/>
    <w:rsid w:val="00CE16DD"/>
    <w:rsid w:val="00CE23AF"/>
    <w:rsid w:val="00CE258C"/>
    <w:rsid w:val="00CE3276"/>
    <w:rsid w:val="00CE48F1"/>
    <w:rsid w:val="00CE4FCE"/>
    <w:rsid w:val="00CE4FD8"/>
    <w:rsid w:val="00CE5766"/>
    <w:rsid w:val="00CE6718"/>
    <w:rsid w:val="00CE6BAC"/>
    <w:rsid w:val="00CE6C13"/>
    <w:rsid w:val="00CE7860"/>
    <w:rsid w:val="00CE7940"/>
    <w:rsid w:val="00CE7B2E"/>
    <w:rsid w:val="00CE7D63"/>
    <w:rsid w:val="00CE7EE1"/>
    <w:rsid w:val="00CE7FBE"/>
    <w:rsid w:val="00CF0A25"/>
    <w:rsid w:val="00CF0FCB"/>
    <w:rsid w:val="00CF1362"/>
    <w:rsid w:val="00CF18A0"/>
    <w:rsid w:val="00CF1983"/>
    <w:rsid w:val="00CF259F"/>
    <w:rsid w:val="00CF2A3C"/>
    <w:rsid w:val="00CF315F"/>
    <w:rsid w:val="00CF323D"/>
    <w:rsid w:val="00CF4367"/>
    <w:rsid w:val="00CF4603"/>
    <w:rsid w:val="00CF4F4F"/>
    <w:rsid w:val="00CF4F8D"/>
    <w:rsid w:val="00CF560D"/>
    <w:rsid w:val="00CF59E6"/>
    <w:rsid w:val="00CF6082"/>
    <w:rsid w:val="00CF6F3E"/>
    <w:rsid w:val="00D00D4B"/>
    <w:rsid w:val="00D0107B"/>
    <w:rsid w:val="00D0173E"/>
    <w:rsid w:val="00D01AFA"/>
    <w:rsid w:val="00D01F65"/>
    <w:rsid w:val="00D02F78"/>
    <w:rsid w:val="00D039A6"/>
    <w:rsid w:val="00D03E24"/>
    <w:rsid w:val="00D04298"/>
    <w:rsid w:val="00D04326"/>
    <w:rsid w:val="00D04607"/>
    <w:rsid w:val="00D04749"/>
    <w:rsid w:val="00D04FB4"/>
    <w:rsid w:val="00D0556A"/>
    <w:rsid w:val="00D05DD1"/>
    <w:rsid w:val="00D0611D"/>
    <w:rsid w:val="00D06479"/>
    <w:rsid w:val="00D066B6"/>
    <w:rsid w:val="00D06A82"/>
    <w:rsid w:val="00D06E30"/>
    <w:rsid w:val="00D07367"/>
    <w:rsid w:val="00D07C45"/>
    <w:rsid w:val="00D103D6"/>
    <w:rsid w:val="00D10407"/>
    <w:rsid w:val="00D104D7"/>
    <w:rsid w:val="00D114F3"/>
    <w:rsid w:val="00D116DF"/>
    <w:rsid w:val="00D11710"/>
    <w:rsid w:val="00D11D96"/>
    <w:rsid w:val="00D1285C"/>
    <w:rsid w:val="00D12DAD"/>
    <w:rsid w:val="00D13822"/>
    <w:rsid w:val="00D13E15"/>
    <w:rsid w:val="00D15259"/>
    <w:rsid w:val="00D1569A"/>
    <w:rsid w:val="00D17C78"/>
    <w:rsid w:val="00D17E8B"/>
    <w:rsid w:val="00D21734"/>
    <w:rsid w:val="00D21864"/>
    <w:rsid w:val="00D21EAE"/>
    <w:rsid w:val="00D22BBD"/>
    <w:rsid w:val="00D232C0"/>
    <w:rsid w:val="00D2352E"/>
    <w:rsid w:val="00D2378F"/>
    <w:rsid w:val="00D23FBF"/>
    <w:rsid w:val="00D243D4"/>
    <w:rsid w:val="00D24B39"/>
    <w:rsid w:val="00D253A7"/>
    <w:rsid w:val="00D2657F"/>
    <w:rsid w:val="00D26B82"/>
    <w:rsid w:val="00D30B52"/>
    <w:rsid w:val="00D3110D"/>
    <w:rsid w:val="00D32076"/>
    <w:rsid w:val="00D32472"/>
    <w:rsid w:val="00D32712"/>
    <w:rsid w:val="00D32F5B"/>
    <w:rsid w:val="00D33B72"/>
    <w:rsid w:val="00D3484C"/>
    <w:rsid w:val="00D34933"/>
    <w:rsid w:val="00D34CD9"/>
    <w:rsid w:val="00D352FB"/>
    <w:rsid w:val="00D35996"/>
    <w:rsid w:val="00D36376"/>
    <w:rsid w:val="00D36456"/>
    <w:rsid w:val="00D36555"/>
    <w:rsid w:val="00D3675F"/>
    <w:rsid w:val="00D36D57"/>
    <w:rsid w:val="00D36DA2"/>
    <w:rsid w:val="00D370E3"/>
    <w:rsid w:val="00D3759B"/>
    <w:rsid w:val="00D37AC3"/>
    <w:rsid w:val="00D37C6B"/>
    <w:rsid w:val="00D40680"/>
    <w:rsid w:val="00D4148B"/>
    <w:rsid w:val="00D423F9"/>
    <w:rsid w:val="00D42B4D"/>
    <w:rsid w:val="00D42F43"/>
    <w:rsid w:val="00D4593A"/>
    <w:rsid w:val="00D45A55"/>
    <w:rsid w:val="00D46651"/>
    <w:rsid w:val="00D468D9"/>
    <w:rsid w:val="00D46D14"/>
    <w:rsid w:val="00D4768B"/>
    <w:rsid w:val="00D47AAC"/>
    <w:rsid w:val="00D5098D"/>
    <w:rsid w:val="00D51111"/>
    <w:rsid w:val="00D51CDA"/>
    <w:rsid w:val="00D51EBA"/>
    <w:rsid w:val="00D52768"/>
    <w:rsid w:val="00D52D9F"/>
    <w:rsid w:val="00D54BA2"/>
    <w:rsid w:val="00D554C1"/>
    <w:rsid w:val="00D55AC0"/>
    <w:rsid w:val="00D60756"/>
    <w:rsid w:val="00D610FF"/>
    <w:rsid w:val="00D619C1"/>
    <w:rsid w:val="00D62C31"/>
    <w:rsid w:val="00D63FC2"/>
    <w:rsid w:val="00D6477E"/>
    <w:rsid w:val="00D64A92"/>
    <w:rsid w:val="00D64D00"/>
    <w:rsid w:val="00D65448"/>
    <w:rsid w:val="00D659F6"/>
    <w:rsid w:val="00D6707F"/>
    <w:rsid w:val="00D677C9"/>
    <w:rsid w:val="00D67A97"/>
    <w:rsid w:val="00D67AE6"/>
    <w:rsid w:val="00D7023F"/>
    <w:rsid w:val="00D708E6"/>
    <w:rsid w:val="00D70CA3"/>
    <w:rsid w:val="00D719B4"/>
    <w:rsid w:val="00D71CC0"/>
    <w:rsid w:val="00D722C0"/>
    <w:rsid w:val="00D725A7"/>
    <w:rsid w:val="00D72ADC"/>
    <w:rsid w:val="00D72DAE"/>
    <w:rsid w:val="00D733DB"/>
    <w:rsid w:val="00D73C0D"/>
    <w:rsid w:val="00D73C74"/>
    <w:rsid w:val="00D75C99"/>
    <w:rsid w:val="00D75DD7"/>
    <w:rsid w:val="00D75E4E"/>
    <w:rsid w:val="00D76D37"/>
    <w:rsid w:val="00D77358"/>
    <w:rsid w:val="00D77FAC"/>
    <w:rsid w:val="00D77FDE"/>
    <w:rsid w:val="00D800A3"/>
    <w:rsid w:val="00D801EB"/>
    <w:rsid w:val="00D81B31"/>
    <w:rsid w:val="00D81F28"/>
    <w:rsid w:val="00D823C1"/>
    <w:rsid w:val="00D826B9"/>
    <w:rsid w:val="00D82D84"/>
    <w:rsid w:val="00D833B0"/>
    <w:rsid w:val="00D83917"/>
    <w:rsid w:val="00D840A9"/>
    <w:rsid w:val="00D84C28"/>
    <w:rsid w:val="00D84E71"/>
    <w:rsid w:val="00D84F9A"/>
    <w:rsid w:val="00D860ED"/>
    <w:rsid w:val="00D8627C"/>
    <w:rsid w:val="00D865FD"/>
    <w:rsid w:val="00D8689F"/>
    <w:rsid w:val="00D86CDE"/>
    <w:rsid w:val="00D87929"/>
    <w:rsid w:val="00D87C20"/>
    <w:rsid w:val="00D920F2"/>
    <w:rsid w:val="00D92A20"/>
    <w:rsid w:val="00D9391B"/>
    <w:rsid w:val="00D949E5"/>
    <w:rsid w:val="00D94E6A"/>
    <w:rsid w:val="00D95854"/>
    <w:rsid w:val="00D963AA"/>
    <w:rsid w:val="00D974D0"/>
    <w:rsid w:val="00D97D7F"/>
    <w:rsid w:val="00DA03DF"/>
    <w:rsid w:val="00DA1EEE"/>
    <w:rsid w:val="00DA2028"/>
    <w:rsid w:val="00DA243B"/>
    <w:rsid w:val="00DA2B07"/>
    <w:rsid w:val="00DA456C"/>
    <w:rsid w:val="00DA47E6"/>
    <w:rsid w:val="00DA4EBC"/>
    <w:rsid w:val="00DA5536"/>
    <w:rsid w:val="00DA5923"/>
    <w:rsid w:val="00DA633C"/>
    <w:rsid w:val="00DA676B"/>
    <w:rsid w:val="00DB0391"/>
    <w:rsid w:val="00DB0EBC"/>
    <w:rsid w:val="00DB1338"/>
    <w:rsid w:val="00DB1AA4"/>
    <w:rsid w:val="00DB27B2"/>
    <w:rsid w:val="00DB326A"/>
    <w:rsid w:val="00DB35E0"/>
    <w:rsid w:val="00DB36E2"/>
    <w:rsid w:val="00DB406A"/>
    <w:rsid w:val="00DB4756"/>
    <w:rsid w:val="00DB4B3D"/>
    <w:rsid w:val="00DB4DE4"/>
    <w:rsid w:val="00DB59A4"/>
    <w:rsid w:val="00DB5AEF"/>
    <w:rsid w:val="00DB6131"/>
    <w:rsid w:val="00DB64DF"/>
    <w:rsid w:val="00DB7116"/>
    <w:rsid w:val="00DB72CE"/>
    <w:rsid w:val="00DB7862"/>
    <w:rsid w:val="00DB7941"/>
    <w:rsid w:val="00DC0B15"/>
    <w:rsid w:val="00DC0F77"/>
    <w:rsid w:val="00DC1C10"/>
    <w:rsid w:val="00DC226D"/>
    <w:rsid w:val="00DC3502"/>
    <w:rsid w:val="00DC38FE"/>
    <w:rsid w:val="00DC3D6A"/>
    <w:rsid w:val="00DC3D9D"/>
    <w:rsid w:val="00DC4590"/>
    <w:rsid w:val="00DC4DF6"/>
    <w:rsid w:val="00DC6724"/>
    <w:rsid w:val="00DC6F65"/>
    <w:rsid w:val="00DD02FB"/>
    <w:rsid w:val="00DD0BC4"/>
    <w:rsid w:val="00DD28FA"/>
    <w:rsid w:val="00DD2FD6"/>
    <w:rsid w:val="00DD3105"/>
    <w:rsid w:val="00DD4687"/>
    <w:rsid w:val="00DD4697"/>
    <w:rsid w:val="00DD4EED"/>
    <w:rsid w:val="00DD5015"/>
    <w:rsid w:val="00DD66E1"/>
    <w:rsid w:val="00DD6D77"/>
    <w:rsid w:val="00DD7D14"/>
    <w:rsid w:val="00DE06F6"/>
    <w:rsid w:val="00DE088C"/>
    <w:rsid w:val="00DE089A"/>
    <w:rsid w:val="00DE1547"/>
    <w:rsid w:val="00DE24B2"/>
    <w:rsid w:val="00DE2856"/>
    <w:rsid w:val="00DE30F9"/>
    <w:rsid w:val="00DE35D5"/>
    <w:rsid w:val="00DE365F"/>
    <w:rsid w:val="00DE3C2E"/>
    <w:rsid w:val="00DE451D"/>
    <w:rsid w:val="00DE485A"/>
    <w:rsid w:val="00DE4AC8"/>
    <w:rsid w:val="00DE5053"/>
    <w:rsid w:val="00DE5651"/>
    <w:rsid w:val="00DE65B0"/>
    <w:rsid w:val="00DE6B8C"/>
    <w:rsid w:val="00DE6F9D"/>
    <w:rsid w:val="00DE76D5"/>
    <w:rsid w:val="00DE76F2"/>
    <w:rsid w:val="00DE7B84"/>
    <w:rsid w:val="00DE7EF6"/>
    <w:rsid w:val="00DF00FE"/>
    <w:rsid w:val="00DF1971"/>
    <w:rsid w:val="00DF262C"/>
    <w:rsid w:val="00DF3699"/>
    <w:rsid w:val="00DF3702"/>
    <w:rsid w:val="00DF37B6"/>
    <w:rsid w:val="00DF3C37"/>
    <w:rsid w:val="00DF5A59"/>
    <w:rsid w:val="00DF62DF"/>
    <w:rsid w:val="00DF6C06"/>
    <w:rsid w:val="00DF7D3C"/>
    <w:rsid w:val="00E000F0"/>
    <w:rsid w:val="00E009C0"/>
    <w:rsid w:val="00E016DC"/>
    <w:rsid w:val="00E01D0B"/>
    <w:rsid w:val="00E01E19"/>
    <w:rsid w:val="00E01FC5"/>
    <w:rsid w:val="00E023A6"/>
    <w:rsid w:val="00E029A3"/>
    <w:rsid w:val="00E02BEE"/>
    <w:rsid w:val="00E02FA6"/>
    <w:rsid w:val="00E0334B"/>
    <w:rsid w:val="00E039E4"/>
    <w:rsid w:val="00E03AE4"/>
    <w:rsid w:val="00E03BEB"/>
    <w:rsid w:val="00E0442F"/>
    <w:rsid w:val="00E067E5"/>
    <w:rsid w:val="00E06AB9"/>
    <w:rsid w:val="00E06C20"/>
    <w:rsid w:val="00E071A0"/>
    <w:rsid w:val="00E0767C"/>
    <w:rsid w:val="00E106D5"/>
    <w:rsid w:val="00E1114A"/>
    <w:rsid w:val="00E11154"/>
    <w:rsid w:val="00E11630"/>
    <w:rsid w:val="00E11A32"/>
    <w:rsid w:val="00E11AE7"/>
    <w:rsid w:val="00E1204C"/>
    <w:rsid w:val="00E12485"/>
    <w:rsid w:val="00E124B1"/>
    <w:rsid w:val="00E12EB8"/>
    <w:rsid w:val="00E133BE"/>
    <w:rsid w:val="00E13837"/>
    <w:rsid w:val="00E14A7E"/>
    <w:rsid w:val="00E15A4A"/>
    <w:rsid w:val="00E15D49"/>
    <w:rsid w:val="00E15D83"/>
    <w:rsid w:val="00E15FEA"/>
    <w:rsid w:val="00E1695D"/>
    <w:rsid w:val="00E16CCD"/>
    <w:rsid w:val="00E170EA"/>
    <w:rsid w:val="00E17751"/>
    <w:rsid w:val="00E17CA6"/>
    <w:rsid w:val="00E202FA"/>
    <w:rsid w:val="00E20F71"/>
    <w:rsid w:val="00E21123"/>
    <w:rsid w:val="00E21551"/>
    <w:rsid w:val="00E2165B"/>
    <w:rsid w:val="00E21E06"/>
    <w:rsid w:val="00E21F40"/>
    <w:rsid w:val="00E22C4A"/>
    <w:rsid w:val="00E23553"/>
    <w:rsid w:val="00E23751"/>
    <w:rsid w:val="00E24172"/>
    <w:rsid w:val="00E2457A"/>
    <w:rsid w:val="00E24CBF"/>
    <w:rsid w:val="00E25742"/>
    <w:rsid w:val="00E2650B"/>
    <w:rsid w:val="00E26C84"/>
    <w:rsid w:val="00E26D2F"/>
    <w:rsid w:val="00E26EE9"/>
    <w:rsid w:val="00E270B3"/>
    <w:rsid w:val="00E272A4"/>
    <w:rsid w:val="00E27A95"/>
    <w:rsid w:val="00E27AAA"/>
    <w:rsid w:val="00E27CAF"/>
    <w:rsid w:val="00E30254"/>
    <w:rsid w:val="00E305CC"/>
    <w:rsid w:val="00E3062F"/>
    <w:rsid w:val="00E31286"/>
    <w:rsid w:val="00E315EC"/>
    <w:rsid w:val="00E31963"/>
    <w:rsid w:val="00E323B7"/>
    <w:rsid w:val="00E32716"/>
    <w:rsid w:val="00E32E9C"/>
    <w:rsid w:val="00E3332A"/>
    <w:rsid w:val="00E3334F"/>
    <w:rsid w:val="00E337D9"/>
    <w:rsid w:val="00E33C71"/>
    <w:rsid w:val="00E34573"/>
    <w:rsid w:val="00E34C43"/>
    <w:rsid w:val="00E35218"/>
    <w:rsid w:val="00E35483"/>
    <w:rsid w:val="00E35B59"/>
    <w:rsid w:val="00E36190"/>
    <w:rsid w:val="00E37411"/>
    <w:rsid w:val="00E3741A"/>
    <w:rsid w:val="00E3787E"/>
    <w:rsid w:val="00E37CFA"/>
    <w:rsid w:val="00E37DA6"/>
    <w:rsid w:val="00E408A8"/>
    <w:rsid w:val="00E40BDB"/>
    <w:rsid w:val="00E41956"/>
    <w:rsid w:val="00E41D92"/>
    <w:rsid w:val="00E424FC"/>
    <w:rsid w:val="00E42922"/>
    <w:rsid w:val="00E42EF9"/>
    <w:rsid w:val="00E43564"/>
    <w:rsid w:val="00E4372E"/>
    <w:rsid w:val="00E43D67"/>
    <w:rsid w:val="00E45A38"/>
    <w:rsid w:val="00E45C98"/>
    <w:rsid w:val="00E45DE2"/>
    <w:rsid w:val="00E4661C"/>
    <w:rsid w:val="00E469AE"/>
    <w:rsid w:val="00E4770F"/>
    <w:rsid w:val="00E47E0C"/>
    <w:rsid w:val="00E50065"/>
    <w:rsid w:val="00E508F0"/>
    <w:rsid w:val="00E50EBD"/>
    <w:rsid w:val="00E51F6D"/>
    <w:rsid w:val="00E52314"/>
    <w:rsid w:val="00E52516"/>
    <w:rsid w:val="00E52F98"/>
    <w:rsid w:val="00E5346B"/>
    <w:rsid w:val="00E53DF5"/>
    <w:rsid w:val="00E54AC9"/>
    <w:rsid w:val="00E551AD"/>
    <w:rsid w:val="00E554E6"/>
    <w:rsid w:val="00E555C1"/>
    <w:rsid w:val="00E560A5"/>
    <w:rsid w:val="00E56D11"/>
    <w:rsid w:val="00E570DF"/>
    <w:rsid w:val="00E604F4"/>
    <w:rsid w:val="00E606E3"/>
    <w:rsid w:val="00E60FD2"/>
    <w:rsid w:val="00E60FDD"/>
    <w:rsid w:val="00E61652"/>
    <w:rsid w:val="00E62A39"/>
    <w:rsid w:val="00E62A5F"/>
    <w:rsid w:val="00E62C1F"/>
    <w:rsid w:val="00E636F2"/>
    <w:rsid w:val="00E638BC"/>
    <w:rsid w:val="00E6402E"/>
    <w:rsid w:val="00E64180"/>
    <w:rsid w:val="00E643DC"/>
    <w:rsid w:val="00E64C34"/>
    <w:rsid w:val="00E64D34"/>
    <w:rsid w:val="00E65D7D"/>
    <w:rsid w:val="00E6603A"/>
    <w:rsid w:val="00E66593"/>
    <w:rsid w:val="00E667E7"/>
    <w:rsid w:val="00E66986"/>
    <w:rsid w:val="00E669D2"/>
    <w:rsid w:val="00E67627"/>
    <w:rsid w:val="00E67799"/>
    <w:rsid w:val="00E67C1C"/>
    <w:rsid w:val="00E67C8A"/>
    <w:rsid w:val="00E702E3"/>
    <w:rsid w:val="00E705E0"/>
    <w:rsid w:val="00E70E7F"/>
    <w:rsid w:val="00E71414"/>
    <w:rsid w:val="00E7189B"/>
    <w:rsid w:val="00E71FDB"/>
    <w:rsid w:val="00E72170"/>
    <w:rsid w:val="00E72323"/>
    <w:rsid w:val="00E72AE0"/>
    <w:rsid w:val="00E72B6A"/>
    <w:rsid w:val="00E7301A"/>
    <w:rsid w:val="00E73398"/>
    <w:rsid w:val="00E735B7"/>
    <w:rsid w:val="00E73994"/>
    <w:rsid w:val="00E744A8"/>
    <w:rsid w:val="00E748E1"/>
    <w:rsid w:val="00E749A6"/>
    <w:rsid w:val="00E7542C"/>
    <w:rsid w:val="00E75A37"/>
    <w:rsid w:val="00E76A36"/>
    <w:rsid w:val="00E772D4"/>
    <w:rsid w:val="00E77327"/>
    <w:rsid w:val="00E801AB"/>
    <w:rsid w:val="00E801DB"/>
    <w:rsid w:val="00E80C8D"/>
    <w:rsid w:val="00E81005"/>
    <w:rsid w:val="00E81B42"/>
    <w:rsid w:val="00E82CD9"/>
    <w:rsid w:val="00E835CF"/>
    <w:rsid w:val="00E83D07"/>
    <w:rsid w:val="00E83E70"/>
    <w:rsid w:val="00E83EA2"/>
    <w:rsid w:val="00E84CAE"/>
    <w:rsid w:val="00E84E9A"/>
    <w:rsid w:val="00E85391"/>
    <w:rsid w:val="00E861B8"/>
    <w:rsid w:val="00E867CF"/>
    <w:rsid w:val="00E868D9"/>
    <w:rsid w:val="00E869D2"/>
    <w:rsid w:val="00E86F11"/>
    <w:rsid w:val="00E8773E"/>
    <w:rsid w:val="00E87B8A"/>
    <w:rsid w:val="00E87C86"/>
    <w:rsid w:val="00E87EEC"/>
    <w:rsid w:val="00E87F0D"/>
    <w:rsid w:val="00E9103B"/>
    <w:rsid w:val="00E91CEA"/>
    <w:rsid w:val="00E91E2F"/>
    <w:rsid w:val="00E928A2"/>
    <w:rsid w:val="00E9309F"/>
    <w:rsid w:val="00E94C13"/>
    <w:rsid w:val="00E96AA2"/>
    <w:rsid w:val="00E96DF5"/>
    <w:rsid w:val="00EA06A3"/>
    <w:rsid w:val="00EA137C"/>
    <w:rsid w:val="00EA1BBB"/>
    <w:rsid w:val="00EA25FF"/>
    <w:rsid w:val="00EA311F"/>
    <w:rsid w:val="00EA39AF"/>
    <w:rsid w:val="00EA3A24"/>
    <w:rsid w:val="00EA3EAE"/>
    <w:rsid w:val="00EA5010"/>
    <w:rsid w:val="00EA5D92"/>
    <w:rsid w:val="00EA600E"/>
    <w:rsid w:val="00EA60A7"/>
    <w:rsid w:val="00EA63DF"/>
    <w:rsid w:val="00EA64DD"/>
    <w:rsid w:val="00EA6D58"/>
    <w:rsid w:val="00EA7228"/>
    <w:rsid w:val="00EA7452"/>
    <w:rsid w:val="00EB0385"/>
    <w:rsid w:val="00EB0477"/>
    <w:rsid w:val="00EB1342"/>
    <w:rsid w:val="00EB16B4"/>
    <w:rsid w:val="00EB1AAD"/>
    <w:rsid w:val="00EB1BDE"/>
    <w:rsid w:val="00EB1D8A"/>
    <w:rsid w:val="00EB21F1"/>
    <w:rsid w:val="00EB2B19"/>
    <w:rsid w:val="00EB2DC6"/>
    <w:rsid w:val="00EB315B"/>
    <w:rsid w:val="00EB3240"/>
    <w:rsid w:val="00EB3568"/>
    <w:rsid w:val="00EB3EA3"/>
    <w:rsid w:val="00EB452F"/>
    <w:rsid w:val="00EB478B"/>
    <w:rsid w:val="00EB4A6B"/>
    <w:rsid w:val="00EB5F6B"/>
    <w:rsid w:val="00EB6385"/>
    <w:rsid w:val="00EB6750"/>
    <w:rsid w:val="00EB6BCA"/>
    <w:rsid w:val="00EB766C"/>
    <w:rsid w:val="00EB7679"/>
    <w:rsid w:val="00EB783E"/>
    <w:rsid w:val="00EB7EBF"/>
    <w:rsid w:val="00EB7ED5"/>
    <w:rsid w:val="00EC0375"/>
    <w:rsid w:val="00EC0A73"/>
    <w:rsid w:val="00EC0E5B"/>
    <w:rsid w:val="00EC161A"/>
    <w:rsid w:val="00EC162F"/>
    <w:rsid w:val="00EC18D7"/>
    <w:rsid w:val="00EC193F"/>
    <w:rsid w:val="00EC1A70"/>
    <w:rsid w:val="00EC1CE1"/>
    <w:rsid w:val="00EC1DB4"/>
    <w:rsid w:val="00EC1E27"/>
    <w:rsid w:val="00EC25CD"/>
    <w:rsid w:val="00EC2FFD"/>
    <w:rsid w:val="00EC30AB"/>
    <w:rsid w:val="00EC36BD"/>
    <w:rsid w:val="00EC5196"/>
    <w:rsid w:val="00EC5F23"/>
    <w:rsid w:val="00EC6002"/>
    <w:rsid w:val="00EC6009"/>
    <w:rsid w:val="00EC66F9"/>
    <w:rsid w:val="00EC6818"/>
    <w:rsid w:val="00EC6E49"/>
    <w:rsid w:val="00EC7526"/>
    <w:rsid w:val="00EC753B"/>
    <w:rsid w:val="00ED058F"/>
    <w:rsid w:val="00ED0AFA"/>
    <w:rsid w:val="00ED17CC"/>
    <w:rsid w:val="00ED216F"/>
    <w:rsid w:val="00ED268E"/>
    <w:rsid w:val="00ED3058"/>
    <w:rsid w:val="00ED3557"/>
    <w:rsid w:val="00ED4FEC"/>
    <w:rsid w:val="00ED56A5"/>
    <w:rsid w:val="00ED5936"/>
    <w:rsid w:val="00ED5ED8"/>
    <w:rsid w:val="00ED64D7"/>
    <w:rsid w:val="00ED66F8"/>
    <w:rsid w:val="00ED766F"/>
    <w:rsid w:val="00ED7C0D"/>
    <w:rsid w:val="00EE04B2"/>
    <w:rsid w:val="00EE0A50"/>
    <w:rsid w:val="00EE19AF"/>
    <w:rsid w:val="00EE1FC8"/>
    <w:rsid w:val="00EE21A3"/>
    <w:rsid w:val="00EE2B1D"/>
    <w:rsid w:val="00EE2F23"/>
    <w:rsid w:val="00EE2F30"/>
    <w:rsid w:val="00EE2FE0"/>
    <w:rsid w:val="00EE3696"/>
    <w:rsid w:val="00EE3DD9"/>
    <w:rsid w:val="00EE3EAD"/>
    <w:rsid w:val="00EE3FC7"/>
    <w:rsid w:val="00EE4C77"/>
    <w:rsid w:val="00EE5CDD"/>
    <w:rsid w:val="00EE5D08"/>
    <w:rsid w:val="00EE6949"/>
    <w:rsid w:val="00EE69E7"/>
    <w:rsid w:val="00EE6CA0"/>
    <w:rsid w:val="00EE7154"/>
    <w:rsid w:val="00EF05F0"/>
    <w:rsid w:val="00EF29CE"/>
    <w:rsid w:val="00EF2ACA"/>
    <w:rsid w:val="00EF2CA0"/>
    <w:rsid w:val="00EF2D56"/>
    <w:rsid w:val="00EF2DE9"/>
    <w:rsid w:val="00EF2FFA"/>
    <w:rsid w:val="00EF3F0A"/>
    <w:rsid w:val="00EF4E8E"/>
    <w:rsid w:val="00EF4EC0"/>
    <w:rsid w:val="00EF4FEF"/>
    <w:rsid w:val="00EF5266"/>
    <w:rsid w:val="00EF52A2"/>
    <w:rsid w:val="00EF542E"/>
    <w:rsid w:val="00EF57AE"/>
    <w:rsid w:val="00EF5B77"/>
    <w:rsid w:val="00EF67CF"/>
    <w:rsid w:val="00EF6C1B"/>
    <w:rsid w:val="00EF6D17"/>
    <w:rsid w:val="00EF74CA"/>
    <w:rsid w:val="00EF7546"/>
    <w:rsid w:val="00F0038A"/>
    <w:rsid w:val="00F00925"/>
    <w:rsid w:val="00F00B58"/>
    <w:rsid w:val="00F013BA"/>
    <w:rsid w:val="00F01602"/>
    <w:rsid w:val="00F018A9"/>
    <w:rsid w:val="00F048B3"/>
    <w:rsid w:val="00F04EFA"/>
    <w:rsid w:val="00F054C9"/>
    <w:rsid w:val="00F063A0"/>
    <w:rsid w:val="00F0665B"/>
    <w:rsid w:val="00F06916"/>
    <w:rsid w:val="00F06DAD"/>
    <w:rsid w:val="00F073A6"/>
    <w:rsid w:val="00F07A93"/>
    <w:rsid w:val="00F07C48"/>
    <w:rsid w:val="00F07FFB"/>
    <w:rsid w:val="00F10E44"/>
    <w:rsid w:val="00F111CB"/>
    <w:rsid w:val="00F11386"/>
    <w:rsid w:val="00F1254C"/>
    <w:rsid w:val="00F1255C"/>
    <w:rsid w:val="00F12D07"/>
    <w:rsid w:val="00F1492B"/>
    <w:rsid w:val="00F150CF"/>
    <w:rsid w:val="00F156BD"/>
    <w:rsid w:val="00F15F0C"/>
    <w:rsid w:val="00F16018"/>
    <w:rsid w:val="00F16401"/>
    <w:rsid w:val="00F208FD"/>
    <w:rsid w:val="00F20924"/>
    <w:rsid w:val="00F20B52"/>
    <w:rsid w:val="00F20BA3"/>
    <w:rsid w:val="00F21122"/>
    <w:rsid w:val="00F2144F"/>
    <w:rsid w:val="00F21574"/>
    <w:rsid w:val="00F22C4C"/>
    <w:rsid w:val="00F22FDD"/>
    <w:rsid w:val="00F23F22"/>
    <w:rsid w:val="00F241FC"/>
    <w:rsid w:val="00F24270"/>
    <w:rsid w:val="00F251DE"/>
    <w:rsid w:val="00F2568E"/>
    <w:rsid w:val="00F25821"/>
    <w:rsid w:val="00F25C0D"/>
    <w:rsid w:val="00F26061"/>
    <w:rsid w:val="00F260AF"/>
    <w:rsid w:val="00F2619D"/>
    <w:rsid w:val="00F264F8"/>
    <w:rsid w:val="00F2686E"/>
    <w:rsid w:val="00F26D8E"/>
    <w:rsid w:val="00F26FF0"/>
    <w:rsid w:val="00F279FF"/>
    <w:rsid w:val="00F27D62"/>
    <w:rsid w:val="00F30028"/>
    <w:rsid w:val="00F30539"/>
    <w:rsid w:val="00F30BB3"/>
    <w:rsid w:val="00F3140C"/>
    <w:rsid w:val="00F32080"/>
    <w:rsid w:val="00F326E3"/>
    <w:rsid w:val="00F32F11"/>
    <w:rsid w:val="00F336FA"/>
    <w:rsid w:val="00F33CE5"/>
    <w:rsid w:val="00F33E0F"/>
    <w:rsid w:val="00F33E7C"/>
    <w:rsid w:val="00F341EB"/>
    <w:rsid w:val="00F3467E"/>
    <w:rsid w:val="00F34A57"/>
    <w:rsid w:val="00F34A81"/>
    <w:rsid w:val="00F34D22"/>
    <w:rsid w:val="00F34FD1"/>
    <w:rsid w:val="00F35319"/>
    <w:rsid w:val="00F35332"/>
    <w:rsid w:val="00F35597"/>
    <w:rsid w:val="00F35608"/>
    <w:rsid w:val="00F36AD7"/>
    <w:rsid w:val="00F36B3B"/>
    <w:rsid w:val="00F36ED2"/>
    <w:rsid w:val="00F37B10"/>
    <w:rsid w:val="00F40106"/>
    <w:rsid w:val="00F40DD2"/>
    <w:rsid w:val="00F40ECD"/>
    <w:rsid w:val="00F421BD"/>
    <w:rsid w:val="00F42848"/>
    <w:rsid w:val="00F428FB"/>
    <w:rsid w:val="00F438F4"/>
    <w:rsid w:val="00F43D88"/>
    <w:rsid w:val="00F44CD3"/>
    <w:rsid w:val="00F44D95"/>
    <w:rsid w:val="00F45000"/>
    <w:rsid w:val="00F45510"/>
    <w:rsid w:val="00F4574E"/>
    <w:rsid w:val="00F46C3D"/>
    <w:rsid w:val="00F477A8"/>
    <w:rsid w:val="00F47A79"/>
    <w:rsid w:val="00F47E45"/>
    <w:rsid w:val="00F50775"/>
    <w:rsid w:val="00F50A7E"/>
    <w:rsid w:val="00F51310"/>
    <w:rsid w:val="00F51340"/>
    <w:rsid w:val="00F515E2"/>
    <w:rsid w:val="00F518ED"/>
    <w:rsid w:val="00F51CC2"/>
    <w:rsid w:val="00F53347"/>
    <w:rsid w:val="00F536F9"/>
    <w:rsid w:val="00F5424A"/>
    <w:rsid w:val="00F54929"/>
    <w:rsid w:val="00F54971"/>
    <w:rsid w:val="00F54ADC"/>
    <w:rsid w:val="00F54F8F"/>
    <w:rsid w:val="00F55024"/>
    <w:rsid w:val="00F56B4C"/>
    <w:rsid w:val="00F56BFC"/>
    <w:rsid w:val="00F600A8"/>
    <w:rsid w:val="00F61341"/>
    <w:rsid w:val="00F61840"/>
    <w:rsid w:val="00F61D68"/>
    <w:rsid w:val="00F6223F"/>
    <w:rsid w:val="00F62B2D"/>
    <w:rsid w:val="00F62E40"/>
    <w:rsid w:val="00F637C4"/>
    <w:rsid w:val="00F645E1"/>
    <w:rsid w:val="00F65273"/>
    <w:rsid w:val="00F65881"/>
    <w:rsid w:val="00F666C4"/>
    <w:rsid w:val="00F6716C"/>
    <w:rsid w:val="00F67985"/>
    <w:rsid w:val="00F67D8B"/>
    <w:rsid w:val="00F70AE5"/>
    <w:rsid w:val="00F71091"/>
    <w:rsid w:val="00F71186"/>
    <w:rsid w:val="00F711B7"/>
    <w:rsid w:val="00F71CB8"/>
    <w:rsid w:val="00F72626"/>
    <w:rsid w:val="00F7277C"/>
    <w:rsid w:val="00F72F42"/>
    <w:rsid w:val="00F73116"/>
    <w:rsid w:val="00F74237"/>
    <w:rsid w:val="00F74436"/>
    <w:rsid w:val="00F74C10"/>
    <w:rsid w:val="00F75D0D"/>
    <w:rsid w:val="00F76DF2"/>
    <w:rsid w:val="00F772D0"/>
    <w:rsid w:val="00F776F7"/>
    <w:rsid w:val="00F8030F"/>
    <w:rsid w:val="00F80348"/>
    <w:rsid w:val="00F80436"/>
    <w:rsid w:val="00F80662"/>
    <w:rsid w:val="00F80DC2"/>
    <w:rsid w:val="00F81842"/>
    <w:rsid w:val="00F836F8"/>
    <w:rsid w:val="00F83C36"/>
    <w:rsid w:val="00F8430C"/>
    <w:rsid w:val="00F866E0"/>
    <w:rsid w:val="00F871F9"/>
    <w:rsid w:val="00F87BE4"/>
    <w:rsid w:val="00F90075"/>
    <w:rsid w:val="00F90255"/>
    <w:rsid w:val="00F904C2"/>
    <w:rsid w:val="00F90B0F"/>
    <w:rsid w:val="00F91512"/>
    <w:rsid w:val="00F91E40"/>
    <w:rsid w:val="00F922BF"/>
    <w:rsid w:val="00F93043"/>
    <w:rsid w:val="00F93BAA"/>
    <w:rsid w:val="00F949FC"/>
    <w:rsid w:val="00F94F58"/>
    <w:rsid w:val="00F95678"/>
    <w:rsid w:val="00F963E0"/>
    <w:rsid w:val="00F965AB"/>
    <w:rsid w:val="00F966B7"/>
    <w:rsid w:val="00F96B63"/>
    <w:rsid w:val="00F972E5"/>
    <w:rsid w:val="00F97489"/>
    <w:rsid w:val="00F97C87"/>
    <w:rsid w:val="00FA004D"/>
    <w:rsid w:val="00FA016E"/>
    <w:rsid w:val="00FA07C7"/>
    <w:rsid w:val="00FA09EC"/>
    <w:rsid w:val="00FA0C1A"/>
    <w:rsid w:val="00FA20C0"/>
    <w:rsid w:val="00FA2394"/>
    <w:rsid w:val="00FA3015"/>
    <w:rsid w:val="00FA38E9"/>
    <w:rsid w:val="00FA42DC"/>
    <w:rsid w:val="00FA43DE"/>
    <w:rsid w:val="00FA4943"/>
    <w:rsid w:val="00FA5C04"/>
    <w:rsid w:val="00FA709C"/>
    <w:rsid w:val="00FA74D6"/>
    <w:rsid w:val="00FA77DF"/>
    <w:rsid w:val="00FA7CF1"/>
    <w:rsid w:val="00FA7F38"/>
    <w:rsid w:val="00FB0402"/>
    <w:rsid w:val="00FB063C"/>
    <w:rsid w:val="00FB06DD"/>
    <w:rsid w:val="00FB0F9D"/>
    <w:rsid w:val="00FB1157"/>
    <w:rsid w:val="00FB1379"/>
    <w:rsid w:val="00FB1986"/>
    <w:rsid w:val="00FB1A3D"/>
    <w:rsid w:val="00FB1C0D"/>
    <w:rsid w:val="00FB28C5"/>
    <w:rsid w:val="00FB2916"/>
    <w:rsid w:val="00FB311D"/>
    <w:rsid w:val="00FB442C"/>
    <w:rsid w:val="00FB4612"/>
    <w:rsid w:val="00FB4663"/>
    <w:rsid w:val="00FB4C81"/>
    <w:rsid w:val="00FB51D1"/>
    <w:rsid w:val="00FB5211"/>
    <w:rsid w:val="00FB5F36"/>
    <w:rsid w:val="00FB62F4"/>
    <w:rsid w:val="00FB6A51"/>
    <w:rsid w:val="00FB6D07"/>
    <w:rsid w:val="00FB6E2A"/>
    <w:rsid w:val="00FB7119"/>
    <w:rsid w:val="00FB7D54"/>
    <w:rsid w:val="00FC11E8"/>
    <w:rsid w:val="00FC1C93"/>
    <w:rsid w:val="00FC1E72"/>
    <w:rsid w:val="00FC23C2"/>
    <w:rsid w:val="00FC25A9"/>
    <w:rsid w:val="00FC3254"/>
    <w:rsid w:val="00FC36E4"/>
    <w:rsid w:val="00FC3739"/>
    <w:rsid w:val="00FC3AB1"/>
    <w:rsid w:val="00FC41DC"/>
    <w:rsid w:val="00FC421D"/>
    <w:rsid w:val="00FC43CB"/>
    <w:rsid w:val="00FC44C9"/>
    <w:rsid w:val="00FC4967"/>
    <w:rsid w:val="00FC4BE5"/>
    <w:rsid w:val="00FC4D19"/>
    <w:rsid w:val="00FC5449"/>
    <w:rsid w:val="00FC6094"/>
    <w:rsid w:val="00FC6458"/>
    <w:rsid w:val="00FC68BF"/>
    <w:rsid w:val="00FC76D7"/>
    <w:rsid w:val="00FC772B"/>
    <w:rsid w:val="00FD0362"/>
    <w:rsid w:val="00FD0BDC"/>
    <w:rsid w:val="00FD29BD"/>
    <w:rsid w:val="00FD29D7"/>
    <w:rsid w:val="00FD34E0"/>
    <w:rsid w:val="00FD49CD"/>
    <w:rsid w:val="00FD4AE8"/>
    <w:rsid w:val="00FD4B49"/>
    <w:rsid w:val="00FD4D38"/>
    <w:rsid w:val="00FD5BA1"/>
    <w:rsid w:val="00FD5E11"/>
    <w:rsid w:val="00FD6723"/>
    <w:rsid w:val="00FD6908"/>
    <w:rsid w:val="00FE0C2A"/>
    <w:rsid w:val="00FE1D40"/>
    <w:rsid w:val="00FE2E68"/>
    <w:rsid w:val="00FE3CE3"/>
    <w:rsid w:val="00FE3CEB"/>
    <w:rsid w:val="00FE4D2C"/>
    <w:rsid w:val="00FE4F6B"/>
    <w:rsid w:val="00FE5131"/>
    <w:rsid w:val="00FE58FD"/>
    <w:rsid w:val="00FE5C0C"/>
    <w:rsid w:val="00FE639F"/>
    <w:rsid w:val="00FE6931"/>
    <w:rsid w:val="00FF0A0D"/>
    <w:rsid w:val="00FF15EE"/>
    <w:rsid w:val="00FF1B7B"/>
    <w:rsid w:val="00FF2246"/>
    <w:rsid w:val="00FF38C9"/>
    <w:rsid w:val="00FF3C67"/>
    <w:rsid w:val="00FF3DF7"/>
    <w:rsid w:val="00FF49EE"/>
    <w:rsid w:val="00FF533B"/>
    <w:rsid w:val="00FF53A2"/>
    <w:rsid w:val="00FF5B5D"/>
    <w:rsid w:val="00FF5BA8"/>
    <w:rsid w:val="00FF5C53"/>
    <w:rsid w:val="00FF5DCD"/>
    <w:rsid w:val="00FF61D8"/>
    <w:rsid w:val="00FF641A"/>
    <w:rsid w:val="00FF7236"/>
    <w:rsid w:val="00FF7674"/>
    <w:rsid w:val="00FF7A62"/>
    <w:rsid w:val="00FF7F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4622D4C5"/>
  <w14:defaultImageDpi w14:val="96"/>
  <w15:docId w15:val="{6360F17F-2FB1-4232-83FD-8813560CB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2A7669"/>
    <w:pPr>
      <w:autoSpaceDE w:val="0"/>
      <w:autoSpaceDN w:val="0"/>
      <w:adjustRightInd w:val="0"/>
    </w:pPr>
    <w:rPr>
      <w:rFonts w:ascii="Arial" w:hAnsi="Arial" w:cs="Helvetica"/>
      <w:sz w:val="22"/>
      <w:szCs w:val="22"/>
    </w:rPr>
  </w:style>
  <w:style w:type="paragraph" w:styleId="Heading1">
    <w:name w:val="heading 1"/>
    <w:basedOn w:val="Normal"/>
    <w:next w:val="Normal"/>
    <w:link w:val="Heading1Char"/>
    <w:uiPriority w:val="99"/>
    <w:qFormat/>
    <w:rsid w:val="00381CD7"/>
    <w:pPr>
      <w:keepNext/>
      <w:pageBreakBefore/>
      <w:numPr>
        <w:numId w:val="9"/>
      </w:numPr>
      <w:spacing w:before="120"/>
      <w:outlineLvl w:val="0"/>
    </w:pPr>
    <w:rPr>
      <w:rFonts w:cs="Helvetica-Bold"/>
      <w:b/>
      <w:bCs/>
      <w:sz w:val="28"/>
      <w:szCs w:val="28"/>
    </w:rPr>
  </w:style>
  <w:style w:type="paragraph" w:styleId="Heading2">
    <w:name w:val="heading 2"/>
    <w:basedOn w:val="Heading1"/>
    <w:next w:val="Normal"/>
    <w:link w:val="Heading2Char"/>
    <w:uiPriority w:val="99"/>
    <w:qFormat/>
    <w:rsid w:val="008F0A23"/>
    <w:pPr>
      <w:pageBreakBefore w:val="0"/>
      <w:numPr>
        <w:ilvl w:val="1"/>
      </w:numPr>
      <w:tabs>
        <w:tab w:val="left" w:pos="576"/>
      </w:tabs>
      <w:spacing w:before="360"/>
      <w:ind w:left="578" w:hanging="578"/>
      <w:outlineLvl w:val="1"/>
    </w:pPr>
    <w:rPr>
      <w:sz w:val="26"/>
      <w:szCs w:val="26"/>
    </w:rPr>
  </w:style>
  <w:style w:type="paragraph" w:styleId="Heading3">
    <w:name w:val="heading 3"/>
    <w:basedOn w:val="Heading2"/>
    <w:next w:val="Normal"/>
    <w:link w:val="Heading3Char"/>
    <w:uiPriority w:val="99"/>
    <w:qFormat/>
    <w:rsid w:val="00EB1342"/>
    <w:pPr>
      <w:numPr>
        <w:ilvl w:val="2"/>
      </w:numPr>
      <w:tabs>
        <w:tab w:val="clear" w:pos="576"/>
        <w:tab w:val="left" w:pos="796"/>
        <w:tab w:val="left" w:pos="851"/>
      </w:tabs>
      <w:ind w:left="851" w:hanging="851"/>
      <w:outlineLvl w:val="2"/>
    </w:pPr>
    <w:rPr>
      <w:sz w:val="24"/>
      <w:szCs w:val="24"/>
    </w:rPr>
  </w:style>
  <w:style w:type="paragraph" w:styleId="Heading4">
    <w:name w:val="heading 4"/>
    <w:basedOn w:val="Heading3"/>
    <w:next w:val="Normal"/>
    <w:link w:val="Heading4Char"/>
    <w:uiPriority w:val="99"/>
    <w:qFormat/>
    <w:rsid w:val="00762012"/>
    <w:pPr>
      <w:numPr>
        <w:ilvl w:val="3"/>
      </w:numPr>
      <w:tabs>
        <w:tab w:val="left" w:pos="1016"/>
      </w:tabs>
      <w:outlineLvl w:val="3"/>
    </w:pPr>
    <w:rPr>
      <w:sz w:val="22"/>
      <w:szCs w:val="22"/>
    </w:rPr>
  </w:style>
  <w:style w:type="paragraph" w:styleId="Heading5">
    <w:name w:val="heading 5"/>
    <w:basedOn w:val="Heading4"/>
    <w:next w:val="Normal"/>
    <w:link w:val="Heading5Char"/>
    <w:uiPriority w:val="99"/>
    <w:qFormat/>
    <w:rsid w:val="004846C3"/>
    <w:pPr>
      <w:numPr>
        <w:ilvl w:val="4"/>
      </w:numPr>
      <w:outlineLvl w:val="4"/>
    </w:pPr>
    <w:rPr>
      <w:rFonts w:cs="Helvetica"/>
      <w:b w:val="0"/>
      <w:bCs w:val="0"/>
      <w:u w:val="single"/>
    </w:rPr>
  </w:style>
  <w:style w:type="paragraph" w:styleId="Heading6">
    <w:name w:val="heading 6"/>
    <w:basedOn w:val="Heading5"/>
    <w:next w:val="Normal"/>
    <w:link w:val="Heading6Char"/>
    <w:uiPriority w:val="99"/>
    <w:qFormat/>
    <w:rsid w:val="004846C3"/>
    <w:pPr>
      <w:numPr>
        <w:ilvl w:val="5"/>
      </w:numPr>
      <w:outlineLvl w:val="5"/>
    </w:pPr>
    <w:rPr>
      <w:rFonts w:ascii="Helvetica-Oblique" w:hAnsi="Helvetica-Oblique" w:cs="Helvetica-Oblique"/>
      <w:i/>
      <w:iCs/>
    </w:rPr>
  </w:style>
  <w:style w:type="paragraph" w:styleId="Heading7">
    <w:name w:val="heading 7"/>
    <w:basedOn w:val="Normal"/>
    <w:next w:val="Normal"/>
    <w:link w:val="Heading7Char"/>
    <w:uiPriority w:val="9"/>
    <w:semiHidden/>
    <w:unhideWhenUsed/>
    <w:qFormat/>
    <w:rsid w:val="008569DA"/>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69DA"/>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69DA"/>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
    <w:name w:val="Footnote"/>
    <w:basedOn w:val="Normal"/>
    <w:pPr>
      <w:widowControl w:val="0"/>
    </w:pPr>
    <w:rPr>
      <w:sz w:val="20"/>
      <w:szCs w:val="20"/>
    </w:rPr>
  </w:style>
  <w:style w:type="character" w:customStyle="1" w:styleId="NoteReference">
    <w:name w:val="Note Reference"/>
    <w:uiPriority w:val="99"/>
    <w:rPr>
      <w:vertAlign w:val="superscript"/>
    </w:rPr>
  </w:style>
  <w:style w:type="character" w:customStyle="1" w:styleId="NoteReferenceinNote">
    <w:name w:val="Note Reference in Note"/>
    <w:uiPriority w:val="99"/>
  </w:style>
  <w:style w:type="paragraph" w:customStyle="1" w:styleId="Endnote">
    <w:name w:val="Endnote"/>
    <w:basedOn w:val="Normal"/>
    <w:uiPriority w:val="99"/>
  </w:style>
  <w:style w:type="character" w:customStyle="1" w:styleId="Heading1Char">
    <w:name w:val="Heading 1 Char"/>
    <w:link w:val="Heading1"/>
    <w:uiPriority w:val="99"/>
    <w:rsid w:val="00381CD7"/>
    <w:rPr>
      <w:rFonts w:ascii="Arial" w:hAnsi="Arial" w:cs="Helvetica-Bold"/>
      <w:b/>
      <w:bCs/>
      <w:sz w:val="28"/>
      <w:szCs w:val="28"/>
    </w:rPr>
  </w:style>
  <w:style w:type="character" w:customStyle="1" w:styleId="Heading2Char">
    <w:name w:val="Heading 2 Char"/>
    <w:link w:val="Heading2"/>
    <w:uiPriority w:val="99"/>
    <w:rsid w:val="008F0A23"/>
    <w:rPr>
      <w:rFonts w:ascii="Arial" w:hAnsi="Arial" w:cs="Helvetica-Bold"/>
      <w:b/>
      <w:bCs/>
      <w:sz w:val="26"/>
      <w:szCs w:val="26"/>
    </w:rPr>
  </w:style>
  <w:style w:type="character" w:customStyle="1" w:styleId="Heading3Char">
    <w:name w:val="Heading 3 Char"/>
    <w:link w:val="Heading3"/>
    <w:uiPriority w:val="99"/>
    <w:rsid w:val="00EB1342"/>
    <w:rPr>
      <w:rFonts w:ascii="Arial" w:hAnsi="Arial" w:cs="Helvetica-Bold"/>
      <w:b/>
      <w:bCs/>
      <w:sz w:val="24"/>
      <w:szCs w:val="24"/>
    </w:rPr>
  </w:style>
  <w:style w:type="paragraph" w:styleId="Header">
    <w:name w:val="header"/>
    <w:basedOn w:val="Normal"/>
    <w:link w:val="HeaderChar"/>
    <w:uiPriority w:val="99"/>
    <w:pPr>
      <w:jc w:val="center"/>
    </w:pPr>
  </w:style>
  <w:style w:type="character" w:customStyle="1" w:styleId="HeaderChar">
    <w:name w:val="Header Char"/>
    <w:link w:val="Header"/>
    <w:uiPriority w:val="99"/>
    <w:rPr>
      <w:rFonts w:ascii="Helvetica" w:hAnsi="Helvetica" w:cs="Helvetica"/>
      <w:sz w:val="22"/>
      <w:szCs w:val="22"/>
    </w:rPr>
  </w:style>
  <w:style w:type="paragraph" w:styleId="Title">
    <w:name w:val="Title"/>
    <w:basedOn w:val="Normal"/>
    <w:next w:val="Normal"/>
    <w:link w:val="TitleChar"/>
    <w:uiPriority w:val="99"/>
    <w:qFormat/>
    <w:rsid w:val="00DA5536"/>
    <w:pPr>
      <w:jc w:val="center"/>
    </w:pPr>
    <w:rPr>
      <w:rFonts w:cs="Tahoma-Bold"/>
      <w:b/>
      <w:bCs/>
      <w:sz w:val="44"/>
      <w:szCs w:val="28"/>
    </w:rPr>
  </w:style>
  <w:style w:type="character" w:customStyle="1" w:styleId="TitleChar">
    <w:name w:val="Title Char"/>
    <w:link w:val="Title"/>
    <w:uiPriority w:val="99"/>
    <w:rsid w:val="00DA5536"/>
    <w:rPr>
      <w:rFonts w:ascii="Helvetica" w:hAnsi="Helvetica" w:cs="Tahoma-Bold"/>
      <w:b/>
      <w:bCs/>
      <w:sz w:val="44"/>
      <w:szCs w:val="28"/>
    </w:rPr>
  </w:style>
  <w:style w:type="paragraph" w:styleId="Footer">
    <w:name w:val="footer"/>
    <w:basedOn w:val="Normal"/>
    <w:link w:val="FooterChar"/>
    <w:uiPriority w:val="99"/>
    <w:pPr>
      <w:jc w:val="center"/>
    </w:pPr>
  </w:style>
  <w:style w:type="character" w:customStyle="1" w:styleId="FooterChar">
    <w:name w:val="Footer Char"/>
    <w:link w:val="Footer"/>
    <w:uiPriority w:val="99"/>
    <w:rPr>
      <w:rFonts w:ascii="Helvetica" w:hAnsi="Helvetica" w:cs="Helvetica"/>
      <w:sz w:val="22"/>
      <w:szCs w:val="22"/>
    </w:rPr>
  </w:style>
  <w:style w:type="paragraph" w:customStyle="1" w:styleId="BlockQuote">
    <w:name w:val="Block Quote"/>
    <w:basedOn w:val="Normal"/>
    <w:link w:val="BlockQuoteChar"/>
    <w:uiPriority w:val="99"/>
    <w:pPr>
      <w:ind w:left="1080" w:right="1020"/>
    </w:pPr>
  </w:style>
  <w:style w:type="character" w:customStyle="1" w:styleId="Emphatic">
    <w:name w:val="Emphatic"/>
    <w:uiPriority w:val="99"/>
    <w:rPr>
      <w:i/>
      <w:iCs/>
    </w:rPr>
  </w:style>
  <w:style w:type="character" w:customStyle="1" w:styleId="Heading4Char">
    <w:name w:val="Heading 4 Char"/>
    <w:link w:val="Heading4"/>
    <w:uiPriority w:val="99"/>
    <w:rsid w:val="00762012"/>
    <w:rPr>
      <w:rFonts w:ascii="Arial" w:hAnsi="Arial" w:cs="Helvetica-Bold"/>
      <w:b/>
      <w:bCs/>
      <w:sz w:val="22"/>
      <w:szCs w:val="22"/>
    </w:rPr>
  </w:style>
  <w:style w:type="character" w:customStyle="1" w:styleId="Heading5Char">
    <w:name w:val="Heading 5 Char"/>
    <w:link w:val="Heading5"/>
    <w:uiPriority w:val="99"/>
    <w:rPr>
      <w:rFonts w:ascii="Arial" w:hAnsi="Arial" w:cs="Helvetica"/>
      <w:sz w:val="22"/>
      <w:szCs w:val="22"/>
      <w:u w:val="single"/>
    </w:rPr>
  </w:style>
  <w:style w:type="character" w:customStyle="1" w:styleId="Heading6Char">
    <w:name w:val="Heading 6 Char"/>
    <w:link w:val="Heading6"/>
    <w:uiPriority w:val="99"/>
    <w:rPr>
      <w:rFonts w:ascii="Helvetica-Oblique" w:hAnsi="Helvetica-Oblique" w:cs="Helvetica-Oblique"/>
      <w:i/>
      <w:iCs/>
      <w:sz w:val="22"/>
      <w:szCs w:val="22"/>
      <w:u w:val="single"/>
    </w:rPr>
  </w:style>
  <w:style w:type="character" w:styleId="Strong">
    <w:name w:val="Strong"/>
    <w:uiPriority w:val="99"/>
    <w:qFormat/>
    <w:rPr>
      <w:b/>
      <w:bCs/>
    </w:rPr>
  </w:style>
  <w:style w:type="paragraph" w:customStyle="1" w:styleId="TableCell">
    <w:name w:val="Table Cell"/>
    <w:basedOn w:val="Normal"/>
    <w:link w:val="TableCellChar"/>
    <w:uiPriority w:val="99"/>
    <w:pPr>
      <w:jc w:val="center"/>
    </w:pPr>
    <w:rPr>
      <w:sz w:val="20"/>
      <w:szCs w:val="20"/>
    </w:rPr>
  </w:style>
  <w:style w:type="paragraph" w:customStyle="1" w:styleId="TableHeader">
    <w:name w:val="Table Header"/>
    <w:basedOn w:val="TableCell"/>
    <w:uiPriority w:val="99"/>
    <w:rPr>
      <w:rFonts w:ascii="Helvetica-Bold" w:hAnsi="Helvetica-Bold" w:cs="Helvetica-Bold"/>
      <w:b/>
      <w:bCs/>
    </w:rPr>
  </w:style>
  <w:style w:type="paragraph" w:styleId="TOC1">
    <w:name w:val="toc 1"/>
    <w:basedOn w:val="Normal"/>
    <w:uiPriority w:val="39"/>
    <w:rsid w:val="00594413"/>
    <w:pPr>
      <w:tabs>
        <w:tab w:val="left" w:pos="567"/>
        <w:tab w:val="right" w:leader="dot" w:pos="9020"/>
      </w:tabs>
      <w:ind w:right="567"/>
    </w:pPr>
  </w:style>
  <w:style w:type="paragraph" w:styleId="TOC2">
    <w:name w:val="toc 2"/>
    <w:basedOn w:val="TOC1"/>
    <w:uiPriority w:val="39"/>
    <w:rsid w:val="00594413"/>
    <w:pPr>
      <w:tabs>
        <w:tab w:val="clear" w:pos="567"/>
        <w:tab w:val="left" w:pos="805"/>
      </w:tabs>
      <w:ind w:left="805" w:hanging="567"/>
    </w:pPr>
  </w:style>
  <w:style w:type="paragraph" w:styleId="TOC3">
    <w:name w:val="toc 3"/>
    <w:basedOn w:val="TOC2"/>
    <w:uiPriority w:val="39"/>
    <w:rsid w:val="00EB4A6B"/>
    <w:pPr>
      <w:ind w:left="1162" w:hanging="680"/>
    </w:pPr>
  </w:style>
  <w:style w:type="paragraph" w:styleId="TOC4">
    <w:name w:val="toc 4"/>
    <w:basedOn w:val="TOC3"/>
    <w:uiPriority w:val="39"/>
    <w:pPr>
      <w:ind w:left="720"/>
    </w:pPr>
  </w:style>
  <w:style w:type="character" w:customStyle="1" w:styleId="PDFLink-Cross-Reference">
    <w:name w:val="PDF Link - Cross-Reference"/>
    <w:uiPriority w:val="99"/>
    <w:rPr>
      <w:color w:val="333399"/>
    </w:rPr>
  </w:style>
  <w:style w:type="numbering" w:customStyle="1" w:styleId="BulletList1">
    <w:name w:val="Bullet List 1"/>
    <w:pPr>
      <w:numPr>
        <w:numId w:val="2"/>
      </w:numPr>
    </w:pPr>
  </w:style>
  <w:style w:type="numbering" w:customStyle="1" w:styleId="Outline">
    <w:name w:val="Outline"/>
    <w:pPr>
      <w:numPr>
        <w:numId w:val="4"/>
      </w:numPr>
    </w:pPr>
  </w:style>
  <w:style w:type="numbering" w:customStyle="1" w:styleId="BulletList">
    <w:name w:val="Bullet List"/>
    <w:pPr>
      <w:numPr>
        <w:numId w:val="1"/>
      </w:numPr>
    </w:pPr>
  </w:style>
  <w:style w:type="numbering" w:customStyle="1" w:styleId="TieredList">
    <w:name w:val="Tiered List"/>
    <w:pPr>
      <w:numPr>
        <w:numId w:val="5"/>
      </w:numPr>
    </w:pPr>
  </w:style>
  <w:style w:type="numbering" w:customStyle="1" w:styleId="NumberList">
    <w:name w:val="Number List"/>
    <w:pPr>
      <w:numPr>
        <w:numId w:val="6"/>
      </w:numPr>
    </w:pPr>
  </w:style>
  <w:style w:type="numbering" w:customStyle="1" w:styleId="Headings">
    <w:name w:val="Headings"/>
    <w:pPr>
      <w:numPr>
        <w:numId w:val="3"/>
      </w:numPr>
    </w:pPr>
  </w:style>
  <w:style w:type="numbering" w:customStyle="1" w:styleId="LetteredList">
    <w:name w:val="Lettered List"/>
    <w:pPr>
      <w:numPr>
        <w:numId w:val="7"/>
      </w:numPr>
    </w:pPr>
  </w:style>
  <w:style w:type="character" w:styleId="LineNumber">
    <w:name w:val="line number"/>
    <w:uiPriority w:val="99"/>
    <w:semiHidden/>
    <w:unhideWhenUsed/>
    <w:rsid w:val="00633CF2"/>
  </w:style>
  <w:style w:type="paragraph" w:styleId="BalloonText">
    <w:name w:val="Balloon Text"/>
    <w:basedOn w:val="Normal"/>
    <w:link w:val="BalloonTextChar"/>
    <w:uiPriority w:val="99"/>
    <w:semiHidden/>
    <w:unhideWhenUsed/>
    <w:rsid w:val="00FD5E11"/>
    <w:rPr>
      <w:rFonts w:ascii="Lucida Grande" w:hAnsi="Lucida Grande" w:cs="Lucida Grande"/>
      <w:sz w:val="18"/>
      <w:szCs w:val="18"/>
    </w:rPr>
  </w:style>
  <w:style w:type="character" w:customStyle="1" w:styleId="BalloonTextChar">
    <w:name w:val="Balloon Text Char"/>
    <w:link w:val="BalloonText"/>
    <w:uiPriority w:val="99"/>
    <w:semiHidden/>
    <w:rsid w:val="00FD5E11"/>
    <w:rPr>
      <w:rFonts w:ascii="Lucida Grande" w:hAnsi="Lucida Grande" w:cs="Lucida Grande"/>
      <w:sz w:val="18"/>
      <w:szCs w:val="18"/>
    </w:rPr>
  </w:style>
  <w:style w:type="paragraph" w:customStyle="1" w:styleId="Normalbullet">
    <w:name w:val="Normal_bullet"/>
    <w:basedOn w:val="Normal"/>
    <w:link w:val="NormalbulletChar"/>
    <w:uiPriority w:val="99"/>
    <w:qFormat/>
    <w:rsid w:val="007D3CA0"/>
    <w:pPr>
      <w:numPr>
        <w:numId w:val="8"/>
      </w:numPr>
    </w:pPr>
  </w:style>
  <w:style w:type="paragraph" w:styleId="Caption">
    <w:name w:val="caption"/>
    <w:basedOn w:val="Normal"/>
    <w:next w:val="Normal"/>
    <w:uiPriority w:val="35"/>
    <w:unhideWhenUsed/>
    <w:qFormat/>
    <w:rsid w:val="00650700"/>
    <w:pPr>
      <w:spacing w:after="200"/>
      <w:jc w:val="center"/>
    </w:pPr>
    <w:rPr>
      <w:b/>
      <w:bCs/>
      <w:color w:val="4F81BD" w:themeColor="accent1"/>
      <w:sz w:val="18"/>
      <w:szCs w:val="18"/>
    </w:rPr>
  </w:style>
  <w:style w:type="character" w:customStyle="1" w:styleId="NormalbulletChar">
    <w:name w:val="Normal_bullet Char"/>
    <w:basedOn w:val="DefaultParagraphFont"/>
    <w:link w:val="Normalbullet"/>
    <w:uiPriority w:val="99"/>
    <w:rsid w:val="007D3CA0"/>
    <w:rPr>
      <w:rFonts w:ascii="Arial" w:hAnsi="Arial" w:cs="Helvetica"/>
      <w:sz w:val="22"/>
      <w:szCs w:val="22"/>
    </w:rPr>
  </w:style>
  <w:style w:type="paragraph" w:customStyle="1" w:styleId="normalbullet0">
    <w:name w:val="normal_bullet"/>
    <w:basedOn w:val="Normal"/>
    <w:link w:val="normalbulletChar0"/>
    <w:uiPriority w:val="99"/>
    <w:qFormat/>
    <w:rsid w:val="004F1525"/>
    <w:pPr>
      <w:widowControl w:val="0"/>
      <w:numPr>
        <w:numId w:val="1"/>
      </w:numPr>
      <w:tabs>
        <w:tab w:val="left" w:pos="288"/>
        <w:tab w:val="left" w:pos="648"/>
      </w:tabs>
    </w:pPr>
  </w:style>
  <w:style w:type="character" w:customStyle="1" w:styleId="normalbulletChar0">
    <w:name w:val="normal_bullet Char"/>
    <w:basedOn w:val="DefaultParagraphFont"/>
    <w:link w:val="normalbullet0"/>
    <w:uiPriority w:val="99"/>
    <w:rsid w:val="004F1525"/>
    <w:rPr>
      <w:rFonts w:ascii="Arial" w:hAnsi="Arial" w:cs="Helvetica"/>
      <w:sz w:val="22"/>
      <w:szCs w:val="22"/>
    </w:rPr>
  </w:style>
  <w:style w:type="paragraph" w:styleId="FootnoteText">
    <w:name w:val="footnote text"/>
    <w:basedOn w:val="Normal"/>
    <w:link w:val="FootnoteTextChar"/>
    <w:uiPriority w:val="99"/>
    <w:unhideWhenUsed/>
    <w:rsid w:val="00762012"/>
    <w:rPr>
      <w:sz w:val="20"/>
      <w:szCs w:val="24"/>
    </w:rPr>
  </w:style>
  <w:style w:type="character" w:customStyle="1" w:styleId="FootnoteTextChar">
    <w:name w:val="Footnote Text Char"/>
    <w:basedOn w:val="DefaultParagraphFont"/>
    <w:link w:val="FootnoteText"/>
    <w:uiPriority w:val="99"/>
    <w:rsid w:val="00762012"/>
    <w:rPr>
      <w:rFonts w:ascii="Helvetica" w:hAnsi="Helvetica" w:cs="Helvetica"/>
      <w:szCs w:val="24"/>
    </w:rPr>
  </w:style>
  <w:style w:type="character" w:styleId="FootnoteReference">
    <w:name w:val="footnote reference"/>
    <w:basedOn w:val="DefaultParagraphFont"/>
    <w:uiPriority w:val="99"/>
    <w:unhideWhenUsed/>
    <w:rsid w:val="006E5981"/>
    <w:rPr>
      <w:vertAlign w:val="superscript"/>
    </w:rPr>
  </w:style>
  <w:style w:type="paragraph" w:styleId="Revision">
    <w:name w:val="Revision"/>
    <w:hidden/>
    <w:uiPriority w:val="71"/>
    <w:rsid w:val="00BE4E59"/>
    <w:rPr>
      <w:rFonts w:ascii="Helvetica" w:hAnsi="Helvetica" w:cs="Helvetica"/>
      <w:sz w:val="22"/>
      <w:szCs w:val="22"/>
    </w:rPr>
  </w:style>
  <w:style w:type="paragraph" w:customStyle="1" w:styleId="western">
    <w:name w:val="western"/>
    <w:basedOn w:val="Normal"/>
    <w:rsid w:val="00EA137C"/>
    <w:pPr>
      <w:autoSpaceDE/>
      <w:autoSpaceDN/>
      <w:adjustRightInd/>
      <w:spacing w:before="100" w:beforeAutospacing="1" w:after="115"/>
    </w:pPr>
    <w:rPr>
      <w:rFonts w:cs="Times New Roman"/>
    </w:rPr>
  </w:style>
  <w:style w:type="character" w:styleId="CommentReference">
    <w:name w:val="annotation reference"/>
    <w:basedOn w:val="DefaultParagraphFont"/>
    <w:uiPriority w:val="99"/>
    <w:semiHidden/>
    <w:unhideWhenUsed/>
    <w:rsid w:val="00191914"/>
    <w:rPr>
      <w:sz w:val="18"/>
      <w:szCs w:val="18"/>
    </w:rPr>
  </w:style>
  <w:style w:type="paragraph" w:styleId="CommentText">
    <w:name w:val="annotation text"/>
    <w:basedOn w:val="Normal"/>
    <w:link w:val="CommentTextChar"/>
    <w:uiPriority w:val="99"/>
    <w:unhideWhenUsed/>
    <w:rsid w:val="00191914"/>
    <w:rPr>
      <w:sz w:val="24"/>
      <w:szCs w:val="24"/>
    </w:rPr>
  </w:style>
  <w:style w:type="character" w:customStyle="1" w:styleId="CommentTextChar">
    <w:name w:val="Comment Text Char"/>
    <w:basedOn w:val="DefaultParagraphFont"/>
    <w:link w:val="CommentText"/>
    <w:uiPriority w:val="99"/>
    <w:rsid w:val="00191914"/>
    <w:rPr>
      <w:rFonts w:ascii="Helvetica" w:hAnsi="Helvetica" w:cs="Helvetica"/>
      <w:sz w:val="24"/>
      <w:szCs w:val="24"/>
    </w:rPr>
  </w:style>
  <w:style w:type="paragraph" w:styleId="CommentSubject">
    <w:name w:val="annotation subject"/>
    <w:basedOn w:val="CommentText"/>
    <w:next w:val="CommentText"/>
    <w:link w:val="CommentSubjectChar"/>
    <w:uiPriority w:val="99"/>
    <w:semiHidden/>
    <w:unhideWhenUsed/>
    <w:rsid w:val="00191914"/>
    <w:rPr>
      <w:b/>
      <w:bCs/>
      <w:sz w:val="20"/>
      <w:szCs w:val="20"/>
    </w:rPr>
  </w:style>
  <w:style w:type="character" w:customStyle="1" w:styleId="CommentSubjectChar">
    <w:name w:val="Comment Subject Char"/>
    <w:basedOn w:val="CommentTextChar"/>
    <w:link w:val="CommentSubject"/>
    <w:uiPriority w:val="99"/>
    <w:semiHidden/>
    <w:rsid w:val="00191914"/>
    <w:rPr>
      <w:rFonts w:ascii="Helvetica" w:hAnsi="Helvetica" w:cs="Helvetica"/>
      <w:b/>
      <w:bCs/>
      <w:sz w:val="24"/>
      <w:szCs w:val="24"/>
    </w:rPr>
  </w:style>
  <w:style w:type="table" w:styleId="TableGrid">
    <w:name w:val="Table Grid"/>
    <w:basedOn w:val="TableNormal"/>
    <w:uiPriority w:val="59"/>
    <w:rsid w:val="00BF1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BA4D67"/>
    <w:rPr>
      <w:color w:val="808080"/>
    </w:rPr>
  </w:style>
  <w:style w:type="character" w:styleId="Hyperlink">
    <w:name w:val="Hyperlink"/>
    <w:basedOn w:val="DefaultParagraphFont"/>
    <w:uiPriority w:val="99"/>
    <w:unhideWhenUsed/>
    <w:rsid w:val="006E2B45"/>
    <w:rPr>
      <w:color w:val="0000FF" w:themeColor="hyperlink"/>
      <w:u w:val="single"/>
    </w:rPr>
  </w:style>
  <w:style w:type="character" w:styleId="FollowedHyperlink">
    <w:name w:val="FollowedHyperlink"/>
    <w:basedOn w:val="DefaultParagraphFont"/>
    <w:uiPriority w:val="99"/>
    <w:semiHidden/>
    <w:unhideWhenUsed/>
    <w:rsid w:val="00CA6BA5"/>
    <w:rPr>
      <w:color w:val="800080" w:themeColor="followedHyperlink"/>
      <w:u w:val="single"/>
    </w:rPr>
  </w:style>
  <w:style w:type="paragraph" w:styleId="TOCHeading">
    <w:name w:val="TOC Heading"/>
    <w:basedOn w:val="Heading1"/>
    <w:next w:val="Normal"/>
    <w:uiPriority w:val="39"/>
    <w:semiHidden/>
    <w:unhideWhenUsed/>
    <w:qFormat/>
    <w:rsid w:val="008063B8"/>
    <w:pPr>
      <w:keepLines/>
      <w:autoSpaceDE/>
      <w:autoSpaceDN/>
      <w:adjustRightInd/>
      <w:spacing w:before="480" w:line="276" w:lineRule="auto"/>
      <w:outlineLvl w:val="9"/>
    </w:pPr>
    <w:rPr>
      <w:rFonts w:eastAsiaTheme="majorEastAsia" w:cstheme="majorBidi"/>
      <w:color w:val="365F91" w:themeColor="accent1" w:themeShade="BF"/>
      <w:lang w:eastAsia="ja-JP"/>
    </w:rPr>
  </w:style>
  <w:style w:type="paragraph" w:styleId="HTMLPreformatted">
    <w:name w:val="HTML Preformatted"/>
    <w:basedOn w:val="Normal"/>
    <w:link w:val="HTMLPreformattedChar"/>
    <w:uiPriority w:val="99"/>
    <w:semiHidden/>
    <w:unhideWhenUsed/>
    <w:rsid w:val="005C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C6BD7"/>
    <w:rPr>
      <w:rFonts w:ascii="Courier New" w:hAnsi="Courier New" w:cs="Courier New"/>
    </w:rPr>
  </w:style>
  <w:style w:type="paragraph" w:customStyle="1" w:styleId="Paragraph">
    <w:name w:val="Paragraph"/>
    <w:basedOn w:val="Normal"/>
    <w:link w:val="ParagraphChar"/>
    <w:uiPriority w:val="99"/>
    <w:qFormat/>
    <w:rsid w:val="00CF59E6"/>
    <w:pPr>
      <w:keepNext/>
      <w:spacing w:before="120"/>
      <w:jc w:val="both"/>
    </w:pPr>
  </w:style>
  <w:style w:type="character" w:customStyle="1" w:styleId="ParagraphChar">
    <w:name w:val="Paragraph Char"/>
    <w:basedOn w:val="DefaultParagraphFont"/>
    <w:link w:val="Paragraph"/>
    <w:uiPriority w:val="99"/>
    <w:rsid w:val="00CF59E6"/>
    <w:rPr>
      <w:rFonts w:ascii="Arial" w:hAnsi="Arial" w:cs="Helvetica"/>
      <w:sz w:val="22"/>
      <w:szCs w:val="22"/>
    </w:rPr>
  </w:style>
  <w:style w:type="paragraph" w:customStyle="1" w:styleId="NoteInText">
    <w:name w:val="NoteInText"/>
    <w:basedOn w:val="BlockQuote"/>
    <w:link w:val="NoteInTextChar"/>
    <w:uiPriority w:val="99"/>
    <w:qFormat/>
    <w:rsid w:val="008D7071"/>
    <w:pPr>
      <w:pBdr>
        <w:left w:val="single" w:sz="4" w:space="4" w:color="auto"/>
      </w:pBdr>
      <w:shd w:val="pct15" w:color="auto" w:fill="auto"/>
      <w:tabs>
        <w:tab w:val="left" w:pos="1080"/>
      </w:tabs>
      <w:spacing w:before="120"/>
      <w:ind w:left="1077" w:right="1021"/>
      <w:jc w:val="both"/>
    </w:pPr>
  </w:style>
  <w:style w:type="character" w:customStyle="1" w:styleId="Heading7Char">
    <w:name w:val="Heading 7 Char"/>
    <w:basedOn w:val="DefaultParagraphFont"/>
    <w:link w:val="Heading7"/>
    <w:uiPriority w:val="9"/>
    <w:semiHidden/>
    <w:rsid w:val="008569DA"/>
    <w:rPr>
      <w:rFonts w:asciiTheme="majorHAnsi" w:eastAsiaTheme="majorEastAsia" w:hAnsiTheme="majorHAnsi" w:cstheme="majorBidi"/>
      <w:i/>
      <w:iCs/>
      <w:color w:val="404040" w:themeColor="text1" w:themeTint="BF"/>
      <w:sz w:val="22"/>
      <w:szCs w:val="22"/>
    </w:rPr>
  </w:style>
  <w:style w:type="character" w:customStyle="1" w:styleId="BlockQuoteChar">
    <w:name w:val="Block Quote Char"/>
    <w:basedOn w:val="DefaultParagraphFont"/>
    <w:link w:val="BlockQuote"/>
    <w:uiPriority w:val="99"/>
    <w:rsid w:val="00884390"/>
    <w:rPr>
      <w:rFonts w:ascii="Helvetica" w:hAnsi="Helvetica" w:cs="Helvetica"/>
      <w:sz w:val="22"/>
      <w:szCs w:val="22"/>
    </w:rPr>
  </w:style>
  <w:style w:type="character" w:customStyle="1" w:styleId="NoteInTextChar">
    <w:name w:val="NoteInText Char"/>
    <w:basedOn w:val="BlockQuoteChar"/>
    <w:link w:val="NoteInText"/>
    <w:uiPriority w:val="99"/>
    <w:rsid w:val="008D7071"/>
    <w:rPr>
      <w:rFonts w:ascii="Helvetica" w:hAnsi="Helvetica" w:cs="Helvetica"/>
      <w:sz w:val="22"/>
      <w:szCs w:val="22"/>
      <w:shd w:val="pct15" w:color="auto" w:fill="auto"/>
    </w:rPr>
  </w:style>
  <w:style w:type="character" w:customStyle="1" w:styleId="Heading8Char">
    <w:name w:val="Heading 8 Char"/>
    <w:basedOn w:val="DefaultParagraphFont"/>
    <w:link w:val="Heading8"/>
    <w:uiPriority w:val="9"/>
    <w:semiHidden/>
    <w:rsid w:val="008569DA"/>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569DA"/>
    <w:rPr>
      <w:rFonts w:asciiTheme="majorHAnsi" w:eastAsiaTheme="majorEastAsia" w:hAnsiTheme="majorHAnsi" w:cstheme="majorBidi"/>
      <w:i/>
      <w:iCs/>
      <w:color w:val="404040" w:themeColor="text1" w:themeTint="BF"/>
    </w:rPr>
  </w:style>
  <w:style w:type="paragraph" w:customStyle="1" w:styleId="Default">
    <w:name w:val="Default"/>
    <w:rsid w:val="00D95854"/>
    <w:pPr>
      <w:autoSpaceDE w:val="0"/>
      <w:autoSpaceDN w:val="0"/>
      <w:adjustRightInd w:val="0"/>
    </w:pPr>
    <w:rPr>
      <w:rFonts w:ascii="Cambria" w:hAnsi="Cambria" w:cs="Cambria"/>
      <w:color w:val="000000"/>
      <w:sz w:val="24"/>
      <w:szCs w:val="24"/>
    </w:rPr>
  </w:style>
  <w:style w:type="paragraph" w:customStyle="1" w:styleId="CellBodyCenter">
    <w:name w:val="Cell Body Center"/>
    <w:basedOn w:val="TableCell"/>
    <w:link w:val="CellBodyCenterChar"/>
    <w:uiPriority w:val="99"/>
    <w:qFormat/>
    <w:rsid w:val="002D6514"/>
    <w:rPr>
      <w:rFonts w:cs="Times New Roman"/>
    </w:rPr>
  </w:style>
  <w:style w:type="paragraph" w:styleId="TableofFigures">
    <w:name w:val="table of figures"/>
    <w:basedOn w:val="Normal"/>
    <w:next w:val="Normal"/>
    <w:uiPriority w:val="99"/>
    <w:unhideWhenUsed/>
    <w:rsid w:val="00722903"/>
  </w:style>
  <w:style w:type="character" w:customStyle="1" w:styleId="TableCellChar">
    <w:name w:val="Table Cell Char"/>
    <w:basedOn w:val="DefaultParagraphFont"/>
    <w:link w:val="TableCell"/>
    <w:uiPriority w:val="99"/>
    <w:rsid w:val="002D6514"/>
    <w:rPr>
      <w:rFonts w:ascii="Helvetica" w:hAnsi="Helvetica" w:cs="Helvetica"/>
    </w:rPr>
  </w:style>
  <w:style w:type="character" w:customStyle="1" w:styleId="CellBodyCenterChar">
    <w:name w:val="Cell Body Center Char"/>
    <w:basedOn w:val="TableCellChar"/>
    <w:link w:val="CellBodyCenter"/>
    <w:uiPriority w:val="99"/>
    <w:rsid w:val="002D6514"/>
    <w:rPr>
      <w:rFonts w:ascii="Helvetica" w:hAnsi="Helvetica" w:cs="Helvetica"/>
    </w:rPr>
  </w:style>
  <w:style w:type="table" w:styleId="MediumList2">
    <w:name w:val="Medium List 2"/>
    <w:basedOn w:val="TableNormal"/>
    <w:uiPriority w:val="99"/>
    <w:rsid w:val="00C70C0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Registerstructure">
    <w:name w:val="Register structure"/>
    <w:basedOn w:val="TableNormal"/>
    <w:uiPriority w:val="99"/>
    <w:rsid w:val="00C70C0F"/>
    <w:tblPr/>
  </w:style>
  <w:style w:type="table" w:customStyle="1" w:styleId="Tablestructure">
    <w:name w:val="Table structure"/>
    <w:basedOn w:val="TableNormal"/>
    <w:uiPriority w:val="99"/>
    <w:rsid w:val="00C70C0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tblPr/>
      <w:tcPr>
        <w:tcBorders>
          <w:top w:val="nil"/>
          <w:left w:val="nil"/>
          <w:bottom w:val="nil"/>
          <w:right w:val="nil"/>
          <w:insideH w:val="nil"/>
          <w:insideV w:val="single" w:sz="6" w:space="0" w:color="000000"/>
          <w:tl2br w:val="nil"/>
          <w:tr2bl w:val="nil"/>
        </w:tcBorders>
      </w:tcPr>
    </w:tblStylePr>
    <w:tblStylePr w:type="firstCol">
      <w:tblPr/>
      <w:tcPr>
        <w:tcBorders>
          <w:top w:val="nil"/>
          <w:left w:val="nil"/>
          <w:bottom w:val="nil"/>
          <w:right w:val="nil"/>
          <w:insideH w:val="nil"/>
          <w:insideV w:val="nil"/>
          <w:tl2br w:val="nil"/>
          <w:tr2bl w:val="nil"/>
        </w:tcBorders>
      </w:tcPr>
    </w:tblStylePr>
  </w:style>
  <w:style w:type="paragraph" w:styleId="TOC5">
    <w:name w:val="toc 5"/>
    <w:basedOn w:val="Normal"/>
    <w:next w:val="Normal"/>
    <w:autoRedefine/>
    <w:uiPriority w:val="39"/>
    <w:unhideWhenUsed/>
    <w:rsid w:val="006077FF"/>
    <w:pPr>
      <w:autoSpaceDE/>
      <w:autoSpaceDN/>
      <w:adjustRightInd/>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077FF"/>
    <w:pPr>
      <w:autoSpaceDE/>
      <w:autoSpaceDN/>
      <w:adjustRightInd/>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077FF"/>
    <w:pPr>
      <w:autoSpaceDE/>
      <w:autoSpaceDN/>
      <w:adjustRightInd/>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077FF"/>
    <w:pPr>
      <w:autoSpaceDE/>
      <w:autoSpaceDN/>
      <w:adjustRightInd/>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077FF"/>
    <w:pPr>
      <w:autoSpaceDE/>
      <w:autoSpaceDN/>
      <w:adjustRightInd/>
      <w:spacing w:after="100" w:line="276" w:lineRule="auto"/>
      <w:ind w:left="1760"/>
    </w:pPr>
    <w:rPr>
      <w:rFonts w:asciiTheme="minorHAnsi" w:eastAsiaTheme="minorEastAsia" w:hAnsiTheme="minorHAnsi" w:cstheme="minorBidi"/>
    </w:rPr>
  </w:style>
  <w:style w:type="table" w:customStyle="1" w:styleId="Tbaleformat">
    <w:name w:val="Tbale format"/>
    <w:basedOn w:val="TableNormal"/>
    <w:uiPriority w:val="99"/>
    <w:rsid w:val="0047399C"/>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tblPr/>
      <w:tcPr>
        <w:tcBorders>
          <w:top w:val="nil"/>
          <w:left w:val="nil"/>
          <w:bottom w:val="nil"/>
          <w:right w:val="nil"/>
          <w:insideH w:val="nil"/>
          <w:insideV w:val="single" w:sz="6" w:space="0" w:color="auto"/>
          <w:tl2br w:val="nil"/>
          <w:tr2bl w:val="nil"/>
        </w:tcBorders>
      </w:tcPr>
    </w:tblStylePr>
    <w:tblStylePr w:type="firstCol">
      <w:tblPr/>
      <w:tcPr>
        <w:tcBorders>
          <w:top w:val="nil"/>
          <w:left w:val="nil"/>
          <w:bottom w:val="nil"/>
          <w:right w:val="nil"/>
          <w:insideH w:val="single" w:sz="6" w:space="0" w:color="auto"/>
          <w:insideV w:val="nil"/>
          <w:tl2br w:val="nil"/>
          <w:tr2bl w:val="nil"/>
        </w:tcBorders>
      </w:tcPr>
    </w:tblStylePr>
  </w:style>
  <w:style w:type="paragraph" w:customStyle="1" w:styleId="HeadingSection">
    <w:name w:val="Heading Section"/>
    <w:basedOn w:val="Heading1"/>
    <w:link w:val="HeadingSectionChar"/>
    <w:uiPriority w:val="99"/>
    <w:qFormat/>
    <w:rsid w:val="0047399C"/>
    <w:pPr>
      <w:keepNext w:val="0"/>
      <w:numPr>
        <w:numId w:val="0"/>
      </w:numPr>
      <w:pBdr>
        <w:bottom w:val="single" w:sz="4" w:space="1" w:color="auto"/>
      </w:pBdr>
      <w:spacing w:before="960"/>
      <w:jc w:val="center"/>
    </w:pPr>
    <w:rPr>
      <w:smallCaps/>
      <w:sz w:val="48"/>
    </w:rPr>
  </w:style>
  <w:style w:type="character" w:customStyle="1" w:styleId="HeadingSectionChar">
    <w:name w:val="Heading Section Char"/>
    <w:basedOn w:val="Heading1Char"/>
    <w:link w:val="HeadingSection"/>
    <w:uiPriority w:val="99"/>
    <w:rsid w:val="0047399C"/>
    <w:rPr>
      <w:rFonts w:ascii="Helvetica" w:hAnsi="Helvetica" w:cs="Helvetica-Bold"/>
      <w:b/>
      <w:bCs/>
      <w:smallCaps/>
      <w:sz w:val="48"/>
      <w:szCs w:val="28"/>
    </w:rPr>
  </w:style>
  <w:style w:type="paragraph" w:styleId="ListParagraph">
    <w:name w:val="List Paragraph"/>
    <w:basedOn w:val="Normal"/>
    <w:link w:val="ListParagraphChar"/>
    <w:uiPriority w:val="34"/>
    <w:qFormat/>
    <w:rsid w:val="0047399C"/>
    <w:pPr>
      <w:ind w:left="720"/>
      <w:contextualSpacing/>
    </w:pPr>
  </w:style>
  <w:style w:type="paragraph" w:styleId="PlainText">
    <w:name w:val="Plain Text"/>
    <w:basedOn w:val="Normal"/>
    <w:link w:val="PlainTextChar"/>
    <w:uiPriority w:val="99"/>
    <w:semiHidden/>
    <w:unhideWhenUsed/>
    <w:rsid w:val="0047399C"/>
    <w:pPr>
      <w:autoSpaceDE/>
      <w:autoSpaceDN/>
      <w:adjustRightInd/>
    </w:pPr>
    <w:rPr>
      <w:rFonts w:ascii="Calibri" w:eastAsiaTheme="minorHAnsi" w:hAnsi="Calibri" w:cstheme="minorBidi"/>
      <w:szCs w:val="21"/>
    </w:rPr>
  </w:style>
  <w:style w:type="character" w:customStyle="1" w:styleId="PlainTextChar">
    <w:name w:val="Plain Text Char"/>
    <w:basedOn w:val="DefaultParagraphFont"/>
    <w:link w:val="PlainText"/>
    <w:uiPriority w:val="99"/>
    <w:semiHidden/>
    <w:rsid w:val="0047399C"/>
    <w:rPr>
      <w:rFonts w:ascii="Calibri" w:eastAsiaTheme="minorHAnsi" w:hAnsi="Calibri" w:cstheme="minorBidi"/>
      <w:sz w:val="22"/>
      <w:szCs w:val="21"/>
    </w:rPr>
  </w:style>
  <w:style w:type="paragraph" w:customStyle="1" w:styleId="Glossary">
    <w:name w:val="Glossary"/>
    <w:basedOn w:val="Normal"/>
    <w:link w:val="GlossaryChar"/>
    <w:uiPriority w:val="99"/>
    <w:qFormat/>
    <w:rsid w:val="00EE2FE0"/>
    <w:pPr>
      <w:widowControl w:val="0"/>
      <w:tabs>
        <w:tab w:val="left" w:pos="1418"/>
      </w:tabs>
    </w:pPr>
    <w:rPr>
      <w:rFonts w:cs="Times New Roman"/>
      <w:sz w:val="20"/>
    </w:rPr>
  </w:style>
  <w:style w:type="character" w:customStyle="1" w:styleId="GlossaryChar">
    <w:name w:val="Glossary Char"/>
    <w:basedOn w:val="DefaultParagraphFont"/>
    <w:link w:val="Glossary"/>
    <w:uiPriority w:val="99"/>
    <w:rsid w:val="00EE2FE0"/>
    <w:rPr>
      <w:rFonts w:ascii="Arial" w:hAnsi="Arial"/>
      <w:szCs w:val="22"/>
    </w:rPr>
  </w:style>
  <w:style w:type="paragraph" w:styleId="NormalWeb">
    <w:name w:val="Normal (Web)"/>
    <w:basedOn w:val="Normal"/>
    <w:uiPriority w:val="99"/>
    <w:unhideWhenUsed/>
    <w:pPr>
      <w:autoSpaceDE/>
      <w:autoSpaceDN/>
      <w:adjustRightInd/>
      <w:spacing w:before="100" w:beforeAutospacing="1" w:after="100" w:afterAutospacing="1"/>
    </w:pPr>
    <w:rPr>
      <w:rFonts w:ascii="Times New Roman" w:eastAsiaTheme="minorEastAsia" w:hAnsi="Times New Roman" w:cs="Times New Roman"/>
      <w:sz w:val="24"/>
      <w:szCs w:val="24"/>
    </w:rPr>
  </w:style>
  <w:style w:type="table" w:customStyle="1" w:styleId="Tablestructure1">
    <w:name w:val="Table structure1"/>
    <w:basedOn w:val="TableNormal"/>
    <w:uiPriority w:val="99"/>
    <w:rsid w:val="00B9611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tblPr/>
      <w:tcPr>
        <w:tcBorders>
          <w:top w:val="nil"/>
          <w:left w:val="nil"/>
          <w:bottom w:val="nil"/>
          <w:right w:val="nil"/>
          <w:insideH w:val="nil"/>
          <w:insideV w:val="single" w:sz="6" w:space="0" w:color="000000"/>
          <w:tl2br w:val="nil"/>
          <w:tr2bl w:val="nil"/>
        </w:tcBorders>
      </w:tcPr>
    </w:tblStylePr>
    <w:tblStylePr w:type="firstCol">
      <w:tblPr/>
      <w:tcPr>
        <w:tcBorders>
          <w:top w:val="nil"/>
          <w:left w:val="nil"/>
          <w:bottom w:val="nil"/>
          <w:right w:val="nil"/>
          <w:insideH w:val="nil"/>
          <w:insideV w:val="nil"/>
          <w:tl2br w:val="nil"/>
          <w:tr2bl w:val="nil"/>
        </w:tcBorders>
      </w:tcPr>
    </w:tblStylePr>
  </w:style>
  <w:style w:type="paragraph" w:customStyle="1" w:styleId="bulletlist0">
    <w:name w:val="bullet_list"/>
    <w:basedOn w:val="ListParagraph"/>
    <w:link w:val="bulletlistChar"/>
    <w:uiPriority w:val="99"/>
    <w:qFormat/>
    <w:rsid w:val="00CF59E6"/>
    <w:pPr>
      <w:numPr>
        <w:numId w:val="10"/>
      </w:numPr>
    </w:pPr>
  </w:style>
  <w:style w:type="character" w:customStyle="1" w:styleId="ListParagraphChar">
    <w:name w:val="List Paragraph Char"/>
    <w:basedOn w:val="DefaultParagraphFont"/>
    <w:link w:val="ListParagraph"/>
    <w:uiPriority w:val="34"/>
    <w:rsid w:val="00CF59E6"/>
    <w:rPr>
      <w:rFonts w:ascii="Arial" w:hAnsi="Arial" w:cs="Helvetica"/>
      <w:sz w:val="22"/>
      <w:szCs w:val="22"/>
    </w:rPr>
  </w:style>
  <w:style w:type="character" w:customStyle="1" w:styleId="bulletlistChar">
    <w:name w:val="bullet_list Char"/>
    <w:basedOn w:val="ListParagraphChar"/>
    <w:link w:val="bulletlist0"/>
    <w:uiPriority w:val="99"/>
    <w:rsid w:val="00CF59E6"/>
    <w:rPr>
      <w:rFonts w:ascii="Arial" w:hAnsi="Arial" w:cs="Helvetica"/>
      <w:sz w:val="22"/>
      <w:szCs w:val="22"/>
    </w:rPr>
  </w:style>
  <w:style w:type="character" w:customStyle="1" w:styleId="s1">
    <w:name w:val="s1"/>
    <w:basedOn w:val="DefaultParagraphFont"/>
    <w:rsid w:val="00722756"/>
  </w:style>
  <w:style w:type="table" w:styleId="MediumGrid2">
    <w:name w:val="Medium Grid 2"/>
    <w:basedOn w:val="TableNormal"/>
    <w:uiPriority w:val="1"/>
    <w:qFormat/>
    <w:rsid w:val="006C153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UnresolvedMention1">
    <w:name w:val="Unresolved Mention1"/>
    <w:basedOn w:val="DefaultParagraphFont"/>
    <w:uiPriority w:val="99"/>
    <w:semiHidden/>
    <w:unhideWhenUsed/>
    <w:rsid w:val="0077404B"/>
    <w:rPr>
      <w:color w:val="605E5C"/>
      <w:shd w:val="clear" w:color="auto" w:fill="E1DFDD"/>
    </w:rPr>
  </w:style>
  <w:style w:type="paragraph" w:customStyle="1" w:styleId="LoRaCertBody">
    <w:name w:val="LoRa Cert Body"/>
    <w:basedOn w:val="Normal"/>
    <w:qFormat/>
    <w:rsid w:val="005D3066"/>
    <w:pPr>
      <w:autoSpaceDE/>
      <w:autoSpaceDN/>
      <w:adjustRightInd/>
      <w:spacing w:after="200" w:line="276" w:lineRule="auto"/>
      <w:ind w:left="86"/>
      <w:jc w:val="both"/>
    </w:pPr>
    <w:rPr>
      <w:rFonts w:asciiTheme="minorHAnsi" w:hAnsiTheme="minorHAnsi" w:cs="Times New Roman"/>
      <w:szCs w:val="20"/>
      <w:lang w:val="en-GB"/>
    </w:rPr>
  </w:style>
  <w:style w:type="paragraph" w:customStyle="1" w:styleId="LoRaCertBodyLevel-4">
    <w:name w:val="LoRa Cert Body Level-4"/>
    <w:basedOn w:val="LoRaCertBody"/>
    <w:qFormat/>
    <w:rsid w:val="00E31963"/>
    <w:pPr>
      <w:ind w:left="180"/>
    </w:pPr>
  </w:style>
  <w:style w:type="paragraph" w:styleId="Bibliography">
    <w:name w:val="Bibliography"/>
    <w:basedOn w:val="Normal"/>
    <w:next w:val="Normal"/>
    <w:uiPriority w:val="70"/>
    <w:rsid w:val="00E801DB"/>
  </w:style>
  <w:style w:type="paragraph" w:styleId="EndnoteText">
    <w:name w:val="endnote text"/>
    <w:basedOn w:val="Normal"/>
    <w:link w:val="EndnoteTextChar"/>
    <w:uiPriority w:val="99"/>
    <w:semiHidden/>
    <w:unhideWhenUsed/>
    <w:rsid w:val="006318B7"/>
    <w:rPr>
      <w:sz w:val="20"/>
      <w:szCs w:val="20"/>
    </w:rPr>
  </w:style>
  <w:style w:type="character" w:customStyle="1" w:styleId="EndnoteTextChar">
    <w:name w:val="Endnote Text Char"/>
    <w:basedOn w:val="DefaultParagraphFont"/>
    <w:link w:val="EndnoteText"/>
    <w:uiPriority w:val="99"/>
    <w:semiHidden/>
    <w:rsid w:val="006318B7"/>
    <w:rPr>
      <w:rFonts w:ascii="Arial" w:hAnsi="Arial" w:cs="Helvetica"/>
    </w:rPr>
  </w:style>
  <w:style w:type="character" w:styleId="EndnoteReference">
    <w:name w:val="endnote reference"/>
    <w:basedOn w:val="DefaultParagraphFont"/>
    <w:uiPriority w:val="99"/>
    <w:semiHidden/>
    <w:unhideWhenUsed/>
    <w:rsid w:val="006318B7"/>
    <w:rPr>
      <w:vertAlign w:val="superscript"/>
    </w:rPr>
  </w:style>
  <w:style w:type="paragraph" w:customStyle="1" w:styleId="Body">
    <w:name w:val="Body"/>
    <w:basedOn w:val="Normal"/>
    <w:link w:val="BodyChar"/>
    <w:qFormat/>
    <w:rsid w:val="00AA3500"/>
    <w:pPr>
      <w:autoSpaceDE/>
      <w:autoSpaceDN/>
      <w:adjustRightInd/>
      <w:spacing w:after="120" w:line="276" w:lineRule="auto"/>
      <w:jc w:val="both"/>
    </w:pPr>
    <w:rPr>
      <w:rFonts w:asciiTheme="minorHAnsi" w:eastAsiaTheme="minorHAnsi" w:hAnsiTheme="minorHAnsi" w:cstheme="minorBidi"/>
      <w:sz w:val="24"/>
      <w:szCs w:val="24"/>
      <w:lang w:val="en-CA"/>
    </w:rPr>
  </w:style>
  <w:style w:type="character" w:customStyle="1" w:styleId="BodyChar">
    <w:name w:val="Body Char"/>
    <w:basedOn w:val="DefaultParagraphFont"/>
    <w:link w:val="Body"/>
    <w:rsid w:val="00AA3500"/>
    <w:rPr>
      <w:rFonts w:asciiTheme="minorHAnsi" w:eastAsiaTheme="minorHAnsi" w:hAnsiTheme="minorHAnsi" w:cstheme="minorBidi"/>
      <w:sz w:val="24"/>
      <w:szCs w:val="24"/>
      <w:lang w:val="en-CA"/>
    </w:rPr>
  </w:style>
  <w:style w:type="table" w:customStyle="1" w:styleId="PlainTable11">
    <w:name w:val="Plain Table 11"/>
    <w:basedOn w:val="TableNormal"/>
    <w:uiPriority w:val="41"/>
    <w:rsid w:val="0048220E"/>
    <w:rPr>
      <w:rFonts w:asciiTheme="minorHAnsi" w:eastAsiaTheme="minorHAnsi" w:hAnsiTheme="minorHAnsi" w:cstheme="minorBidi"/>
      <w:sz w:val="24"/>
      <w:szCs w:val="24"/>
      <w:lang w:val="en-C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D5098D"/>
    <w:rPr>
      <w:color w:val="605E5C"/>
      <w:shd w:val="clear" w:color="auto" w:fill="E1DFDD"/>
    </w:rPr>
  </w:style>
  <w:style w:type="table" w:styleId="GridTable4">
    <w:name w:val="Grid Table 4"/>
    <w:basedOn w:val="TableNormal"/>
    <w:uiPriority w:val="49"/>
    <w:rsid w:val="006310EA"/>
    <w:rPr>
      <w:rFonts w:ascii="Calibri" w:hAnsi="Calibri"/>
      <w:lang w:val="fr-FR" w:eastAsia="fr-F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310E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534">
      <w:bodyDiv w:val="1"/>
      <w:marLeft w:val="0"/>
      <w:marRight w:val="0"/>
      <w:marTop w:val="0"/>
      <w:marBottom w:val="0"/>
      <w:divBdr>
        <w:top w:val="none" w:sz="0" w:space="0" w:color="auto"/>
        <w:left w:val="none" w:sz="0" w:space="0" w:color="auto"/>
        <w:bottom w:val="none" w:sz="0" w:space="0" w:color="auto"/>
        <w:right w:val="none" w:sz="0" w:space="0" w:color="auto"/>
      </w:divBdr>
    </w:div>
    <w:div w:id="3479866">
      <w:bodyDiv w:val="1"/>
      <w:marLeft w:val="0"/>
      <w:marRight w:val="0"/>
      <w:marTop w:val="0"/>
      <w:marBottom w:val="0"/>
      <w:divBdr>
        <w:top w:val="none" w:sz="0" w:space="0" w:color="auto"/>
        <w:left w:val="none" w:sz="0" w:space="0" w:color="auto"/>
        <w:bottom w:val="none" w:sz="0" w:space="0" w:color="auto"/>
        <w:right w:val="none" w:sz="0" w:space="0" w:color="auto"/>
      </w:divBdr>
    </w:div>
    <w:div w:id="6716105">
      <w:bodyDiv w:val="1"/>
      <w:marLeft w:val="0"/>
      <w:marRight w:val="0"/>
      <w:marTop w:val="0"/>
      <w:marBottom w:val="0"/>
      <w:divBdr>
        <w:top w:val="none" w:sz="0" w:space="0" w:color="auto"/>
        <w:left w:val="none" w:sz="0" w:space="0" w:color="auto"/>
        <w:bottom w:val="none" w:sz="0" w:space="0" w:color="auto"/>
        <w:right w:val="none" w:sz="0" w:space="0" w:color="auto"/>
      </w:divBdr>
    </w:div>
    <w:div w:id="23748849">
      <w:bodyDiv w:val="1"/>
      <w:marLeft w:val="0"/>
      <w:marRight w:val="0"/>
      <w:marTop w:val="0"/>
      <w:marBottom w:val="0"/>
      <w:divBdr>
        <w:top w:val="none" w:sz="0" w:space="0" w:color="auto"/>
        <w:left w:val="none" w:sz="0" w:space="0" w:color="auto"/>
        <w:bottom w:val="none" w:sz="0" w:space="0" w:color="auto"/>
        <w:right w:val="none" w:sz="0" w:space="0" w:color="auto"/>
      </w:divBdr>
    </w:div>
    <w:div w:id="27150810">
      <w:bodyDiv w:val="1"/>
      <w:marLeft w:val="0"/>
      <w:marRight w:val="0"/>
      <w:marTop w:val="0"/>
      <w:marBottom w:val="0"/>
      <w:divBdr>
        <w:top w:val="none" w:sz="0" w:space="0" w:color="auto"/>
        <w:left w:val="none" w:sz="0" w:space="0" w:color="auto"/>
        <w:bottom w:val="none" w:sz="0" w:space="0" w:color="auto"/>
        <w:right w:val="none" w:sz="0" w:space="0" w:color="auto"/>
      </w:divBdr>
    </w:div>
    <w:div w:id="32119375">
      <w:bodyDiv w:val="1"/>
      <w:marLeft w:val="0"/>
      <w:marRight w:val="0"/>
      <w:marTop w:val="0"/>
      <w:marBottom w:val="0"/>
      <w:divBdr>
        <w:top w:val="none" w:sz="0" w:space="0" w:color="auto"/>
        <w:left w:val="none" w:sz="0" w:space="0" w:color="auto"/>
        <w:bottom w:val="none" w:sz="0" w:space="0" w:color="auto"/>
        <w:right w:val="none" w:sz="0" w:space="0" w:color="auto"/>
      </w:divBdr>
    </w:div>
    <w:div w:id="56364950">
      <w:bodyDiv w:val="1"/>
      <w:marLeft w:val="0"/>
      <w:marRight w:val="0"/>
      <w:marTop w:val="0"/>
      <w:marBottom w:val="0"/>
      <w:divBdr>
        <w:top w:val="none" w:sz="0" w:space="0" w:color="auto"/>
        <w:left w:val="none" w:sz="0" w:space="0" w:color="auto"/>
        <w:bottom w:val="none" w:sz="0" w:space="0" w:color="auto"/>
        <w:right w:val="none" w:sz="0" w:space="0" w:color="auto"/>
      </w:divBdr>
    </w:div>
    <w:div w:id="57555814">
      <w:bodyDiv w:val="1"/>
      <w:marLeft w:val="0"/>
      <w:marRight w:val="0"/>
      <w:marTop w:val="0"/>
      <w:marBottom w:val="0"/>
      <w:divBdr>
        <w:top w:val="none" w:sz="0" w:space="0" w:color="auto"/>
        <w:left w:val="none" w:sz="0" w:space="0" w:color="auto"/>
        <w:bottom w:val="none" w:sz="0" w:space="0" w:color="auto"/>
        <w:right w:val="none" w:sz="0" w:space="0" w:color="auto"/>
      </w:divBdr>
    </w:div>
    <w:div w:id="69355683">
      <w:bodyDiv w:val="1"/>
      <w:marLeft w:val="0"/>
      <w:marRight w:val="0"/>
      <w:marTop w:val="0"/>
      <w:marBottom w:val="0"/>
      <w:divBdr>
        <w:top w:val="none" w:sz="0" w:space="0" w:color="auto"/>
        <w:left w:val="none" w:sz="0" w:space="0" w:color="auto"/>
        <w:bottom w:val="none" w:sz="0" w:space="0" w:color="auto"/>
        <w:right w:val="none" w:sz="0" w:space="0" w:color="auto"/>
      </w:divBdr>
    </w:div>
    <w:div w:id="69891708">
      <w:bodyDiv w:val="1"/>
      <w:marLeft w:val="0"/>
      <w:marRight w:val="0"/>
      <w:marTop w:val="0"/>
      <w:marBottom w:val="0"/>
      <w:divBdr>
        <w:top w:val="none" w:sz="0" w:space="0" w:color="auto"/>
        <w:left w:val="none" w:sz="0" w:space="0" w:color="auto"/>
        <w:bottom w:val="none" w:sz="0" w:space="0" w:color="auto"/>
        <w:right w:val="none" w:sz="0" w:space="0" w:color="auto"/>
      </w:divBdr>
    </w:div>
    <w:div w:id="72893920">
      <w:bodyDiv w:val="1"/>
      <w:marLeft w:val="0"/>
      <w:marRight w:val="0"/>
      <w:marTop w:val="0"/>
      <w:marBottom w:val="0"/>
      <w:divBdr>
        <w:top w:val="none" w:sz="0" w:space="0" w:color="auto"/>
        <w:left w:val="none" w:sz="0" w:space="0" w:color="auto"/>
        <w:bottom w:val="none" w:sz="0" w:space="0" w:color="auto"/>
        <w:right w:val="none" w:sz="0" w:space="0" w:color="auto"/>
      </w:divBdr>
    </w:div>
    <w:div w:id="82606561">
      <w:bodyDiv w:val="1"/>
      <w:marLeft w:val="0"/>
      <w:marRight w:val="0"/>
      <w:marTop w:val="0"/>
      <w:marBottom w:val="0"/>
      <w:divBdr>
        <w:top w:val="none" w:sz="0" w:space="0" w:color="auto"/>
        <w:left w:val="none" w:sz="0" w:space="0" w:color="auto"/>
        <w:bottom w:val="none" w:sz="0" w:space="0" w:color="auto"/>
        <w:right w:val="none" w:sz="0" w:space="0" w:color="auto"/>
      </w:divBdr>
    </w:div>
    <w:div w:id="84696200">
      <w:bodyDiv w:val="1"/>
      <w:marLeft w:val="0"/>
      <w:marRight w:val="0"/>
      <w:marTop w:val="0"/>
      <w:marBottom w:val="0"/>
      <w:divBdr>
        <w:top w:val="none" w:sz="0" w:space="0" w:color="auto"/>
        <w:left w:val="none" w:sz="0" w:space="0" w:color="auto"/>
        <w:bottom w:val="none" w:sz="0" w:space="0" w:color="auto"/>
        <w:right w:val="none" w:sz="0" w:space="0" w:color="auto"/>
      </w:divBdr>
    </w:div>
    <w:div w:id="93526638">
      <w:bodyDiv w:val="1"/>
      <w:marLeft w:val="0"/>
      <w:marRight w:val="0"/>
      <w:marTop w:val="0"/>
      <w:marBottom w:val="0"/>
      <w:divBdr>
        <w:top w:val="none" w:sz="0" w:space="0" w:color="auto"/>
        <w:left w:val="none" w:sz="0" w:space="0" w:color="auto"/>
        <w:bottom w:val="none" w:sz="0" w:space="0" w:color="auto"/>
        <w:right w:val="none" w:sz="0" w:space="0" w:color="auto"/>
      </w:divBdr>
    </w:div>
    <w:div w:id="101851423">
      <w:bodyDiv w:val="1"/>
      <w:marLeft w:val="0"/>
      <w:marRight w:val="0"/>
      <w:marTop w:val="0"/>
      <w:marBottom w:val="0"/>
      <w:divBdr>
        <w:top w:val="none" w:sz="0" w:space="0" w:color="auto"/>
        <w:left w:val="none" w:sz="0" w:space="0" w:color="auto"/>
        <w:bottom w:val="none" w:sz="0" w:space="0" w:color="auto"/>
        <w:right w:val="none" w:sz="0" w:space="0" w:color="auto"/>
      </w:divBdr>
    </w:div>
    <w:div w:id="103817686">
      <w:bodyDiv w:val="1"/>
      <w:marLeft w:val="0"/>
      <w:marRight w:val="0"/>
      <w:marTop w:val="0"/>
      <w:marBottom w:val="0"/>
      <w:divBdr>
        <w:top w:val="none" w:sz="0" w:space="0" w:color="auto"/>
        <w:left w:val="none" w:sz="0" w:space="0" w:color="auto"/>
        <w:bottom w:val="none" w:sz="0" w:space="0" w:color="auto"/>
        <w:right w:val="none" w:sz="0" w:space="0" w:color="auto"/>
      </w:divBdr>
    </w:div>
    <w:div w:id="116488045">
      <w:bodyDiv w:val="1"/>
      <w:marLeft w:val="0"/>
      <w:marRight w:val="0"/>
      <w:marTop w:val="0"/>
      <w:marBottom w:val="0"/>
      <w:divBdr>
        <w:top w:val="none" w:sz="0" w:space="0" w:color="auto"/>
        <w:left w:val="none" w:sz="0" w:space="0" w:color="auto"/>
        <w:bottom w:val="none" w:sz="0" w:space="0" w:color="auto"/>
        <w:right w:val="none" w:sz="0" w:space="0" w:color="auto"/>
      </w:divBdr>
    </w:div>
    <w:div w:id="121005023">
      <w:bodyDiv w:val="1"/>
      <w:marLeft w:val="0"/>
      <w:marRight w:val="0"/>
      <w:marTop w:val="0"/>
      <w:marBottom w:val="0"/>
      <w:divBdr>
        <w:top w:val="none" w:sz="0" w:space="0" w:color="auto"/>
        <w:left w:val="none" w:sz="0" w:space="0" w:color="auto"/>
        <w:bottom w:val="none" w:sz="0" w:space="0" w:color="auto"/>
        <w:right w:val="none" w:sz="0" w:space="0" w:color="auto"/>
      </w:divBdr>
    </w:div>
    <w:div w:id="123424838">
      <w:bodyDiv w:val="1"/>
      <w:marLeft w:val="0"/>
      <w:marRight w:val="0"/>
      <w:marTop w:val="0"/>
      <w:marBottom w:val="0"/>
      <w:divBdr>
        <w:top w:val="none" w:sz="0" w:space="0" w:color="auto"/>
        <w:left w:val="none" w:sz="0" w:space="0" w:color="auto"/>
        <w:bottom w:val="none" w:sz="0" w:space="0" w:color="auto"/>
        <w:right w:val="none" w:sz="0" w:space="0" w:color="auto"/>
      </w:divBdr>
    </w:div>
    <w:div w:id="137649065">
      <w:bodyDiv w:val="1"/>
      <w:marLeft w:val="0"/>
      <w:marRight w:val="0"/>
      <w:marTop w:val="0"/>
      <w:marBottom w:val="0"/>
      <w:divBdr>
        <w:top w:val="none" w:sz="0" w:space="0" w:color="auto"/>
        <w:left w:val="none" w:sz="0" w:space="0" w:color="auto"/>
        <w:bottom w:val="none" w:sz="0" w:space="0" w:color="auto"/>
        <w:right w:val="none" w:sz="0" w:space="0" w:color="auto"/>
      </w:divBdr>
    </w:div>
    <w:div w:id="142158109">
      <w:bodyDiv w:val="1"/>
      <w:marLeft w:val="0"/>
      <w:marRight w:val="0"/>
      <w:marTop w:val="0"/>
      <w:marBottom w:val="0"/>
      <w:divBdr>
        <w:top w:val="none" w:sz="0" w:space="0" w:color="auto"/>
        <w:left w:val="none" w:sz="0" w:space="0" w:color="auto"/>
        <w:bottom w:val="none" w:sz="0" w:space="0" w:color="auto"/>
        <w:right w:val="none" w:sz="0" w:space="0" w:color="auto"/>
      </w:divBdr>
    </w:div>
    <w:div w:id="145632956">
      <w:bodyDiv w:val="1"/>
      <w:marLeft w:val="0"/>
      <w:marRight w:val="0"/>
      <w:marTop w:val="0"/>
      <w:marBottom w:val="0"/>
      <w:divBdr>
        <w:top w:val="none" w:sz="0" w:space="0" w:color="auto"/>
        <w:left w:val="none" w:sz="0" w:space="0" w:color="auto"/>
        <w:bottom w:val="none" w:sz="0" w:space="0" w:color="auto"/>
        <w:right w:val="none" w:sz="0" w:space="0" w:color="auto"/>
      </w:divBdr>
    </w:div>
    <w:div w:id="149642179">
      <w:bodyDiv w:val="1"/>
      <w:marLeft w:val="0"/>
      <w:marRight w:val="0"/>
      <w:marTop w:val="0"/>
      <w:marBottom w:val="0"/>
      <w:divBdr>
        <w:top w:val="none" w:sz="0" w:space="0" w:color="auto"/>
        <w:left w:val="none" w:sz="0" w:space="0" w:color="auto"/>
        <w:bottom w:val="none" w:sz="0" w:space="0" w:color="auto"/>
        <w:right w:val="none" w:sz="0" w:space="0" w:color="auto"/>
      </w:divBdr>
    </w:div>
    <w:div w:id="159271361">
      <w:bodyDiv w:val="1"/>
      <w:marLeft w:val="0"/>
      <w:marRight w:val="0"/>
      <w:marTop w:val="0"/>
      <w:marBottom w:val="0"/>
      <w:divBdr>
        <w:top w:val="none" w:sz="0" w:space="0" w:color="auto"/>
        <w:left w:val="none" w:sz="0" w:space="0" w:color="auto"/>
        <w:bottom w:val="none" w:sz="0" w:space="0" w:color="auto"/>
        <w:right w:val="none" w:sz="0" w:space="0" w:color="auto"/>
      </w:divBdr>
    </w:div>
    <w:div w:id="169956253">
      <w:bodyDiv w:val="1"/>
      <w:marLeft w:val="0"/>
      <w:marRight w:val="0"/>
      <w:marTop w:val="0"/>
      <w:marBottom w:val="0"/>
      <w:divBdr>
        <w:top w:val="none" w:sz="0" w:space="0" w:color="auto"/>
        <w:left w:val="none" w:sz="0" w:space="0" w:color="auto"/>
        <w:bottom w:val="none" w:sz="0" w:space="0" w:color="auto"/>
        <w:right w:val="none" w:sz="0" w:space="0" w:color="auto"/>
      </w:divBdr>
    </w:div>
    <w:div w:id="173039876">
      <w:bodyDiv w:val="1"/>
      <w:marLeft w:val="0"/>
      <w:marRight w:val="0"/>
      <w:marTop w:val="0"/>
      <w:marBottom w:val="0"/>
      <w:divBdr>
        <w:top w:val="none" w:sz="0" w:space="0" w:color="auto"/>
        <w:left w:val="none" w:sz="0" w:space="0" w:color="auto"/>
        <w:bottom w:val="none" w:sz="0" w:space="0" w:color="auto"/>
        <w:right w:val="none" w:sz="0" w:space="0" w:color="auto"/>
      </w:divBdr>
    </w:div>
    <w:div w:id="173810195">
      <w:bodyDiv w:val="1"/>
      <w:marLeft w:val="0"/>
      <w:marRight w:val="0"/>
      <w:marTop w:val="0"/>
      <w:marBottom w:val="0"/>
      <w:divBdr>
        <w:top w:val="none" w:sz="0" w:space="0" w:color="auto"/>
        <w:left w:val="none" w:sz="0" w:space="0" w:color="auto"/>
        <w:bottom w:val="none" w:sz="0" w:space="0" w:color="auto"/>
        <w:right w:val="none" w:sz="0" w:space="0" w:color="auto"/>
      </w:divBdr>
    </w:div>
    <w:div w:id="194969961">
      <w:bodyDiv w:val="1"/>
      <w:marLeft w:val="0"/>
      <w:marRight w:val="0"/>
      <w:marTop w:val="0"/>
      <w:marBottom w:val="0"/>
      <w:divBdr>
        <w:top w:val="none" w:sz="0" w:space="0" w:color="auto"/>
        <w:left w:val="none" w:sz="0" w:space="0" w:color="auto"/>
        <w:bottom w:val="none" w:sz="0" w:space="0" w:color="auto"/>
        <w:right w:val="none" w:sz="0" w:space="0" w:color="auto"/>
      </w:divBdr>
    </w:div>
    <w:div w:id="195780392">
      <w:bodyDiv w:val="1"/>
      <w:marLeft w:val="0"/>
      <w:marRight w:val="0"/>
      <w:marTop w:val="0"/>
      <w:marBottom w:val="0"/>
      <w:divBdr>
        <w:top w:val="none" w:sz="0" w:space="0" w:color="auto"/>
        <w:left w:val="none" w:sz="0" w:space="0" w:color="auto"/>
        <w:bottom w:val="none" w:sz="0" w:space="0" w:color="auto"/>
        <w:right w:val="none" w:sz="0" w:space="0" w:color="auto"/>
      </w:divBdr>
    </w:div>
    <w:div w:id="198901912">
      <w:bodyDiv w:val="1"/>
      <w:marLeft w:val="0"/>
      <w:marRight w:val="0"/>
      <w:marTop w:val="0"/>
      <w:marBottom w:val="0"/>
      <w:divBdr>
        <w:top w:val="none" w:sz="0" w:space="0" w:color="auto"/>
        <w:left w:val="none" w:sz="0" w:space="0" w:color="auto"/>
        <w:bottom w:val="none" w:sz="0" w:space="0" w:color="auto"/>
        <w:right w:val="none" w:sz="0" w:space="0" w:color="auto"/>
      </w:divBdr>
    </w:div>
    <w:div w:id="200869750">
      <w:bodyDiv w:val="1"/>
      <w:marLeft w:val="0"/>
      <w:marRight w:val="0"/>
      <w:marTop w:val="0"/>
      <w:marBottom w:val="0"/>
      <w:divBdr>
        <w:top w:val="none" w:sz="0" w:space="0" w:color="auto"/>
        <w:left w:val="none" w:sz="0" w:space="0" w:color="auto"/>
        <w:bottom w:val="none" w:sz="0" w:space="0" w:color="auto"/>
        <w:right w:val="none" w:sz="0" w:space="0" w:color="auto"/>
      </w:divBdr>
    </w:div>
    <w:div w:id="202914010">
      <w:bodyDiv w:val="1"/>
      <w:marLeft w:val="0"/>
      <w:marRight w:val="0"/>
      <w:marTop w:val="0"/>
      <w:marBottom w:val="0"/>
      <w:divBdr>
        <w:top w:val="none" w:sz="0" w:space="0" w:color="auto"/>
        <w:left w:val="none" w:sz="0" w:space="0" w:color="auto"/>
        <w:bottom w:val="none" w:sz="0" w:space="0" w:color="auto"/>
        <w:right w:val="none" w:sz="0" w:space="0" w:color="auto"/>
      </w:divBdr>
    </w:div>
    <w:div w:id="216285658">
      <w:bodyDiv w:val="1"/>
      <w:marLeft w:val="0"/>
      <w:marRight w:val="0"/>
      <w:marTop w:val="0"/>
      <w:marBottom w:val="0"/>
      <w:divBdr>
        <w:top w:val="none" w:sz="0" w:space="0" w:color="auto"/>
        <w:left w:val="none" w:sz="0" w:space="0" w:color="auto"/>
        <w:bottom w:val="none" w:sz="0" w:space="0" w:color="auto"/>
        <w:right w:val="none" w:sz="0" w:space="0" w:color="auto"/>
      </w:divBdr>
    </w:div>
    <w:div w:id="216476686">
      <w:bodyDiv w:val="1"/>
      <w:marLeft w:val="0"/>
      <w:marRight w:val="0"/>
      <w:marTop w:val="0"/>
      <w:marBottom w:val="0"/>
      <w:divBdr>
        <w:top w:val="none" w:sz="0" w:space="0" w:color="auto"/>
        <w:left w:val="none" w:sz="0" w:space="0" w:color="auto"/>
        <w:bottom w:val="none" w:sz="0" w:space="0" w:color="auto"/>
        <w:right w:val="none" w:sz="0" w:space="0" w:color="auto"/>
      </w:divBdr>
    </w:div>
    <w:div w:id="217132319">
      <w:bodyDiv w:val="1"/>
      <w:marLeft w:val="0"/>
      <w:marRight w:val="0"/>
      <w:marTop w:val="0"/>
      <w:marBottom w:val="0"/>
      <w:divBdr>
        <w:top w:val="none" w:sz="0" w:space="0" w:color="auto"/>
        <w:left w:val="none" w:sz="0" w:space="0" w:color="auto"/>
        <w:bottom w:val="none" w:sz="0" w:space="0" w:color="auto"/>
        <w:right w:val="none" w:sz="0" w:space="0" w:color="auto"/>
      </w:divBdr>
    </w:div>
    <w:div w:id="229653050">
      <w:bodyDiv w:val="1"/>
      <w:marLeft w:val="0"/>
      <w:marRight w:val="0"/>
      <w:marTop w:val="0"/>
      <w:marBottom w:val="0"/>
      <w:divBdr>
        <w:top w:val="none" w:sz="0" w:space="0" w:color="auto"/>
        <w:left w:val="none" w:sz="0" w:space="0" w:color="auto"/>
        <w:bottom w:val="none" w:sz="0" w:space="0" w:color="auto"/>
        <w:right w:val="none" w:sz="0" w:space="0" w:color="auto"/>
      </w:divBdr>
    </w:div>
    <w:div w:id="229846418">
      <w:bodyDiv w:val="1"/>
      <w:marLeft w:val="0"/>
      <w:marRight w:val="0"/>
      <w:marTop w:val="0"/>
      <w:marBottom w:val="0"/>
      <w:divBdr>
        <w:top w:val="none" w:sz="0" w:space="0" w:color="auto"/>
        <w:left w:val="none" w:sz="0" w:space="0" w:color="auto"/>
        <w:bottom w:val="none" w:sz="0" w:space="0" w:color="auto"/>
        <w:right w:val="none" w:sz="0" w:space="0" w:color="auto"/>
      </w:divBdr>
    </w:div>
    <w:div w:id="233318470">
      <w:bodyDiv w:val="1"/>
      <w:marLeft w:val="0"/>
      <w:marRight w:val="0"/>
      <w:marTop w:val="0"/>
      <w:marBottom w:val="0"/>
      <w:divBdr>
        <w:top w:val="none" w:sz="0" w:space="0" w:color="auto"/>
        <w:left w:val="none" w:sz="0" w:space="0" w:color="auto"/>
        <w:bottom w:val="none" w:sz="0" w:space="0" w:color="auto"/>
        <w:right w:val="none" w:sz="0" w:space="0" w:color="auto"/>
      </w:divBdr>
    </w:div>
    <w:div w:id="240798468">
      <w:bodyDiv w:val="1"/>
      <w:marLeft w:val="0"/>
      <w:marRight w:val="0"/>
      <w:marTop w:val="0"/>
      <w:marBottom w:val="0"/>
      <w:divBdr>
        <w:top w:val="none" w:sz="0" w:space="0" w:color="auto"/>
        <w:left w:val="none" w:sz="0" w:space="0" w:color="auto"/>
        <w:bottom w:val="none" w:sz="0" w:space="0" w:color="auto"/>
        <w:right w:val="none" w:sz="0" w:space="0" w:color="auto"/>
      </w:divBdr>
    </w:div>
    <w:div w:id="258098034">
      <w:bodyDiv w:val="1"/>
      <w:marLeft w:val="0"/>
      <w:marRight w:val="0"/>
      <w:marTop w:val="0"/>
      <w:marBottom w:val="0"/>
      <w:divBdr>
        <w:top w:val="none" w:sz="0" w:space="0" w:color="auto"/>
        <w:left w:val="none" w:sz="0" w:space="0" w:color="auto"/>
        <w:bottom w:val="none" w:sz="0" w:space="0" w:color="auto"/>
        <w:right w:val="none" w:sz="0" w:space="0" w:color="auto"/>
      </w:divBdr>
    </w:div>
    <w:div w:id="271859190">
      <w:bodyDiv w:val="1"/>
      <w:marLeft w:val="0"/>
      <w:marRight w:val="0"/>
      <w:marTop w:val="0"/>
      <w:marBottom w:val="0"/>
      <w:divBdr>
        <w:top w:val="none" w:sz="0" w:space="0" w:color="auto"/>
        <w:left w:val="none" w:sz="0" w:space="0" w:color="auto"/>
        <w:bottom w:val="none" w:sz="0" w:space="0" w:color="auto"/>
        <w:right w:val="none" w:sz="0" w:space="0" w:color="auto"/>
      </w:divBdr>
    </w:div>
    <w:div w:id="281040059">
      <w:bodyDiv w:val="1"/>
      <w:marLeft w:val="0"/>
      <w:marRight w:val="0"/>
      <w:marTop w:val="0"/>
      <w:marBottom w:val="0"/>
      <w:divBdr>
        <w:top w:val="none" w:sz="0" w:space="0" w:color="auto"/>
        <w:left w:val="none" w:sz="0" w:space="0" w:color="auto"/>
        <w:bottom w:val="none" w:sz="0" w:space="0" w:color="auto"/>
        <w:right w:val="none" w:sz="0" w:space="0" w:color="auto"/>
      </w:divBdr>
    </w:div>
    <w:div w:id="287443715">
      <w:bodyDiv w:val="1"/>
      <w:marLeft w:val="0"/>
      <w:marRight w:val="0"/>
      <w:marTop w:val="0"/>
      <w:marBottom w:val="0"/>
      <w:divBdr>
        <w:top w:val="none" w:sz="0" w:space="0" w:color="auto"/>
        <w:left w:val="none" w:sz="0" w:space="0" w:color="auto"/>
        <w:bottom w:val="none" w:sz="0" w:space="0" w:color="auto"/>
        <w:right w:val="none" w:sz="0" w:space="0" w:color="auto"/>
      </w:divBdr>
    </w:div>
    <w:div w:id="290675223">
      <w:bodyDiv w:val="1"/>
      <w:marLeft w:val="0"/>
      <w:marRight w:val="0"/>
      <w:marTop w:val="0"/>
      <w:marBottom w:val="0"/>
      <w:divBdr>
        <w:top w:val="none" w:sz="0" w:space="0" w:color="auto"/>
        <w:left w:val="none" w:sz="0" w:space="0" w:color="auto"/>
        <w:bottom w:val="none" w:sz="0" w:space="0" w:color="auto"/>
        <w:right w:val="none" w:sz="0" w:space="0" w:color="auto"/>
      </w:divBdr>
    </w:div>
    <w:div w:id="291442719">
      <w:bodyDiv w:val="1"/>
      <w:marLeft w:val="0"/>
      <w:marRight w:val="0"/>
      <w:marTop w:val="0"/>
      <w:marBottom w:val="0"/>
      <w:divBdr>
        <w:top w:val="none" w:sz="0" w:space="0" w:color="auto"/>
        <w:left w:val="none" w:sz="0" w:space="0" w:color="auto"/>
        <w:bottom w:val="none" w:sz="0" w:space="0" w:color="auto"/>
        <w:right w:val="none" w:sz="0" w:space="0" w:color="auto"/>
      </w:divBdr>
    </w:div>
    <w:div w:id="309601263">
      <w:bodyDiv w:val="1"/>
      <w:marLeft w:val="0"/>
      <w:marRight w:val="0"/>
      <w:marTop w:val="0"/>
      <w:marBottom w:val="0"/>
      <w:divBdr>
        <w:top w:val="none" w:sz="0" w:space="0" w:color="auto"/>
        <w:left w:val="none" w:sz="0" w:space="0" w:color="auto"/>
        <w:bottom w:val="none" w:sz="0" w:space="0" w:color="auto"/>
        <w:right w:val="none" w:sz="0" w:space="0" w:color="auto"/>
      </w:divBdr>
    </w:div>
    <w:div w:id="309754859">
      <w:bodyDiv w:val="1"/>
      <w:marLeft w:val="0"/>
      <w:marRight w:val="0"/>
      <w:marTop w:val="0"/>
      <w:marBottom w:val="0"/>
      <w:divBdr>
        <w:top w:val="none" w:sz="0" w:space="0" w:color="auto"/>
        <w:left w:val="none" w:sz="0" w:space="0" w:color="auto"/>
        <w:bottom w:val="none" w:sz="0" w:space="0" w:color="auto"/>
        <w:right w:val="none" w:sz="0" w:space="0" w:color="auto"/>
      </w:divBdr>
    </w:div>
    <w:div w:id="311838158">
      <w:bodyDiv w:val="1"/>
      <w:marLeft w:val="0"/>
      <w:marRight w:val="0"/>
      <w:marTop w:val="0"/>
      <w:marBottom w:val="0"/>
      <w:divBdr>
        <w:top w:val="none" w:sz="0" w:space="0" w:color="auto"/>
        <w:left w:val="none" w:sz="0" w:space="0" w:color="auto"/>
        <w:bottom w:val="none" w:sz="0" w:space="0" w:color="auto"/>
        <w:right w:val="none" w:sz="0" w:space="0" w:color="auto"/>
      </w:divBdr>
    </w:div>
    <w:div w:id="318001788">
      <w:bodyDiv w:val="1"/>
      <w:marLeft w:val="0"/>
      <w:marRight w:val="0"/>
      <w:marTop w:val="0"/>
      <w:marBottom w:val="0"/>
      <w:divBdr>
        <w:top w:val="none" w:sz="0" w:space="0" w:color="auto"/>
        <w:left w:val="none" w:sz="0" w:space="0" w:color="auto"/>
        <w:bottom w:val="none" w:sz="0" w:space="0" w:color="auto"/>
        <w:right w:val="none" w:sz="0" w:space="0" w:color="auto"/>
      </w:divBdr>
    </w:div>
    <w:div w:id="320238844">
      <w:bodyDiv w:val="1"/>
      <w:marLeft w:val="0"/>
      <w:marRight w:val="0"/>
      <w:marTop w:val="0"/>
      <w:marBottom w:val="0"/>
      <w:divBdr>
        <w:top w:val="none" w:sz="0" w:space="0" w:color="auto"/>
        <w:left w:val="none" w:sz="0" w:space="0" w:color="auto"/>
        <w:bottom w:val="none" w:sz="0" w:space="0" w:color="auto"/>
        <w:right w:val="none" w:sz="0" w:space="0" w:color="auto"/>
      </w:divBdr>
    </w:div>
    <w:div w:id="324824347">
      <w:bodyDiv w:val="1"/>
      <w:marLeft w:val="0"/>
      <w:marRight w:val="0"/>
      <w:marTop w:val="0"/>
      <w:marBottom w:val="0"/>
      <w:divBdr>
        <w:top w:val="none" w:sz="0" w:space="0" w:color="auto"/>
        <w:left w:val="none" w:sz="0" w:space="0" w:color="auto"/>
        <w:bottom w:val="none" w:sz="0" w:space="0" w:color="auto"/>
        <w:right w:val="none" w:sz="0" w:space="0" w:color="auto"/>
      </w:divBdr>
    </w:div>
    <w:div w:id="325403069">
      <w:bodyDiv w:val="1"/>
      <w:marLeft w:val="0"/>
      <w:marRight w:val="0"/>
      <w:marTop w:val="0"/>
      <w:marBottom w:val="0"/>
      <w:divBdr>
        <w:top w:val="none" w:sz="0" w:space="0" w:color="auto"/>
        <w:left w:val="none" w:sz="0" w:space="0" w:color="auto"/>
        <w:bottom w:val="none" w:sz="0" w:space="0" w:color="auto"/>
        <w:right w:val="none" w:sz="0" w:space="0" w:color="auto"/>
      </w:divBdr>
    </w:div>
    <w:div w:id="326711334">
      <w:bodyDiv w:val="1"/>
      <w:marLeft w:val="0"/>
      <w:marRight w:val="0"/>
      <w:marTop w:val="0"/>
      <w:marBottom w:val="0"/>
      <w:divBdr>
        <w:top w:val="none" w:sz="0" w:space="0" w:color="auto"/>
        <w:left w:val="none" w:sz="0" w:space="0" w:color="auto"/>
        <w:bottom w:val="none" w:sz="0" w:space="0" w:color="auto"/>
        <w:right w:val="none" w:sz="0" w:space="0" w:color="auto"/>
      </w:divBdr>
    </w:div>
    <w:div w:id="329064648">
      <w:bodyDiv w:val="1"/>
      <w:marLeft w:val="0"/>
      <w:marRight w:val="0"/>
      <w:marTop w:val="0"/>
      <w:marBottom w:val="0"/>
      <w:divBdr>
        <w:top w:val="none" w:sz="0" w:space="0" w:color="auto"/>
        <w:left w:val="none" w:sz="0" w:space="0" w:color="auto"/>
        <w:bottom w:val="none" w:sz="0" w:space="0" w:color="auto"/>
        <w:right w:val="none" w:sz="0" w:space="0" w:color="auto"/>
      </w:divBdr>
    </w:div>
    <w:div w:id="330258447">
      <w:bodyDiv w:val="1"/>
      <w:marLeft w:val="0"/>
      <w:marRight w:val="0"/>
      <w:marTop w:val="0"/>
      <w:marBottom w:val="0"/>
      <w:divBdr>
        <w:top w:val="none" w:sz="0" w:space="0" w:color="auto"/>
        <w:left w:val="none" w:sz="0" w:space="0" w:color="auto"/>
        <w:bottom w:val="none" w:sz="0" w:space="0" w:color="auto"/>
        <w:right w:val="none" w:sz="0" w:space="0" w:color="auto"/>
      </w:divBdr>
    </w:div>
    <w:div w:id="335613113">
      <w:bodyDiv w:val="1"/>
      <w:marLeft w:val="0"/>
      <w:marRight w:val="0"/>
      <w:marTop w:val="0"/>
      <w:marBottom w:val="0"/>
      <w:divBdr>
        <w:top w:val="none" w:sz="0" w:space="0" w:color="auto"/>
        <w:left w:val="none" w:sz="0" w:space="0" w:color="auto"/>
        <w:bottom w:val="none" w:sz="0" w:space="0" w:color="auto"/>
        <w:right w:val="none" w:sz="0" w:space="0" w:color="auto"/>
      </w:divBdr>
    </w:div>
    <w:div w:id="338388348">
      <w:bodyDiv w:val="1"/>
      <w:marLeft w:val="0"/>
      <w:marRight w:val="0"/>
      <w:marTop w:val="0"/>
      <w:marBottom w:val="0"/>
      <w:divBdr>
        <w:top w:val="none" w:sz="0" w:space="0" w:color="auto"/>
        <w:left w:val="none" w:sz="0" w:space="0" w:color="auto"/>
        <w:bottom w:val="none" w:sz="0" w:space="0" w:color="auto"/>
        <w:right w:val="none" w:sz="0" w:space="0" w:color="auto"/>
      </w:divBdr>
    </w:div>
    <w:div w:id="353387731">
      <w:bodyDiv w:val="1"/>
      <w:marLeft w:val="0"/>
      <w:marRight w:val="0"/>
      <w:marTop w:val="0"/>
      <w:marBottom w:val="0"/>
      <w:divBdr>
        <w:top w:val="none" w:sz="0" w:space="0" w:color="auto"/>
        <w:left w:val="none" w:sz="0" w:space="0" w:color="auto"/>
        <w:bottom w:val="none" w:sz="0" w:space="0" w:color="auto"/>
        <w:right w:val="none" w:sz="0" w:space="0" w:color="auto"/>
      </w:divBdr>
    </w:div>
    <w:div w:id="386035028">
      <w:bodyDiv w:val="1"/>
      <w:marLeft w:val="0"/>
      <w:marRight w:val="0"/>
      <w:marTop w:val="0"/>
      <w:marBottom w:val="0"/>
      <w:divBdr>
        <w:top w:val="none" w:sz="0" w:space="0" w:color="auto"/>
        <w:left w:val="none" w:sz="0" w:space="0" w:color="auto"/>
        <w:bottom w:val="none" w:sz="0" w:space="0" w:color="auto"/>
        <w:right w:val="none" w:sz="0" w:space="0" w:color="auto"/>
      </w:divBdr>
    </w:div>
    <w:div w:id="390229801">
      <w:bodyDiv w:val="1"/>
      <w:marLeft w:val="0"/>
      <w:marRight w:val="0"/>
      <w:marTop w:val="0"/>
      <w:marBottom w:val="0"/>
      <w:divBdr>
        <w:top w:val="none" w:sz="0" w:space="0" w:color="auto"/>
        <w:left w:val="none" w:sz="0" w:space="0" w:color="auto"/>
        <w:bottom w:val="none" w:sz="0" w:space="0" w:color="auto"/>
        <w:right w:val="none" w:sz="0" w:space="0" w:color="auto"/>
      </w:divBdr>
    </w:div>
    <w:div w:id="391196992">
      <w:bodyDiv w:val="1"/>
      <w:marLeft w:val="0"/>
      <w:marRight w:val="0"/>
      <w:marTop w:val="0"/>
      <w:marBottom w:val="0"/>
      <w:divBdr>
        <w:top w:val="none" w:sz="0" w:space="0" w:color="auto"/>
        <w:left w:val="none" w:sz="0" w:space="0" w:color="auto"/>
        <w:bottom w:val="none" w:sz="0" w:space="0" w:color="auto"/>
        <w:right w:val="none" w:sz="0" w:space="0" w:color="auto"/>
      </w:divBdr>
    </w:div>
    <w:div w:id="399594512">
      <w:bodyDiv w:val="1"/>
      <w:marLeft w:val="0"/>
      <w:marRight w:val="0"/>
      <w:marTop w:val="0"/>
      <w:marBottom w:val="0"/>
      <w:divBdr>
        <w:top w:val="none" w:sz="0" w:space="0" w:color="auto"/>
        <w:left w:val="none" w:sz="0" w:space="0" w:color="auto"/>
        <w:bottom w:val="none" w:sz="0" w:space="0" w:color="auto"/>
        <w:right w:val="none" w:sz="0" w:space="0" w:color="auto"/>
      </w:divBdr>
    </w:div>
    <w:div w:id="418453964">
      <w:bodyDiv w:val="1"/>
      <w:marLeft w:val="0"/>
      <w:marRight w:val="0"/>
      <w:marTop w:val="0"/>
      <w:marBottom w:val="0"/>
      <w:divBdr>
        <w:top w:val="none" w:sz="0" w:space="0" w:color="auto"/>
        <w:left w:val="none" w:sz="0" w:space="0" w:color="auto"/>
        <w:bottom w:val="none" w:sz="0" w:space="0" w:color="auto"/>
        <w:right w:val="none" w:sz="0" w:space="0" w:color="auto"/>
      </w:divBdr>
    </w:div>
    <w:div w:id="422992178">
      <w:bodyDiv w:val="1"/>
      <w:marLeft w:val="0"/>
      <w:marRight w:val="0"/>
      <w:marTop w:val="0"/>
      <w:marBottom w:val="0"/>
      <w:divBdr>
        <w:top w:val="none" w:sz="0" w:space="0" w:color="auto"/>
        <w:left w:val="none" w:sz="0" w:space="0" w:color="auto"/>
        <w:bottom w:val="none" w:sz="0" w:space="0" w:color="auto"/>
        <w:right w:val="none" w:sz="0" w:space="0" w:color="auto"/>
      </w:divBdr>
    </w:div>
    <w:div w:id="434911998">
      <w:bodyDiv w:val="1"/>
      <w:marLeft w:val="0"/>
      <w:marRight w:val="0"/>
      <w:marTop w:val="0"/>
      <w:marBottom w:val="0"/>
      <w:divBdr>
        <w:top w:val="none" w:sz="0" w:space="0" w:color="auto"/>
        <w:left w:val="none" w:sz="0" w:space="0" w:color="auto"/>
        <w:bottom w:val="none" w:sz="0" w:space="0" w:color="auto"/>
        <w:right w:val="none" w:sz="0" w:space="0" w:color="auto"/>
      </w:divBdr>
    </w:div>
    <w:div w:id="445931780">
      <w:bodyDiv w:val="1"/>
      <w:marLeft w:val="0"/>
      <w:marRight w:val="0"/>
      <w:marTop w:val="0"/>
      <w:marBottom w:val="0"/>
      <w:divBdr>
        <w:top w:val="none" w:sz="0" w:space="0" w:color="auto"/>
        <w:left w:val="none" w:sz="0" w:space="0" w:color="auto"/>
        <w:bottom w:val="none" w:sz="0" w:space="0" w:color="auto"/>
        <w:right w:val="none" w:sz="0" w:space="0" w:color="auto"/>
      </w:divBdr>
    </w:div>
    <w:div w:id="446967545">
      <w:bodyDiv w:val="1"/>
      <w:marLeft w:val="0"/>
      <w:marRight w:val="0"/>
      <w:marTop w:val="0"/>
      <w:marBottom w:val="0"/>
      <w:divBdr>
        <w:top w:val="none" w:sz="0" w:space="0" w:color="auto"/>
        <w:left w:val="none" w:sz="0" w:space="0" w:color="auto"/>
        <w:bottom w:val="none" w:sz="0" w:space="0" w:color="auto"/>
        <w:right w:val="none" w:sz="0" w:space="0" w:color="auto"/>
      </w:divBdr>
    </w:div>
    <w:div w:id="462623084">
      <w:bodyDiv w:val="1"/>
      <w:marLeft w:val="0"/>
      <w:marRight w:val="0"/>
      <w:marTop w:val="0"/>
      <w:marBottom w:val="0"/>
      <w:divBdr>
        <w:top w:val="none" w:sz="0" w:space="0" w:color="auto"/>
        <w:left w:val="none" w:sz="0" w:space="0" w:color="auto"/>
        <w:bottom w:val="none" w:sz="0" w:space="0" w:color="auto"/>
        <w:right w:val="none" w:sz="0" w:space="0" w:color="auto"/>
      </w:divBdr>
    </w:div>
    <w:div w:id="462697273">
      <w:bodyDiv w:val="1"/>
      <w:marLeft w:val="0"/>
      <w:marRight w:val="0"/>
      <w:marTop w:val="0"/>
      <w:marBottom w:val="0"/>
      <w:divBdr>
        <w:top w:val="none" w:sz="0" w:space="0" w:color="auto"/>
        <w:left w:val="none" w:sz="0" w:space="0" w:color="auto"/>
        <w:bottom w:val="none" w:sz="0" w:space="0" w:color="auto"/>
        <w:right w:val="none" w:sz="0" w:space="0" w:color="auto"/>
      </w:divBdr>
    </w:div>
    <w:div w:id="462846065">
      <w:bodyDiv w:val="1"/>
      <w:marLeft w:val="0"/>
      <w:marRight w:val="0"/>
      <w:marTop w:val="0"/>
      <w:marBottom w:val="0"/>
      <w:divBdr>
        <w:top w:val="none" w:sz="0" w:space="0" w:color="auto"/>
        <w:left w:val="none" w:sz="0" w:space="0" w:color="auto"/>
        <w:bottom w:val="none" w:sz="0" w:space="0" w:color="auto"/>
        <w:right w:val="none" w:sz="0" w:space="0" w:color="auto"/>
      </w:divBdr>
    </w:div>
    <w:div w:id="472915241">
      <w:bodyDiv w:val="1"/>
      <w:marLeft w:val="0"/>
      <w:marRight w:val="0"/>
      <w:marTop w:val="0"/>
      <w:marBottom w:val="0"/>
      <w:divBdr>
        <w:top w:val="none" w:sz="0" w:space="0" w:color="auto"/>
        <w:left w:val="none" w:sz="0" w:space="0" w:color="auto"/>
        <w:bottom w:val="none" w:sz="0" w:space="0" w:color="auto"/>
        <w:right w:val="none" w:sz="0" w:space="0" w:color="auto"/>
      </w:divBdr>
    </w:div>
    <w:div w:id="479619679">
      <w:bodyDiv w:val="1"/>
      <w:marLeft w:val="0"/>
      <w:marRight w:val="0"/>
      <w:marTop w:val="0"/>
      <w:marBottom w:val="0"/>
      <w:divBdr>
        <w:top w:val="none" w:sz="0" w:space="0" w:color="auto"/>
        <w:left w:val="none" w:sz="0" w:space="0" w:color="auto"/>
        <w:bottom w:val="none" w:sz="0" w:space="0" w:color="auto"/>
        <w:right w:val="none" w:sz="0" w:space="0" w:color="auto"/>
      </w:divBdr>
    </w:div>
    <w:div w:id="487985702">
      <w:bodyDiv w:val="1"/>
      <w:marLeft w:val="0"/>
      <w:marRight w:val="0"/>
      <w:marTop w:val="0"/>
      <w:marBottom w:val="0"/>
      <w:divBdr>
        <w:top w:val="none" w:sz="0" w:space="0" w:color="auto"/>
        <w:left w:val="none" w:sz="0" w:space="0" w:color="auto"/>
        <w:bottom w:val="none" w:sz="0" w:space="0" w:color="auto"/>
        <w:right w:val="none" w:sz="0" w:space="0" w:color="auto"/>
      </w:divBdr>
    </w:div>
    <w:div w:id="507334689">
      <w:bodyDiv w:val="1"/>
      <w:marLeft w:val="0"/>
      <w:marRight w:val="0"/>
      <w:marTop w:val="0"/>
      <w:marBottom w:val="0"/>
      <w:divBdr>
        <w:top w:val="none" w:sz="0" w:space="0" w:color="auto"/>
        <w:left w:val="none" w:sz="0" w:space="0" w:color="auto"/>
        <w:bottom w:val="none" w:sz="0" w:space="0" w:color="auto"/>
        <w:right w:val="none" w:sz="0" w:space="0" w:color="auto"/>
      </w:divBdr>
    </w:div>
    <w:div w:id="507643812">
      <w:bodyDiv w:val="1"/>
      <w:marLeft w:val="0"/>
      <w:marRight w:val="0"/>
      <w:marTop w:val="0"/>
      <w:marBottom w:val="0"/>
      <w:divBdr>
        <w:top w:val="none" w:sz="0" w:space="0" w:color="auto"/>
        <w:left w:val="none" w:sz="0" w:space="0" w:color="auto"/>
        <w:bottom w:val="none" w:sz="0" w:space="0" w:color="auto"/>
        <w:right w:val="none" w:sz="0" w:space="0" w:color="auto"/>
      </w:divBdr>
    </w:div>
    <w:div w:id="508451681">
      <w:bodyDiv w:val="1"/>
      <w:marLeft w:val="0"/>
      <w:marRight w:val="0"/>
      <w:marTop w:val="0"/>
      <w:marBottom w:val="0"/>
      <w:divBdr>
        <w:top w:val="none" w:sz="0" w:space="0" w:color="auto"/>
        <w:left w:val="none" w:sz="0" w:space="0" w:color="auto"/>
        <w:bottom w:val="none" w:sz="0" w:space="0" w:color="auto"/>
        <w:right w:val="none" w:sz="0" w:space="0" w:color="auto"/>
      </w:divBdr>
    </w:div>
    <w:div w:id="509638102">
      <w:bodyDiv w:val="1"/>
      <w:marLeft w:val="0"/>
      <w:marRight w:val="0"/>
      <w:marTop w:val="0"/>
      <w:marBottom w:val="0"/>
      <w:divBdr>
        <w:top w:val="none" w:sz="0" w:space="0" w:color="auto"/>
        <w:left w:val="none" w:sz="0" w:space="0" w:color="auto"/>
        <w:bottom w:val="none" w:sz="0" w:space="0" w:color="auto"/>
        <w:right w:val="none" w:sz="0" w:space="0" w:color="auto"/>
      </w:divBdr>
    </w:div>
    <w:div w:id="521208978">
      <w:bodyDiv w:val="1"/>
      <w:marLeft w:val="0"/>
      <w:marRight w:val="0"/>
      <w:marTop w:val="0"/>
      <w:marBottom w:val="0"/>
      <w:divBdr>
        <w:top w:val="none" w:sz="0" w:space="0" w:color="auto"/>
        <w:left w:val="none" w:sz="0" w:space="0" w:color="auto"/>
        <w:bottom w:val="none" w:sz="0" w:space="0" w:color="auto"/>
        <w:right w:val="none" w:sz="0" w:space="0" w:color="auto"/>
      </w:divBdr>
    </w:div>
    <w:div w:id="525825854">
      <w:bodyDiv w:val="1"/>
      <w:marLeft w:val="0"/>
      <w:marRight w:val="0"/>
      <w:marTop w:val="0"/>
      <w:marBottom w:val="0"/>
      <w:divBdr>
        <w:top w:val="none" w:sz="0" w:space="0" w:color="auto"/>
        <w:left w:val="none" w:sz="0" w:space="0" w:color="auto"/>
        <w:bottom w:val="none" w:sz="0" w:space="0" w:color="auto"/>
        <w:right w:val="none" w:sz="0" w:space="0" w:color="auto"/>
      </w:divBdr>
    </w:div>
    <w:div w:id="540240805">
      <w:bodyDiv w:val="1"/>
      <w:marLeft w:val="0"/>
      <w:marRight w:val="0"/>
      <w:marTop w:val="0"/>
      <w:marBottom w:val="0"/>
      <w:divBdr>
        <w:top w:val="none" w:sz="0" w:space="0" w:color="auto"/>
        <w:left w:val="none" w:sz="0" w:space="0" w:color="auto"/>
        <w:bottom w:val="none" w:sz="0" w:space="0" w:color="auto"/>
        <w:right w:val="none" w:sz="0" w:space="0" w:color="auto"/>
      </w:divBdr>
    </w:div>
    <w:div w:id="550577830">
      <w:bodyDiv w:val="1"/>
      <w:marLeft w:val="0"/>
      <w:marRight w:val="0"/>
      <w:marTop w:val="0"/>
      <w:marBottom w:val="0"/>
      <w:divBdr>
        <w:top w:val="none" w:sz="0" w:space="0" w:color="auto"/>
        <w:left w:val="none" w:sz="0" w:space="0" w:color="auto"/>
        <w:bottom w:val="none" w:sz="0" w:space="0" w:color="auto"/>
        <w:right w:val="none" w:sz="0" w:space="0" w:color="auto"/>
      </w:divBdr>
    </w:div>
    <w:div w:id="551884889">
      <w:bodyDiv w:val="1"/>
      <w:marLeft w:val="0"/>
      <w:marRight w:val="0"/>
      <w:marTop w:val="0"/>
      <w:marBottom w:val="0"/>
      <w:divBdr>
        <w:top w:val="none" w:sz="0" w:space="0" w:color="auto"/>
        <w:left w:val="none" w:sz="0" w:space="0" w:color="auto"/>
        <w:bottom w:val="none" w:sz="0" w:space="0" w:color="auto"/>
        <w:right w:val="none" w:sz="0" w:space="0" w:color="auto"/>
      </w:divBdr>
    </w:div>
    <w:div w:id="553197418">
      <w:bodyDiv w:val="1"/>
      <w:marLeft w:val="0"/>
      <w:marRight w:val="0"/>
      <w:marTop w:val="0"/>
      <w:marBottom w:val="0"/>
      <w:divBdr>
        <w:top w:val="none" w:sz="0" w:space="0" w:color="auto"/>
        <w:left w:val="none" w:sz="0" w:space="0" w:color="auto"/>
        <w:bottom w:val="none" w:sz="0" w:space="0" w:color="auto"/>
        <w:right w:val="none" w:sz="0" w:space="0" w:color="auto"/>
      </w:divBdr>
    </w:div>
    <w:div w:id="573200782">
      <w:bodyDiv w:val="1"/>
      <w:marLeft w:val="0"/>
      <w:marRight w:val="0"/>
      <w:marTop w:val="0"/>
      <w:marBottom w:val="0"/>
      <w:divBdr>
        <w:top w:val="none" w:sz="0" w:space="0" w:color="auto"/>
        <w:left w:val="none" w:sz="0" w:space="0" w:color="auto"/>
        <w:bottom w:val="none" w:sz="0" w:space="0" w:color="auto"/>
        <w:right w:val="none" w:sz="0" w:space="0" w:color="auto"/>
      </w:divBdr>
    </w:div>
    <w:div w:id="573247782">
      <w:bodyDiv w:val="1"/>
      <w:marLeft w:val="0"/>
      <w:marRight w:val="0"/>
      <w:marTop w:val="0"/>
      <w:marBottom w:val="0"/>
      <w:divBdr>
        <w:top w:val="none" w:sz="0" w:space="0" w:color="auto"/>
        <w:left w:val="none" w:sz="0" w:space="0" w:color="auto"/>
        <w:bottom w:val="none" w:sz="0" w:space="0" w:color="auto"/>
        <w:right w:val="none" w:sz="0" w:space="0" w:color="auto"/>
      </w:divBdr>
    </w:div>
    <w:div w:id="575289144">
      <w:bodyDiv w:val="1"/>
      <w:marLeft w:val="0"/>
      <w:marRight w:val="0"/>
      <w:marTop w:val="0"/>
      <w:marBottom w:val="0"/>
      <w:divBdr>
        <w:top w:val="none" w:sz="0" w:space="0" w:color="auto"/>
        <w:left w:val="none" w:sz="0" w:space="0" w:color="auto"/>
        <w:bottom w:val="none" w:sz="0" w:space="0" w:color="auto"/>
        <w:right w:val="none" w:sz="0" w:space="0" w:color="auto"/>
      </w:divBdr>
    </w:div>
    <w:div w:id="575631357">
      <w:bodyDiv w:val="1"/>
      <w:marLeft w:val="0"/>
      <w:marRight w:val="0"/>
      <w:marTop w:val="0"/>
      <w:marBottom w:val="0"/>
      <w:divBdr>
        <w:top w:val="none" w:sz="0" w:space="0" w:color="auto"/>
        <w:left w:val="none" w:sz="0" w:space="0" w:color="auto"/>
        <w:bottom w:val="none" w:sz="0" w:space="0" w:color="auto"/>
        <w:right w:val="none" w:sz="0" w:space="0" w:color="auto"/>
      </w:divBdr>
    </w:div>
    <w:div w:id="580216050">
      <w:bodyDiv w:val="1"/>
      <w:marLeft w:val="0"/>
      <w:marRight w:val="0"/>
      <w:marTop w:val="0"/>
      <w:marBottom w:val="0"/>
      <w:divBdr>
        <w:top w:val="none" w:sz="0" w:space="0" w:color="auto"/>
        <w:left w:val="none" w:sz="0" w:space="0" w:color="auto"/>
        <w:bottom w:val="none" w:sz="0" w:space="0" w:color="auto"/>
        <w:right w:val="none" w:sz="0" w:space="0" w:color="auto"/>
      </w:divBdr>
    </w:div>
    <w:div w:id="587008742">
      <w:bodyDiv w:val="1"/>
      <w:marLeft w:val="0"/>
      <w:marRight w:val="0"/>
      <w:marTop w:val="0"/>
      <w:marBottom w:val="0"/>
      <w:divBdr>
        <w:top w:val="none" w:sz="0" w:space="0" w:color="auto"/>
        <w:left w:val="none" w:sz="0" w:space="0" w:color="auto"/>
        <w:bottom w:val="none" w:sz="0" w:space="0" w:color="auto"/>
        <w:right w:val="none" w:sz="0" w:space="0" w:color="auto"/>
      </w:divBdr>
    </w:div>
    <w:div w:id="588539167">
      <w:bodyDiv w:val="1"/>
      <w:marLeft w:val="0"/>
      <w:marRight w:val="0"/>
      <w:marTop w:val="0"/>
      <w:marBottom w:val="0"/>
      <w:divBdr>
        <w:top w:val="none" w:sz="0" w:space="0" w:color="auto"/>
        <w:left w:val="none" w:sz="0" w:space="0" w:color="auto"/>
        <w:bottom w:val="none" w:sz="0" w:space="0" w:color="auto"/>
        <w:right w:val="none" w:sz="0" w:space="0" w:color="auto"/>
      </w:divBdr>
    </w:div>
    <w:div w:id="595477213">
      <w:bodyDiv w:val="1"/>
      <w:marLeft w:val="0"/>
      <w:marRight w:val="0"/>
      <w:marTop w:val="0"/>
      <w:marBottom w:val="0"/>
      <w:divBdr>
        <w:top w:val="none" w:sz="0" w:space="0" w:color="auto"/>
        <w:left w:val="none" w:sz="0" w:space="0" w:color="auto"/>
        <w:bottom w:val="none" w:sz="0" w:space="0" w:color="auto"/>
        <w:right w:val="none" w:sz="0" w:space="0" w:color="auto"/>
      </w:divBdr>
    </w:div>
    <w:div w:id="596257442">
      <w:bodyDiv w:val="1"/>
      <w:marLeft w:val="0"/>
      <w:marRight w:val="0"/>
      <w:marTop w:val="0"/>
      <w:marBottom w:val="0"/>
      <w:divBdr>
        <w:top w:val="none" w:sz="0" w:space="0" w:color="auto"/>
        <w:left w:val="none" w:sz="0" w:space="0" w:color="auto"/>
        <w:bottom w:val="none" w:sz="0" w:space="0" w:color="auto"/>
        <w:right w:val="none" w:sz="0" w:space="0" w:color="auto"/>
      </w:divBdr>
    </w:div>
    <w:div w:id="606431112">
      <w:bodyDiv w:val="1"/>
      <w:marLeft w:val="0"/>
      <w:marRight w:val="0"/>
      <w:marTop w:val="0"/>
      <w:marBottom w:val="0"/>
      <w:divBdr>
        <w:top w:val="none" w:sz="0" w:space="0" w:color="auto"/>
        <w:left w:val="none" w:sz="0" w:space="0" w:color="auto"/>
        <w:bottom w:val="none" w:sz="0" w:space="0" w:color="auto"/>
        <w:right w:val="none" w:sz="0" w:space="0" w:color="auto"/>
      </w:divBdr>
    </w:div>
    <w:div w:id="614412968">
      <w:bodyDiv w:val="1"/>
      <w:marLeft w:val="0"/>
      <w:marRight w:val="0"/>
      <w:marTop w:val="0"/>
      <w:marBottom w:val="0"/>
      <w:divBdr>
        <w:top w:val="none" w:sz="0" w:space="0" w:color="auto"/>
        <w:left w:val="none" w:sz="0" w:space="0" w:color="auto"/>
        <w:bottom w:val="none" w:sz="0" w:space="0" w:color="auto"/>
        <w:right w:val="none" w:sz="0" w:space="0" w:color="auto"/>
      </w:divBdr>
    </w:div>
    <w:div w:id="617613148">
      <w:bodyDiv w:val="1"/>
      <w:marLeft w:val="0"/>
      <w:marRight w:val="0"/>
      <w:marTop w:val="0"/>
      <w:marBottom w:val="0"/>
      <w:divBdr>
        <w:top w:val="none" w:sz="0" w:space="0" w:color="auto"/>
        <w:left w:val="none" w:sz="0" w:space="0" w:color="auto"/>
        <w:bottom w:val="none" w:sz="0" w:space="0" w:color="auto"/>
        <w:right w:val="none" w:sz="0" w:space="0" w:color="auto"/>
      </w:divBdr>
    </w:div>
    <w:div w:id="620113045">
      <w:bodyDiv w:val="1"/>
      <w:marLeft w:val="0"/>
      <w:marRight w:val="0"/>
      <w:marTop w:val="0"/>
      <w:marBottom w:val="0"/>
      <w:divBdr>
        <w:top w:val="none" w:sz="0" w:space="0" w:color="auto"/>
        <w:left w:val="none" w:sz="0" w:space="0" w:color="auto"/>
        <w:bottom w:val="none" w:sz="0" w:space="0" w:color="auto"/>
        <w:right w:val="none" w:sz="0" w:space="0" w:color="auto"/>
      </w:divBdr>
    </w:div>
    <w:div w:id="620841839">
      <w:bodyDiv w:val="1"/>
      <w:marLeft w:val="0"/>
      <w:marRight w:val="0"/>
      <w:marTop w:val="0"/>
      <w:marBottom w:val="0"/>
      <w:divBdr>
        <w:top w:val="none" w:sz="0" w:space="0" w:color="auto"/>
        <w:left w:val="none" w:sz="0" w:space="0" w:color="auto"/>
        <w:bottom w:val="none" w:sz="0" w:space="0" w:color="auto"/>
        <w:right w:val="none" w:sz="0" w:space="0" w:color="auto"/>
      </w:divBdr>
    </w:div>
    <w:div w:id="634334694">
      <w:bodyDiv w:val="1"/>
      <w:marLeft w:val="0"/>
      <w:marRight w:val="0"/>
      <w:marTop w:val="0"/>
      <w:marBottom w:val="0"/>
      <w:divBdr>
        <w:top w:val="none" w:sz="0" w:space="0" w:color="auto"/>
        <w:left w:val="none" w:sz="0" w:space="0" w:color="auto"/>
        <w:bottom w:val="none" w:sz="0" w:space="0" w:color="auto"/>
        <w:right w:val="none" w:sz="0" w:space="0" w:color="auto"/>
      </w:divBdr>
    </w:div>
    <w:div w:id="636569645">
      <w:bodyDiv w:val="1"/>
      <w:marLeft w:val="0"/>
      <w:marRight w:val="0"/>
      <w:marTop w:val="0"/>
      <w:marBottom w:val="0"/>
      <w:divBdr>
        <w:top w:val="none" w:sz="0" w:space="0" w:color="auto"/>
        <w:left w:val="none" w:sz="0" w:space="0" w:color="auto"/>
        <w:bottom w:val="none" w:sz="0" w:space="0" w:color="auto"/>
        <w:right w:val="none" w:sz="0" w:space="0" w:color="auto"/>
      </w:divBdr>
    </w:div>
    <w:div w:id="641276267">
      <w:bodyDiv w:val="1"/>
      <w:marLeft w:val="0"/>
      <w:marRight w:val="0"/>
      <w:marTop w:val="0"/>
      <w:marBottom w:val="0"/>
      <w:divBdr>
        <w:top w:val="none" w:sz="0" w:space="0" w:color="auto"/>
        <w:left w:val="none" w:sz="0" w:space="0" w:color="auto"/>
        <w:bottom w:val="none" w:sz="0" w:space="0" w:color="auto"/>
        <w:right w:val="none" w:sz="0" w:space="0" w:color="auto"/>
      </w:divBdr>
    </w:div>
    <w:div w:id="648216715">
      <w:bodyDiv w:val="1"/>
      <w:marLeft w:val="0"/>
      <w:marRight w:val="0"/>
      <w:marTop w:val="0"/>
      <w:marBottom w:val="0"/>
      <w:divBdr>
        <w:top w:val="none" w:sz="0" w:space="0" w:color="auto"/>
        <w:left w:val="none" w:sz="0" w:space="0" w:color="auto"/>
        <w:bottom w:val="none" w:sz="0" w:space="0" w:color="auto"/>
        <w:right w:val="none" w:sz="0" w:space="0" w:color="auto"/>
      </w:divBdr>
    </w:div>
    <w:div w:id="651908961">
      <w:bodyDiv w:val="1"/>
      <w:marLeft w:val="0"/>
      <w:marRight w:val="0"/>
      <w:marTop w:val="0"/>
      <w:marBottom w:val="0"/>
      <w:divBdr>
        <w:top w:val="none" w:sz="0" w:space="0" w:color="auto"/>
        <w:left w:val="none" w:sz="0" w:space="0" w:color="auto"/>
        <w:bottom w:val="none" w:sz="0" w:space="0" w:color="auto"/>
        <w:right w:val="none" w:sz="0" w:space="0" w:color="auto"/>
      </w:divBdr>
    </w:div>
    <w:div w:id="657727607">
      <w:bodyDiv w:val="1"/>
      <w:marLeft w:val="0"/>
      <w:marRight w:val="0"/>
      <w:marTop w:val="0"/>
      <w:marBottom w:val="0"/>
      <w:divBdr>
        <w:top w:val="none" w:sz="0" w:space="0" w:color="auto"/>
        <w:left w:val="none" w:sz="0" w:space="0" w:color="auto"/>
        <w:bottom w:val="none" w:sz="0" w:space="0" w:color="auto"/>
        <w:right w:val="none" w:sz="0" w:space="0" w:color="auto"/>
      </w:divBdr>
    </w:div>
    <w:div w:id="677079400">
      <w:bodyDiv w:val="1"/>
      <w:marLeft w:val="0"/>
      <w:marRight w:val="0"/>
      <w:marTop w:val="0"/>
      <w:marBottom w:val="0"/>
      <w:divBdr>
        <w:top w:val="none" w:sz="0" w:space="0" w:color="auto"/>
        <w:left w:val="none" w:sz="0" w:space="0" w:color="auto"/>
        <w:bottom w:val="none" w:sz="0" w:space="0" w:color="auto"/>
        <w:right w:val="none" w:sz="0" w:space="0" w:color="auto"/>
      </w:divBdr>
    </w:div>
    <w:div w:id="679504947">
      <w:bodyDiv w:val="1"/>
      <w:marLeft w:val="0"/>
      <w:marRight w:val="0"/>
      <w:marTop w:val="0"/>
      <w:marBottom w:val="0"/>
      <w:divBdr>
        <w:top w:val="none" w:sz="0" w:space="0" w:color="auto"/>
        <w:left w:val="none" w:sz="0" w:space="0" w:color="auto"/>
        <w:bottom w:val="none" w:sz="0" w:space="0" w:color="auto"/>
        <w:right w:val="none" w:sz="0" w:space="0" w:color="auto"/>
      </w:divBdr>
    </w:div>
    <w:div w:id="685643039">
      <w:bodyDiv w:val="1"/>
      <w:marLeft w:val="0"/>
      <w:marRight w:val="0"/>
      <w:marTop w:val="0"/>
      <w:marBottom w:val="0"/>
      <w:divBdr>
        <w:top w:val="none" w:sz="0" w:space="0" w:color="auto"/>
        <w:left w:val="none" w:sz="0" w:space="0" w:color="auto"/>
        <w:bottom w:val="none" w:sz="0" w:space="0" w:color="auto"/>
        <w:right w:val="none" w:sz="0" w:space="0" w:color="auto"/>
      </w:divBdr>
    </w:div>
    <w:div w:id="705104270">
      <w:bodyDiv w:val="1"/>
      <w:marLeft w:val="0"/>
      <w:marRight w:val="0"/>
      <w:marTop w:val="0"/>
      <w:marBottom w:val="0"/>
      <w:divBdr>
        <w:top w:val="none" w:sz="0" w:space="0" w:color="auto"/>
        <w:left w:val="none" w:sz="0" w:space="0" w:color="auto"/>
        <w:bottom w:val="none" w:sz="0" w:space="0" w:color="auto"/>
        <w:right w:val="none" w:sz="0" w:space="0" w:color="auto"/>
      </w:divBdr>
    </w:div>
    <w:div w:id="707141995">
      <w:bodyDiv w:val="1"/>
      <w:marLeft w:val="0"/>
      <w:marRight w:val="0"/>
      <w:marTop w:val="0"/>
      <w:marBottom w:val="0"/>
      <w:divBdr>
        <w:top w:val="none" w:sz="0" w:space="0" w:color="auto"/>
        <w:left w:val="none" w:sz="0" w:space="0" w:color="auto"/>
        <w:bottom w:val="none" w:sz="0" w:space="0" w:color="auto"/>
        <w:right w:val="none" w:sz="0" w:space="0" w:color="auto"/>
      </w:divBdr>
    </w:div>
    <w:div w:id="707149138">
      <w:bodyDiv w:val="1"/>
      <w:marLeft w:val="0"/>
      <w:marRight w:val="0"/>
      <w:marTop w:val="0"/>
      <w:marBottom w:val="0"/>
      <w:divBdr>
        <w:top w:val="none" w:sz="0" w:space="0" w:color="auto"/>
        <w:left w:val="none" w:sz="0" w:space="0" w:color="auto"/>
        <w:bottom w:val="none" w:sz="0" w:space="0" w:color="auto"/>
        <w:right w:val="none" w:sz="0" w:space="0" w:color="auto"/>
      </w:divBdr>
    </w:div>
    <w:div w:id="715816775">
      <w:bodyDiv w:val="1"/>
      <w:marLeft w:val="0"/>
      <w:marRight w:val="0"/>
      <w:marTop w:val="0"/>
      <w:marBottom w:val="0"/>
      <w:divBdr>
        <w:top w:val="none" w:sz="0" w:space="0" w:color="auto"/>
        <w:left w:val="none" w:sz="0" w:space="0" w:color="auto"/>
        <w:bottom w:val="none" w:sz="0" w:space="0" w:color="auto"/>
        <w:right w:val="none" w:sz="0" w:space="0" w:color="auto"/>
      </w:divBdr>
    </w:div>
    <w:div w:id="722103109">
      <w:bodyDiv w:val="1"/>
      <w:marLeft w:val="0"/>
      <w:marRight w:val="0"/>
      <w:marTop w:val="0"/>
      <w:marBottom w:val="0"/>
      <w:divBdr>
        <w:top w:val="none" w:sz="0" w:space="0" w:color="auto"/>
        <w:left w:val="none" w:sz="0" w:space="0" w:color="auto"/>
        <w:bottom w:val="none" w:sz="0" w:space="0" w:color="auto"/>
        <w:right w:val="none" w:sz="0" w:space="0" w:color="auto"/>
      </w:divBdr>
    </w:div>
    <w:div w:id="722607590">
      <w:bodyDiv w:val="1"/>
      <w:marLeft w:val="0"/>
      <w:marRight w:val="0"/>
      <w:marTop w:val="0"/>
      <w:marBottom w:val="0"/>
      <w:divBdr>
        <w:top w:val="none" w:sz="0" w:space="0" w:color="auto"/>
        <w:left w:val="none" w:sz="0" w:space="0" w:color="auto"/>
        <w:bottom w:val="none" w:sz="0" w:space="0" w:color="auto"/>
        <w:right w:val="none" w:sz="0" w:space="0" w:color="auto"/>
      </w:divBdr>
    </w:div>
    <w:div w:id="734552224">
      <w:bodyDiv w:val="1"/>
      <w:marLeft w:val="0"/>
      <w:marRight w:val="0"/>
      <w:marTop w:val="0"/>
      <w:marBottom w:val="0"/>
      <w:divBdr>
        <w:top w:val="none" w:sz="0" w:space="0" w:color="auto"/>
        <w:left w:val="none" w:sz="0" w:space="0" w:color="auto"/>
        <w:bottom w:val="none" w:sz="0" w:space="0" w:color="auto"/>
        <w:right w:val="none" w:sz="0" w:space="0" w:color="auto"/>
      </w:divBdr>
    </w:div>
    <w:div w:id="737242289">
      <w:bodyDiv w:val="1"/>
      <w:marLeft w:val="0"/>
      <w:marRight w:val="0"/>
      <w:marTop w:val="0"/>
      <w:marBottom w:val="0"/>
      <w:divBdr>
        <w:top w:val="none" w:sz="0" w:space="0" w:color="auto"/>
        <w:left w:val="none" w:sz="0" w:space="0" w:color="auto"/>
        <w:bottom w:val="none" w:sz="0" w:space="0" w:color="auto"/>
        <w:right w:val="none" w:sz="0" w:space="0" w:color="auto"/>
      </w:divBdr>
    </w:div>
    <w:div w:id="738282248">
      <w:bodyDiv w:val="1"/>
      <w:marLeft w:val="0"/>
      <w:marRight w:val="0"/>
      <w:marTop w:val="0"/>
      <w:marBottom w:val="0"/>
      <w:divBdr>
        <w:top w:val="none" w:sz="0" w:space="0" w:color="auto"/>
        <w:left w:val="none" w:sz="0" w:space="0" w:color="auto"/>
        <w:bottom w:val="none" w:sz="0" w:space="0" w:color="auto"/>
        <w:right w:val="none" w:sz="0" w:space="0" w:color="auto"/>
      </w:divBdr>
    </w:div>
    <w:div w:id="749502262">
      <w:bodyDiv w:val="1"/>
      <w:marLeft w:val="0"/>
      <w:marRight w:val="0"/>
      <w:marTop w:val="0"/>
      <w:marBottom w:val="0"/>
      <w:divBdr>
        <w:top w:val="none" w:sz="0" w:space="0" w:color="auto"/>
        <w:left w:val="none" w:sz="0" w:space="0" w:color="auto"/>
        <w:bottom w:val="none" w:sz="0" w:space="0" w:color="auto"/>
        <w:right w:val="none" w:sz="0" w:space="0" w:color="auto"/>
      </w:divBdr>
    </w:div>
    <w:div w:id="749934371">
      <w:bodyDiv w:val="1"/>
      <w:marLeft w:val="0"/>
      <w:marRight w:val="0"/>
      <w:marTop w:val="0"/>
      <w:marBottom w:val="0"/>
      <w:divBdr>
        <w:top w:val="none" w:sz="0" w:space="0" w:color="auto"/>
        <w:left w:val="none" w:sz="0" w:space="0" w:color="auto"/>
        <w:bottom w:val="none" w:sz="0" w:space="0" w:color="auto"/>
        <w:right w:val="none" w:sz="0" w:space="0" w:color="auto"/>
      </w:divBdr>
      <w:divsChild>
        <w:div w:id="1160150886">
          <w:marLeft w:val="360"/>
          <w:marRight w:val="0"/>
          <w:marTop w:val="0"/>
          <w:marBottom w:val="0"/>
          <w:divBdr>
            <w:top w:val="none" w:sz="0" w:space="0" w:color="auto"/>
            <w:left w:val="none" w:sz="0" w:space="0" w:color="auto"/>
            <w:bottom w:val="none" w:sz="0" w:space="0" w:color="auto"/>
            <w:right w:val="none" w:sz="0" w:space="0" w:color="auto"/>
          </w:divBdr>
        </w:div>
      </w:divsChild>
    </w:div>
    <w:div w:id="750540664">
      <w:bodyDiv w:val="1"/>
      <w:marLeft w:val="0"/>
      <w:marRight w:val="0"/>
      <w:marTop w:val="0"/>
      <w:marBottom w:val="0"/>
      <w:divBdr>
        <w:top w:val="none" w:sz="0" w:space="0" w:color="auto"/>
        <w:left w:val="none" w:sz="0" w:space="0" w:color="auto"/>
        <w:bottom w:val="none" w:sz="0" w:space="0" w:color="auto"/>
        <w:right w:val="none" w:sz="0" w:space="0" w:color="auto"/>
      </w:divBdr>
    </w:div>
    <w:div w:id="760874244">
      <w:bodyDiv w:val="1"/>
      <w:marLeft w:val="0"/>
      <w:marRight w:val="0"/>
      <w:marTop w:val="0"/>
      <w:marBottom w:val="0"/>
      <w:divBdr>
        <w:top w:val="none" w:sz="0" w:space="0" w:color="auto"/>
        <w:left w:val="none" w:sz="0" w:space="0" w:color="auto"/>
        <w:bottom w:val="none" w:sz="0" w:space="0" w:color="auto"/>
        <w:right w:val="none" w:sz="0" w:space="0" w:color="auto"/>
      </w:divBdr>
    </w:div>
    <w:div w:id="766659105">
      <w:bodyDiv w:val="1"/>
      <w:marLeft w:val="0"/>
      <w:marRight w:val="0"/>
      <w:marTop w:val="0"/>
      <w:marBottom w:val="0"/>
      <w:divBdr>
        <w:top w:val="none" w:sz="0" w:space="0" w:color="auto"/>
        <w:left w:val="none" w:sz="0" w:space="0" w:color="auto"/>
        <w:bottom w:val="none" w:sz="0" w:space="0" w:color="auto"/>
        <w:right w:val="none" w:sz="0" w:space="0" w:color="auto"/>
      </w:divBdr>
    </w:div>
    <w:div w:id="768427981">
      <w:bodyDiv w:val="1"/>
      <w:marLeft w:val="0"/>
      <w:marRight w:val="0"/>
      <w:marTop w:val="0"/>
      <w:marBottom w:val="0"/>
      <w:divBdr>
        <w:top w:val="none" w:sz="0" w:space="0" w:color="auto"/>
        <w:left w:val="none" w:sz="0" w:space="0" w:color="auto"/>
        <w:bottom w:val="none" w:sz="0" w:space="0" w:color="auto"/>
        <w:right w:val="none" w:sz="0" w:space="0" w:color="auto"/>
      </w:divBdr>
    </w:div>
    <w:div w:id="774712275">
      <w:bodyDiv w:val="1"/>
      <w:marLeft w:val="0"/>
      <w:marRight w:val="0"/>
      <w:marTop w:val="0"/>
      <w:marBottom w:val="0"/>
      <w:divBdr>
        <w:top w:val="none" w:sz="0" w:space="0" w:color="auto"/>
        <w:left w:val="none" w:sz="0" w:space="0" w:color="auto"/>
        <w:bottom w:val="none" w:sz="0" w:space="0" w:color="auto"/>
        <w:right w:val="none" w:sz="0" w:space="0" w:color="auto"/>
      </w:divBdr>
    </w:div>
    <w:div w:id="776364295">
      <w:bodyDiv w:val="1"/>
      <w:marLeft w:val="0"/>
      <w:marRight w:val="0"/>
      <w:marTop w:val="0"/>
      <w:marBottom w:val="0"/>
      <w:divBdr>
        <w:top w:val="none" w:sz="0" w:space="0" w:color="auto"/>
        <w:left w:val="none" w:sz="0" w:space="0" w:color="auto"/>
        <w:bottom w:val="none" w:sz="0" w:space="0" w:color="auto"/>
        <w:right w:val="none" w:sz="0" w:space="0" w:color="auto"/>
      </w:divBdr>
    </w:div>
    <w:div w:id="776560179">
      <w:bodyDiv w:val="1"/>
      <w:marLeft w:val="0"/>
      <w:marRight w:val="0"/>
      <w:marTop w:val="0"/>
      <w:marBottom w:val="0"/>
      <w:divBdr>
        <w:top w:val="none" w:sz="0" w:space="0" w:color="auto"/>
        <w:left w:val="none" w:sz="0" w:space="0" w:color="auto"/>
        <w:bottom w:val="none" w:sz="0" w:space="0" w:color="auto"/>
        <w:right w:val="none" w:sz="0" w:space="0" w:color="auto"/>
      </w:divBdr>
    </w:div>
    <w:div w:id="781070611">
      <w:bodyDiv w:val="1"/>
      <w:marLeft w:val="0"/>
      <w:marRight w:val="0"/>
      <w:marTop w:val="0"/>
      <w:marBottom w:val="0"/>
      <w:divBdr>
        <w:top w:val="none" w:sz="0" w:space="0" w:color="auto"/>
        <w:left w:val="none" w:sz="0" w:space="0" w:color="auto"/>
        <w:bottom w:val="none" w:sz="0" w:space="0" w:color="auto"/>
        <w:right w:val="none" w:sz="0" w:space="0" w:color="auto"/>
      </w:divBdr>
    </w:div>
    <w:div w:id="782921745">
      <w:bodyDiv w:val="1"/>
      <w:marLeft w:val="0"/>
      <w:marRight w:val="0"/>
      <w:marTop w:val="0"/>
      <w:marBottom w:val="0"/>
      <w:divBdr>
        <w:top w:val="none" w:sz="0" w:space="0" w:color="auto"/>
        <w:left w:val="none" w:sz="0" w:space="0" w:color="auto"/>
        <w:bottom w:val="none" w:sz="0" w:space="0" w:color="auto"/>
        <w:right w:val="none" w:sz="0" w:space="0" w:color="auto"/>
      </w:divBdr>
    </w:div>
    <w:div w:id="787629977">
      <w:bodyDiv w:val="1"/>
      <w:marLeft w:val="0"/>
      <w:marRight w:val="0"/>
      <w:marTop w:val="0"/>
      <w:marBottom w:val="0"/>
      <w:divBdr>
        <w:top w:val="none" w:sz="0" w:space="0" w:color="auto"/>
        <w:left w:val="none" w:sz="0" w:space="0" w:color="auto"/>
        <w:bottom w:val="none" w:sz="0" w:space="0" w:color="auto"/>
        <w:right w:val="none" w:sz="0" w:space="0" w:color="auto"/>
      </w:divBdr>
    </w:div>
    <w:div w:id="788671940">
      <w:bodyDiv w:val="1"/>
      <w:marLeft w:val="0"/>
      <w:marRight w:val="0"/>
      <w:marTop w:val="0"/>
      <w:marBottom w:val="0"/>
      <w:divBdr>
        <w:top w:val="none" w:sz="0" w:space="0" w:color="auto"/>
        <w:left w:val="none" w:sz="0" w:space="0" w:color="auto"/>
        <w:bottom w:val="none" w:sz="0" w:space="0" w:color="auto"/>
        <w:right w:val="none" w:sz="0" w:space="0" w:color="auto"/>
      </w:divBdr>
    </w:div>
    <w:div w:id="794718944">
      <w:bodyDiv w:val="1"/>
      <w:marLeft w:val="0"/>
      <w:marRight w:val="0"/>
      <w:marTop w:val="0"/>
      <w:marBottom w:val="0"/>
      <w:divBdr>
        <w:top w:val="none" w:sz="0" w:space="0" w:color="auto"/>
        <w:left w:val="none" w:sz="0" w:space="0" w:color="auto"/>
        <w:bottom w:val="none" w:sz="0" w:space="0" w:color="auto"/>
        <w:right w:val="none" w:sz="0" w:space="0" w:color="auto"/>
      </w:divBdr>
    </w:div>
    <w:div w:id="794954824">
      <w:bodyDiv w:val="1"/>
      <w:marLeft w:val="0"/>
      <w:marRight w:val="0"/>
      <w:marTop w:val="0"/>
      <w:marBottom w:val="0"/>
      <w:divBdr>
        <w:top w:val="none" w:sz="0" w:space="0" w:color="auto"/>
        <w:left w:val="none" w:sz="0" w:space="0" w:color="auto"/>
        <w:bottom w:val="none" w:sz="0" w:space="0" w:color="auto"/>
        <w:right w:val="none" w:sz="0" w:space="0" w:color="auto"/>
      </w:divBdr>
    </w:div>
    <w:div w:id="797605203">
      <w:bodyDiv w:val="1"/>
      <w:marLeft w:val="0"/>
      <w:marRight w:val="0"/>
      <w:marTop w:val="0"/>
      <w:marBottom w:val="0"/>
      <w:divBdr>
        <w:top w:val="none" w:sz="0" w:space="0" w:color="auto"/>
        <w:left w:val="none" w:sz="0" w:space="0" w:color="auto"/>
        <w:bottom w:val="none" w:sz="0" w:space="0" w:color="auto"/>
        <w:right w:val="none" w:sz="0" w:space="0" w:color="auto"/>
      </w:divBdr>
    </w:div>
    <w:div w:id="816721265">
      <w:bodyDiv w:val="1"/>
      <w:marLeft w:val="0"/>
      <w:marRight w:val="0"/>
      <w:marTop w:val="0"/>
      <w:marBottom w:val="0"/>
      <w:divBdr>
        <w:top w:val="none" w:sz="0" w:space="0" w:color="auto"/>
        <w:left w:val="none" w:sz="0" w:space="0" w:color="auto"/>
        <w:bottom w:val="none" w:sz="0" w:space="0" w:color="auto"/>
        <w:right w:val="none" w:sz="0" w:space="0" w:color="auto"/>
      </w:divBdr>
    </w:div>
    <w:div w:id="823275328">
      <w:bodyDiv w:val="1"/>
      <w:marLeft w:val="0"/>
      <w:marRight w:val="0"/>
      <w:marTop w:val="0"/>
      <w:marBottom w:val="0"/>
      <w:divBdr>
        <w:top w:val="none" w:sz="0" w:space="0" w:color="auto"/>
        <w:left w:val="none" w:sz="0" w:space="0" w:color="auto"/>
        <w:bottom w:val="none" w:sz="0" w:space="0" w:color="auto"/>
        <w:right w:val="none" w:sz="0" w:space="0" w:color="auto"/>
      </w:divBdr>
    </w:div>
    <w:div w:id="833301475">
      <w:bodyDiv w:val="1"/>
      <w:marLeft w:val="0"/>
      <w:marRight w:val="0"/>
      <w:marTop w:val="0"/>
      <w:marBottom w:val="0"/>
      <w:divBdr>
        <w:top w:val="none" w:sz="0" w:space="0" w:color="auto"/>
        <w:left w:val="none" w:sz="0" w:space="0" w:color="auto"/>
        <w:bottom w:val="none" w:sz="0" w:space="0" w:color="auto"/>
        <w:right w:val="none" w:sz="0" w:space="0" w:color="auto"/>
      </w:divBdr>
    </w:div>
    <w:div w:id="835269247">
      <w:bodyDiv w:val="1"/>
      <w:marLeft w:val="0"/>
      <w:marRight w:val="0"/>
      <w:marTop w:val="0"/>
      <w:marBottom w:val="0"/>
      <w:divBdr>
        <w:top w:val="none" w:sz="0" w:space="0" w:color="auto"/>
        <w:left w:val="none" w:sz="0" w:space="0" w:color="auto"/>
        <w:bottom w:val="none" w:sz="0" w:space="0" w:color="auto"/>
        <w:right w:val="none" w:sz="0" w:space="0" w:color="auto"/>
      </w:divBdr>
    </w:div>
    <w:div w:id="849948462">
      <w:bodyDiv w:val="1"/>
      <w:marLeft w:val="0"/>
      <w:marRight w:val="0"/>
      <w:marTop w:val="0"/>
      <w:marBottom w:val="0"/>
      <w:divBdr>
        <w:top w:val="none" w:sz="0" w:space="0" w:color="auto"/>
        <w:left w:val="none" w:sz="0" w:space="0" w:color="auto"/>
        <w:bottom w:val="none" w:sz="0" w:space="0" w:color="auto"/>
        <w:right w:val="none" w:sz="0" w:space="0" w:color="auto"/>
      </w:divBdr>
    </w:div>
    <w:div w:id="859927550">
      <w:bodyDiv w:val="1"/>
      <w:marLeft w:val="0"/>
      <w:marRight w:val="0"/>
      <w:marTop w:val="0"/>
      <w:marBottom w:val="0"/>
      <w:divBdr>
        <w:top w:val="none" w:sz="0" w:space="0" w:color="auto"/>
        <w:left w:val="none" w:sz="0" w:space="0" w:color="auto"/>
        <w:bottom w:val="none" w:sz="0" w:space="0" w:color="auto"/>
        <w:right w:val="none" w:sz="0" w:space="0" w:color="auto"/>
      </w:divBdr>
    </w:div>
    <w:div w:id="866675984">
      <w:bodyDiv w:val="1"/>
      <w:marLeft w:val="0"/>
      <w:marRight w:val="0"/>
      <w:marTop w:val="0"/>
      <w:marBottom w:val="0"/>
      <w:divBdr>
        <w:top w:val="none" w:sz="0" w:space="0" w:color="auto"/>
        <w:left w:val="none" w:sz="0" w:space="0" w:color="auto"/>
        <w:bottom w:val="none" w:sz="0" w:space="0" w:color="auto"/>
        <w:right w:val="none" w:sz="0" w:space="0" w:color="auto"/>
      </w:divBdr>
    </w:div>
    <w:div w:id="868185259">
      <w:bodyDiv w:val="1"/>
      <w:marLeft w:val="0"/>
      <w:marRight w:val="0"/>
      <w:marTop w:val="0"/>
      <w:marBottom w:val="0"/>
      <w:divBdr>
        <w:top w:val="none" w:sz="0" w:space="0" w:color="auto"/>
        <w:left w:val="none" w:sz="0" w:space="0" w:color="auto"/>
        <w:bottom w:val="none" w:sz="0" w:space="0" w:color="auto"/>
        <w:right w:val="none" w:sz="0" w:space="0" w:color="auto"/>
      </w:divBdr>
    </w:div>
    <w:div w:id="873812639">
      <w:bodyDiv w:val="1"/>
      <w:marLeft w:val="0"/>
      <w:marRight w:val="0"/>
      <w:marTop w:val="0"/>
      <w:marBottom w:val="0"/>
      <w:divBdr>
        <w:top w:val="none" w:sz="0" w:space="0" w:color="auto"/>
        <w:left w:val="none" w:sz="0" w:space="0" w:color="auto"/>
        <w:bottom w:val="none" w:sz="0" w:space="0" w:color="auto"/>
        <w:right w:val="none" w:sz="0" w:space="0" w:color="auto"/>
      </w:divBdr>
    </w:div>
    <w:div w:id="884219225">
      <w:bodyDiv w:val="1"/>
      <w:marLeft w:val="0"/>
      <w:marRight w:val="0"/>
      <w:marTop w:val="0"/>
      <w:marBottom w:val="0"/>
      <w:divBdr>
        <w:top w:val="none" w:sz="0" w:space="0" w:color="auto"/>
        <w:left w:val="none" w:sz="0" w:space="0" w:color="auto"/>
        <w:bottom w:val="none" w:sz="0" w:space="0" w:color="auto"/>
        <w:right w:val="none" w:sz="0" w:space="0" w:color="auto"/>
      </w:divBdr>
    </w:div>
    <w:div w:id="887910312">
      <w:bodyDiv w:val="1"/>
      <w:marLeft w:val="0"/>
      <w:marRight w:val="0"/>
      <w:marTop w:val="0"/>
      <w:marBottom w:val="0"/>
      <w:divBdr>
        <w:top w:val="none" w:sz="0" w:space="0" w:color="auto"/>
        <w:left w:val="none" w:sz="0" w:space="0" w:color="auto"/>
        <w:bottom w:val="none" w:sz="0" w:space="0" w:color="auto"/>
        <w:right w:val="none" w:sz="0" w:space="0" w:color="auto"/>
      </w:divBdr>
    </w:div>
    <w:div w:id="896555467">
      <w:bodyDiv w:val="1"/>
      <w:marLeft w:val="0"/>
      <w:marRight w:val="0"/>
      <w:marTop w:val="0"/>
      <w:marBottom w:val="0"/>
      <w:divBdr>
        <w:top w:val="none" w:sz="0" w:space="0" w:color="auto"/>
        <w:left w:val="none" w:sz="0" w:space="0" w:color="auto"/>
        <w:bottom w:val="none" w:sz="0" w:space="0" w:color="auto"/>
        <w:right w:val="none" w:sz="0" w:space="0" w:color="auto"/>
      </w:divBdr>
    </w:div>
    <w:div w:id="897860789">
      <w:bodyDiv w:val="1"/>
      <w:marLeft w:val="0"/>
      <w:marRight w:val="0"/>
      <w:marTop w:val="0"/>
      <w:marBottom w:val="0"/>
      <w:divBdr>
        <w:top w:val="none" w:sz="0" w:space="0" w:color="auto"/>
        <w:left w:val="none" w:sz="0" w:space="0" w:color="auto"/>
        <w:bottom w:val="none" w:sz="0" w:space="0" w:color="auto"/>
        <w:right w:val="none" w:sz="0" w:space="0" w:color="auto"/>
      </w:divBdr>
    </w:div>
    <w:div w:id="900019823">
      <w:bodyDiv w:val="1"/>
      <w:marLeft w:val="0"/>
      <w:marRight w:val="0"/>
      <w:marTop w:val="0"/>
      <w:marBottom w:val="0"/>
      <w:divBdr>
        <w:top w:val="none" w:sz="0" w:space="0" w:color="auto"/>
        <w:left w:val="none" w:sz="0" w:space="0" w:color="auto"/>
        <w:bottom w:val="none" w:sz="0" w:space="0" w:color="auto"/>
        <w:right w:val="none" w:sz="0" w:space="0" w:color="auto"/>
      </w:divBdr>
    </w:div>
    <w:div w:id="903680562">
      <w:bodyDiv w:val="1"/>
      <w:marLeft w:val="0"/>
      <w:marRight w:val="0"/>
      <w:marTop w:val="0"/>
      <w:marBottom w:val="0"/>
      <w:divBdr>
        <w:top w:val="none" w:sz="0" w:space="0" w:color="auto"/>
        <w:left w:val="none" w:sz="0" w:space="0" w:color="auto"/>
        <w:bottom w:val="none" w:sz="0" w:space="0" w:color="auto"/>
        <w:right w:val="none" w:sz="0" w:space="0" w:color="auto"/>
      </w:divBdr>
    </w:div>
    <w:div w:id="913318403">
      <w:bodyDiv w:val="1"/>
      <w:marLeft w:val="0"/>
      <w:marRight w:val="0"/>
      <w:marTop w:val="0"/>
      <w:marBottom w:val="0"/>
      <w:divBdr>
        <w:top w:val="none" w:sz="0" w:space="0" w:color="auto"/>
        <w:left w:val="none" w:sz="0" w:space="0" w:color="auto"/>
        <w:bottom w:val="none" w:sz="0" w:space="0" w:color="auto"/>
        <w:right w:val="none" w:sz="0" w:space="0" w:color="auto"/>
      </w:divBdr>
    </w:div>
    <w:div w:id="923875088">
      <w:bodyDiv w:val="1"/>
      <w:marLeft w:val="0"/>
      <w:marRight w:val="0"/>
      <w:marTop w:val="0"/>
      <w:marBottom w:val="0"/>
      <w:divBdr>
        <w:top w:val="none" w:sz="0" w:space="0" w:color="auto"/>
        <w:left w:val="none" w:sz="0" w:space="0" w:color="auto"/>
        <w:bottom w:val="none" w:sz="0" w:space="0" w:color="auto"/>
        <w:right w:val="none" w:sz="0" w:space="0" w:color="auto"/>
      </w:divBdr>
    </w:div>
    <w:div w:id="928543257">
      <w:bodyDiv w:val="1"/>
      <w:marLeft w:val="0"/>
      <w:marRight w:val="0"/>
      <w:marTop w:val="0"/>
      <w:marBottom w:val="0"/>
      <w:divBdr>
        <w:top w:val="none" w:sz="0" w:space="0" w:color="auto"/>
        <w:left w:val="none" w:sz="0" w:space="0" w:color="auto"/>
        <w:bottom w:val="none" w:sz="0" w:space="0" w:color="auto"/>
        <w:right w:val="none" w:sz="0" w:space="0" w:color="auto"/>
      </w:divBdr>
    </w:div>
    <w:div w:id="943533922">
      <w:bodyDiv w:val="1"/>
      <w:marLeft w:val="0"/>
      <w:marRight w:val="0"/>
      <w:marTop w:val="0"/>
      <w:marBottom w:val="0"/>
      <w:divBdr>
        <w:top w:val="none" w:sz="0" w:space="0" w:color="auto"/>
        <w:left w:val="none" w:sz="0" w:space="0" w:color="auto"/>
        <w:bottom w:val="none" w:sz="0" w:space="0" w:color="auto"/>
        <w:right w:val="none" w:sz="0" w:space="0" w:color="auto"/>
      </w:divBdr>
      <w:divsChild>
        <w:div w:id="1250188416">
          <w:marLeft w:val="0"/>
          <w:marRight w:val="0"/>
          <w:marTop w:val="0"/>
          <w:marBottom w:val="0"/>
          <w:divBdr>
            <w:top w:val="none" w:sz="0" w:space="0" w:color="auto"/>
            <w:left w:val="none" w:sz="0" w:space="0" w:color="auto"/>
            <w:bottom w:val="none" w:sz="0" w:space="0" w:color="auto"/>
            <w:right w:val="none" w:sz="0" w:space="0" w:color="auto"/>
          </w:divBdr>
        </w:div>
      </w:divsChild>
    </w:div>
    <w:div w:id="949312600">
      <w:bodyDiv w:val="1"/>
      <w:marLeft w:val="0"/>
      <w:marRight w:val="0"/>
      <w:marTop w:val="0"/>
      <w:marBottom w:val="0"/>
      <w:divBdr>
        <w:top w:val="none" w:sz="0" w:space="0" w:color="auto"/>
        <w:left w:val="none" w:sz="0" w:space="0" w:color="auto"/>
        <w:bottom w:val="none" w:sz="0" w:space="0" w:color="auto"/>
        <w:right w:val="none" w:sz="0" w:space="0" w:color="auto"/>
      </w:divBdr>
    </w:div>
    <w:div w:id="970671379">
      <w:bodyDiv w:val="1"/>
      <w:marLeft w:val="0"/>
      <w:marRight w:val="0"/>
      <w:marTop w:val="0"/>
      <w:marBottom w:val="0"/>
      <w:divBdr>
        <w:top w:val="none" w:sz="0" w:space="0" w:color="auto"/>
        <w:left w:val="none" w:sz="0" w:space="0" w:color="auto"/>
        <w:bottom w:val="none" w:sz="0" w:space="0" w:color="auto"/>
        <w:right w:val="none" w:sz="0" w:space="0" w:color="auto"/>
      </w:divBdr>
    </w:div>
    <w:div w:id="972250299">
      <w:bodyDiv w:val="1"/>
      <w:marLeft w:val="0"/>
      <w:marRight w:val="0"/>
      <w:marTop w:val="0"/>
      <w:marBottom w:val="0"/>
      <w:divBdr>
        <w:top w:val="none" w:sz="0" w:space="0" w:color="auto"/>
        <w:left w:val="none" w:sz="0" w:space="0" w:color="auto"/>
        <w:bottom w:val="none" w:sz="0" w:space="0" w:color="auto"/>
        <w:right w:val="none" w:sz="0" w:space="0" w:color="auto"/>
      </w:divBdr>
    </w:div>
    <w:div w:id="974675537">
      <w:bodyDiv w:val="1"/>
      <w:marLeft w:val="0"/>
      <w:marRight w:val="0"/>
      <w:marTop w:val="0"/>
      <w:marBottom w:val="0"/>
      <w:divBdr>
        <w:top w:val="none" w:sz="0" w:space="0" w:color="auto"/>
        <w:left w:val="none" w:sz="0" w:space="0" w:color="auto"/>
        <w:bottom w:val="none" w:sz="0" w:space="0" w:color="auto"/>
        <w:right w:val="none" w:sz="0" w:space="0" w:color="auto"/>
      </w:divBdr>
    </w:div>
    <w:div w:id="977957743">
      <w:bodyDiv w:val="1"/>
      <w:marLeft w:val="0"/>
      <w:marRight w:val="0"/>
      <w:marTop w:val="0"/>
      <w:marBottom w:val="0"/>
      <w:divBdr>
        <w:top w:val="none" w:sz="0" w:space="0" w:color="auto"/>
        <w:left w:val="none" w:sz="0" w:space="0" w:color="auto"/>
        <w:bottom w:val="none" w:sz="0" w:space="0" w:color="auto"/>
        <w:right w:val="none" w:sz="0" w:space="0" w:color="auto"/>
      </w:divBdr>
    </w:div>
    <w:div w:id="979841906">
      <w:bodyDiv w:val="1"/>
      <w:marLeft w:val="0"/>
      <w:marRight w:val="0"/>
      <w:marTop w:val="0"/>
      <w:marBottom w:val="0"/>
      <w:divBdr>
        <w:top w:val="none" w:sz="0" w:space="0" w:color="auto"/>
        <w:left w:val="none" w:sz="0" w:space="0" w:color="auto"/>
        <w:bottom w:val="none" w:sz="0" w:space="0" w:color="auto"/>
        <w:right w:val="none" w:sz="0" w:space="0" w:color="auto"/>
      </w:divBdr>
    </w:div>
    <w:div w:id="985469291">
      <w:bodyDiv w:val="1"/>
      <w:marLeft w:val="0"/>
      <w:marRight w:val="0"/>
      <w:marTop w:val="0"/>
      <w:marBottom w:val="0"/>
      <w:divBdr>
        <w:top w:val="none" w:sz="0" w:space="0" w:color="auto"/>
        <w:left w:val="none" w:sz="0" w:space="0" w:color="auto"/>
        <w:bottom w:val="none" w:sz="0" w:space="0" w:color="auto"/>
        <w:right w:val="none" w:sz="0" w:space="0" w:color="auto"/>
      </w:divBdr>
    </w:div>
    <w:div w:id="1000042521">
      <w:bodyDiv w:val="1"/>
      <w:marLeft w:val="0"/>
      <w:marRight w:val="0"/>
      <w:marTop w:val="0"/>
      <w:marBottom w:val="0"/>
      <w:divBdr>
        <w:top w:val="none" w:sz="0" w:space="0" w:color="auto"/>
        <w:left w:val="none" w:sz="0" w:space="0" w:color="auto"/>
        <w:bottom w:val="none" w:sz="0" w:space="0" w:color="auto"/>
        <w:right w:val="none" w:sz="0" w:space="0" w:color="auto"/>
      </w:divBdr>
    </w:div>
    <w:div w:id="1000934070">
      <w:bodyDiv w:val="1"/>
      <w:marLeft w:val="0"/>
      <w:marRight w:val="0"/>
      <w:marTop w:val="0"/>
      <w:marBottom w:val="0"/>
      <w:divBdr>
        <w:top w:val="none" w:sz="0" w:space="0" w:color="auto"/>
        <w:left w:val="none" w:sz="0" w:space="0" w:color="auto"/>
        <w:bottom w:val="none" w:sz="0" w:space="0" w:color="auto"/>
        <w:right w:val="none" w:sz="0" w:space="0" w:color="auto"/>
      </w:divBdr>
    </w:div>
    <w:div w:id="1001858482">
      <w:bodyDiv w:val="1"/>
      <w:marLeft w:val="0"/>
      <w:marRight w:val="0"/>
      <w:marTop w:val="0"/>
      <w:marBottom w:val="0"/>
      <w:divBdr>
        <w:top w:val="none" w:sz="0" w:space="0" w:color="auto"/>
        <w:left w:val="none" w:sz="0" w:space="0" w:color="auto"/>
        <w:bottom w:val="none" w:sz="0" w:space="0" w:color="auto"/>
        <w:right w:val="none" w:sz="0" w:space="0" w:color="auto"/>
      </w:divBdr>
    </w:div>
    <w:div w:id="1004750252">
      <w:bodyDiv w:val="1"/>
      <w:marLeft w:val="0"/>
      <w:marRight w:val="0"/>
      <w:marTop w:val="0"/>
      <w:marBottom w:val="0"/>
      <w:divBdr>
        <w:top w:val="none" w:sz="0" w:space="0" w:color="auto"/>
        <w:left w:val="none" w:sz="0" w:space="0" w:color="auto"/>
        <w:bottom w:val="none" w:sz="0" w:space="0" w:color="auto"/>
        <w:right w:val="none" w:sz="0" w:space="0" w:color="auto"/>
      </w:divBdr>
    </w:div>
    <w:div w:id="1029262345">
      <w:bodyDiv w:val="1"/>
      <w:marLeft w:val="0"/>
      <w:marRight w:val="0"/>
      <w:marTop w:val="0"/>
      <w:marBottom w:val="0"/>
      <w:divBdr>
        <w:top w:val="none" w:sz="0" w:space="0" w:color="auto"/>
        <w:left w:val="none" w:sz="0" w:space="0" w:color="auto"/>
        <w:bottom w:val="none" w:sz="0" w:space="0" w:color="auto"/>
        <w:right w:val="none" w:sz="0" w:space="0" w:color="auto"/>
      </w:divBdr>
    </w:div>
    <w:div w:id="1029990332">
      <w:bodyDiv w:val="1"/>
      <w:marLeft w:val="0"/>
      <w:marRight w:val="0"/>
      <w:marTop w:val="0"/>
      <w:marBottom w:val="0"/>
      <w:divBdr>
        <w:top w:val="none" w:sz="0" w:space="0" w:color="auto"/>
        <w:left w:val="none" w:sz="0" w:space="0" w:color="auto"/>
        <w:bottom w:val="none" w:sz="0" w:space="0" w:color="auto"/>
        <w:right w:val="none" w:sz="0" w:space="0" w:color="auto"/>
      </w:divBdr>
    </w:div>
    <w:div w:id="1031031078">
      <w:bodyDiv w:val="1"/>
      <w:marLeft w:val="0"/>
      <w:marRight w:val="0"/>
      <w:marTop w:val="0"/>
      <w:marBottom w:val="0"/>
      <w:divBdr>
        <w:top w:val="none" w:sz="0" w:space="0" w:color="auto"/>
        <w:left w:val="none" w:sz="0" w:space="0" w:color="auto"/>
        <w:bottom w:val="none" w:sz="0" w:space="0" w:color="auto"/>
        <w:right w:val="none" w:sz="0" w:space="0" w:color="auto"/>
      </w:divBdr>
    </w:div>
    <w:div w:id="1031149130">
      <w:bodyDiv w:val="1"/>
      <w:marLeft w:val="0"/>
      <w:marRight w:val="0"/>
      <w:marTop w:val="0"/>
      <w:marBottom w:val="0"/>
      <w:divBdr>
        <w:top w:val="none" w:sz="0" w:space="0" w:color="auto"/>
        <w:left w:val="none" w:sz="0" w:space="0" w:color="auto"/>
        <w:bottom w:val="none" w:sz="0" w:space="0" w:color="auto"/>
        <w:right w:val="none" w:sz="0" w:space="0" w:color="auto"/>
      </w:divBdr>
    </w:div>
    <w:div w:id="1036471305">
      <w:bodyDiv w:val="1"/>
      <w:marLeft w:val="0"/>
      <w:marRight w:val="0"/>
      <w:marTop w:val="0"/>
      <w:marBottom w:val="0"/>
      <w:divBdr>
        <w:top w:val="none" w:sz="0" w:space="0" w:color="auto"/>
        <w:left w:val="none" w:sz="0" w:space="0" w:color="auto"/>
        <w:bottom w:val="none" w:sz="0" w:space="0" w:color="auto"/>
        <w:right w:val="none" w:sz="0" w:space="0" w:color="auto"/>
      </w:divBdr>
    </w:div>
    <w:div w:id="1036932890">
      <w:bodyDiv w:val="1"/>
      <w:marLeft w:val="0"/>
      <w:marRight w:val="0"/>
      <w:marTop w:val="0"/>
      <w:marBottom w:val="0"/>
      <w:divBdr>
        <w:top w:val="none" w:sz="0" w:space="0" w:color="auto"/>
        <w:left w:val="none" w:sz="0" w:space="0" w:color="auto"/>
        <w:bottom w:val="none" w:sz="0" w:space="0" w:color="auto"/>
        <w:right w:val="none" w:sz="0" w:space="0" w:color="auto"/>
      </w:divBdr>
    </w:div>
    <w:div w:id="1037589340">
      <w:bodyDiv w:val="1"/>
      <w:marLeft w:val="0"/>
      <w:marRight w:val="0"/>
      <w:marTop w:val="0"/>
      <w:marBottom w:val="0"/>
      <w:divBdr>
        <w:top w:val="none" w:sz="0" w:space="0" w:color="auto"/>
        <w:left w:val="none" w:sz="0" w:space="0" w:color="auto"/>
        <w:bottom w:val="none" w:sz="0" w:space="0" w:color="auto"/>
        <w:right w:val="none" w:sz="0" w:space="0" w:color="auto"/>
      </w:divBdr>
    </w:div>
    <w:div w:id="1059208654">
      <w:bodyDiv w:val="1"/>
      <w:marLeft w:val="0"/>
      <w:marRight w:val="0"/>
      <w:marTop w:val="0"/>
      <w:marBottom w:val="0"/>
      <w:divBdr>
        <w:top w:val="none" w:sz="0" w:space="0" w:color="auto"/>
        <w:left w:val="none" w:sz="0" w:space="0" w:color="auto"/>
        <w:bottom w:val="none" w:sz="0" w:space="0" w:color="auto"/>
        <w:right w:val="none" w:sz="0" w:space="0" w:color="auto"/>
      </w:divBdr>
    </w:div>
    <w:div w:id="1078553420">
      <w:bodyDiv w:val="1"/>
      <w:marLeft w:val="0"/>
      <w:marRight w:val="0"/>
      <w:marTop w:val="0"/>
      <w:marBottom w:val="0"/>
      <w:divBdr>
        <w:top w:val="none" w:sz="0" w:space="0" w:color="auto"/>
        <w:left w:val="none" w:sz="0" w:space="0" w:color="auto"/>
        <w:bottom w:val="none" w:sz="0" w:space="0" w:color="auto"/>
        <w:right w:val="none" w:sz="0" w:space="0" w:color="auto"/>
      </w:divBdr>
    </w:div>
    <w:div w:id="1081830460">
      <w:bodyDiv w:val="1"/>
      <w:marLeft w:val="0"/>
      <w:marRight w:val="0"/>
      <w:marTop w:val="0"/>
      <w:marBottom w:val="0"/>
      <w:divBdr>
        <w:top w:val="none" w:sz="0" w:space="0" w:color="auto"/>
        <w:left w:val="none" w:sz="0" w:space="0" w:color="auto"/>
        <w:bottom w:val="none" w:sz="0" w:space="0" w:color="auto"/>
        <w:right w:val="none" w:sz="0" w:space="0" w:color="auto"/>
      </w:divBdr>
    </w:div>
    <w:div w:id="1096097774">
      <w:bodyDiv w:val="1"/>
      <w:marLeft w:val="0"/>
      <w:marRight w:val="0"/>
      <w:marTop w:val="0"/>
      <w:marBottom w:val="0"/>
      <w:divBdr>
        <w:top w:val="none" w:sz="0" w:space="0" w:color="auto"/>
        <w:left w:val="none" w:sz="0" w:space="0" w:color="auto"/>
        <w:bottom w:val="none" w:sz="0" w:space="0" w:color="auto"/>
        <w:right w:val="none" w:sz="0" w:space="0" w:color="auto"/>
      </w:divBdr>
    </w:div>
    <w:div w:id="1107504021">
      <w:bodyDiv w:val="1"/>
      <w:marLeft w:val="0"/>
      <w:marRight w:val="0"/>
      <w:marTop w:val="0"/>
      <w:marBottom w:val="0"/>
      <w:divBdr>
        <w:top w:val="none" w:sz="0" w:space="0" w:color="auto"/>
        <w:left w:val="none" w:sz="0" w:space="0" w:color="auto"/>
        <w:bottom w:val="none" w:sz="0" w:space="0" w:color="auto"/>
        <w:right w:val="none" w:sz="0" w:space="0" w:color="auto"/>
      </w:divBdr>
    </w:div>
    <w:div w:id="1122769210">
      <w:bodyDiv w:val="1"/>
      <w:marLeft w:val="0"/>
      <w:marRight w:val="0"/>
      <w:marTop w:val="0"/>
      <w:marBottom w:val="0"/>
      <w:divBdr>
        <w:top w:val="none" w:sz="0" w:space="0" w:color="auto"/>
        <w:left w:val="none" w:sz="0" w:space="0" w:color="auto"/>
        <w:bottom w:val="none" w:sz="0" w:space="0" w:color="auto"/>
        <w:right w:val="none" w:sz="0" w:space="0" w:color="auto"/>
      </w:divBdr>
    </w:div>
    <w:div w:id="1129400139">
      <w:bodyDiv w:val="1"/>
      <w:marLeft w:val="0"/>
      <w:marRight w:val="0"/>
      <w:marTop w:val="0"/>
      <w:marBottom w:val="0"/>
      <w:divBdr>
        <w:top w:val="none" w:sz="0" w:space="0" w:color="auto"/>
        <w:left w:val="none" w:sz="0" w:space="0" w:color="auto"/>
        <w:bottom w:val="none" w:sz="0" w:space="0" w:color="auto"/>
        <w:right w:val="none" w:sz="0" w:space="0" w:color="auto"/>
      </w:divBdr>
    </w:div>
    <w:div w:id="1153178692">
      <w:bodyDiv w:val="1"/>
      <w:marLeft w:val="0"/>
      <w:marRight w:val="0"/>
      <w:marTop w:val="0"/>
      <w:marBottom w:val="0"/>
      <w:divBdr>
        <w:top w:val="none" w:sz="0" w:space="0" w:color="auto"/>
        <w:left w:val="none" w:sz="0" w:space="0" w:color="auto"/>
        <w:bottom w:val="none" w:sz="0" w:space="0" w:color="auto"/>
        <w:right w:val="none" w:sz="0" w:space="0" w:color="auto"/>
      </w:divBdr>
    </w:div>
    <w:div w:id="1158956668">
      <w:bodyDiv w:val="1"/>
      <w:marLeft w:val="0"/>
      <w:marRight w:val="0"/>
      <w:marTop w:val="0"/>
      <w:marBottom w:val="0"/>
      <w:divBdr>
        <w:top w:val="none" w:sz="0" w:space="0" w:color="auto"/>
        <w:left w:val="none" w:sz="0" w:space="0" w:color="auto"/>
        <w:bottom w:val="none" w:sz="0" w:space="0" w:color="auto"/>
        <w:right w:val="none" w:sz="0" w:space="0" w:color="auto"/>
      </w:divBdr>
    </w:div>
    <w:div w:id="1159614868">
      <w:bodyDiv w:val="1"/>
      <w:marLeft w:val="0"/>
      <w:marRight w:val="0"/>
      <w:marTop w:val="0"/>
      <w:marBottom w:val="0"/>
      <w:divBdr>
        <w:top w:val="none" w:sz="0" w:space="0" w:color="auto"/>
        <w:left w:val="none" w:sz="0" w:space="0" w:color="auto"/>
        <w:bottom w:val="none" w:sz="0" w:space="0" w:color="auto"/>
        <w:right w:val="none" w:sz="0" w:space="0" w:color="auto"/>
      </w:divBdr>
    </w:div>
    <w:div w:id="1169710628">
      <w:bodyDiv w:val="1"/>
      <w:marLeft w:val="0"/>
      <w:marRight w:val="0"/>
      <w:marTop w:val="0"/>
      <w:marBottom w:val="0"/>
      <w:divBdr>
        <w:top w:val="none" w:sz="0" w:space="0" w:color="auto"/>
        <w:left w:val="none" w:sz="0" w:space="0" w:color="auto"/>
        <w:bottom w:val="none" w:sz="0" w:space="0" w:color="auto"/>
        <w:right w:val="none" w:sz="0" w:space="0" w:color="auto"/>
      </w:divBdr>
    </w:div>
    <w:div w:id="1177158498">
      <w:bodyDiv w:val="1"/>
      <w:marLeft w:val="0"/>
      <w:marRight w:val="0"/>
      <w:marTop w:val="0"/>
      <w:marBottom w:val="0"/>
      <w:divBdr>
        <w:top w:val="none" w:sz="0" w:space="0" w:color="auto"/>
        <w:left w:val="none" w:sz="0" w:space="0" w:color="auto"/>
        <w:bottom w:val="none" w:sz="0" w:space="0" w:color="auto"/>
        <w:right w:val="none" w:sz="0" w:space="0" w:color="auto"/>
      </w:divBdr>
    </w:div>
    <w:div w:id="1192112700">
      <w:bodyDiv w:val="1"/>
      <w:marLeft w:val="0"/>
      <w:marRight w:val="0"/>
      <w:marTop w:val="0"/>
      <w:marBottom w:val="0"/>
      <w:divBdr>
        <w:top w:val="none" w:sz="0" w:space="0" w:color="auto"/>
        <w:left w:val="none" w:sz="0" w:space="0" w:color="auto"/>
        <w:bottom w:val="none" w:sz="0" w:space="0" w:color="auto"/>
        <w:right w:val="none" w:sz="0" w:space="0" w:color="auto"/>
      </w:divBdr>
    </w:div>
    <w:div w:id="1199509976">
      <w:bodyDiv w:val="1"/>
      <w:marLeft w:val="0"/>
      <w:marRight w:val="0"/>
      <w:marTop w:val="0"/>
      <w:marBottom w:val="0"/>
      <w:divBdr>
        <w:top w:val="none" w:sz="0" w:space="0" w:color="auto"/>
        <w:left w:val="none" w:sz="0" w:space="0" w:color="auto"/>
        <w:bottom w:val="none" w:sz="0" w:space="0" w:color="auto"/>
        <w:right w:val="none" w:sz="0" w:space="0" w:color="auto"/>
      </w:divBdr>
    </w:div>
    <w:div w:id="1200899895">
      <w:bodyDiv w:val="1"/>
      <w:marLeft w:val="0"/>
      <w:marRight w:val="0"/>
      <w:marTop w:val="0"/>
      <w:marBottom w:val="0"/>
      <w:divBdr>
        <w:top w:val="none" w:sz="0" w:space="0" w:color="auto"/>
        <w:left w:val="none" w:sz="0" w:space="0" w:color="auto"/>
        <w:bottom w:val="none" w:sz="0" w:space="0" w:color="auto"/>
        <w:right w:val="none" w:sz="0" w:space="0" w:color="auto"/>
      </w:divBdr>
    </w:div>
    <w:div w:id="1201279182">
      <w:bodyDiv w:val="1"/>
      <w:marLeft w:val="0"/>
      <w:marRight w:val="0"/>
      <w:marTop w:val="0"/>
      <w:marBottom w:val="0"/>
      <w:divBdr>
        <w:top w:val="none" w:sz="0" w:space="0" w:color="auto"/>
        <w:left w:val="none" w:sz="0" w:space="0" w:color="auto"/>
        <w:bottom w:val="none" w:sz="0" w:space="0" w:color="auto"/>
        <w:right w:val="none" w:sz="0" w:space="0" w:color="auto"/>
      </w:divBdr>
    </w:div>
    <w:div w:id="1211839950">
      <w:bodyDiv w:val="1"/>
      <w:marLeft w:val="0"/>
      <w:marRight w:val="0"/>
      <w:marTop w:val="0"/>
      <w:marBottom w:val="0"/>
      <w:divBdr>
        <w:top w:val="none" w:sz="0" w:space="0" w:color="auto"/>
        <w:left w:val="none" w:sz="0" w:space="0" w:color="auto"/>
        <w:bottom w:val="none" w:sz="0" w:space="0" w:color="auto"/>
        <w:right w:val="none" w:sz="0" w:space="0" w:color="auto"/>
      </w:divBdr>
    </w:div>
    <w:div w:id="1226722859">
      <w:bodyDiv w:val="1"/>
      <w:marLeft w:val="0"/>
      <w:marRight w:val="0"/>
      <w:marTop w:val="0"/>
      <w:marBottom w:val="0"/>
      <w:divBdr>
        <w:top w:val="none" w:sz="0" w:space="0" w:color="auto"/>
        <w:left w:val="none" w:sz="0" w:space="0" w:color="auto"/>
        <w:bottom w:val="none" w:sz="0" w:space="0" w:color="auto"/>
        <w:right w:val="none" w:sz="0" w:space="0" w:color="auto"/>
      </w:divBdr>
    </w:div>
    <w:div w:id="1227184076">
      <w:bodyDiv w:val="1"/>
      <w:marLeft w:val="0"/>
      <w:marRight w:val="0"/>
      <w:marTop w:val="0"/>
      <w:marBottom w:val="0"/>
      <w:divBdr>
        <w:top w:val="none" w:sz="0" w:space="0" w:color="auto"/>
        <w:left w:val="none" w:sz="0" w:space="0" w:color="auto"/>
        <w:bottom w:val="none" w:sz="0" w:space="0" w:color="auto"/>
        <w:right w:val="none" w:sz="0" w:space="0" w:color="auto"/>
      </w:divBdr>
    </w:div>
    <w:div w:id="1232815992">
      <w:bodyDiv w:val="1"/>
      <w:marLeft w:val="0"/>
      <w:marRight w:val="0"/>
      <w:marTop w:val="0"/>
      <w:marBottom w:val="0"/>
      <w:divBdr>
        <w:top w:val="none" w:sz="0" w:space="0" w:color="auto"/>
        <w:left w:val="none" w:sz="0" w:space="0" w:color="auto"/>
        <w:bottom w:val="none" w:sz="0" w:space="0" w:color="auto"/>
        <w:right w:val="none" w:sz="0" w:space="0" w:color="auto"/>
      </w:divBdr>
    </w:div>
    <w:div w:id="1244490021">
      <w:bodyDiv w:val="1"/>
      <w:marLeft w:val="0"/>
      <w:marRight w:val="0"/>
      <w:marTop w:val="0"/>
      <w:marBottom w:val="0"/>
      <w:divBdr>
        <w:top w:val="none" w:sz="0" w:space="0" w:color="auto"/>
        <w:left w:val="none" w:sz="0" w:space="0" w:color="auto"/>
        <w:bottom w:val="none" w:sz="0" w:space="0" w:color="auto"/>
        <w:right w:val="none" w:sz="0" w:space="0" w:color="auto"/>
      </w:divBdr>
    </w:div>
    <w:div w:id="1246065378">
      <w:bodyDiv w:val="1"/>
      <w:marLeft w:val="0"/>
      <w:marRight w:val="0"/>
      <w:marTop w:val="0"/>
      <w:marBottom w:val="0"/>
      <w:divBdr>
        <w:top w:val="none" w:sz="0" w:space="0" w:color="auto"/>
        <w:left w:val="none" w:sz="0" w:space="0" w:color="auto"/>
        <w:bottom w:val="none" w:sz="0" w:space="0" w:color="auto"/>
        <w:right w:val="none" w:sz="0" w:space="0" w:color="auto"/>
      </w:divBdr>
    </w:div>
    <w:div w:id="1250889258">
      <w:bodyDiv w:val="1"/>
      <w:marLeft w:val="0"/>
      <w:marRight w:val="0"/>
      <w:marTop w:val="0"/>
      <w:marBottom w:val="0"/>
      <w:divBdr>
        <w:top w:val="none" w:sz="0" w:space="0" w:color="auto"/>
        <w:left w:val="none" w:sz="0" w:space="0" w:color="auto"/>
        <w:bottom w:val="none" w:sz="0" w:space="0" w:color="auto"/>
        <w:right w:val="none" w:sz="0" w:space="0" w:color="auto"/>
      </w:divBdr>
    </w:div>
    <w:div w:id="1263949408">
      <w:bodyDiv w:val="1"/>
      <w:marLeft w:val="0"/>
      <w:marRight w:val="0"/>
      <w:marTop w:val="0"/>
      <w:marBottom w:val="0"/>
      <w:divBdr>
        <w:top w:val="none" w:sz="0" w:space="0" w:color="auto"/>
        <w:left w:val="none" w:sz="0" w:space="0" w:color="auto"/>
        <w:bottom w:val="none" w:sz="0" w:space="0" w:color="auto"/>
        <w:right w:val="none" w:sz="0" w:space="0" w:color="auto"/>
      </w:divBdr>
    </w:div>
    <w:div w:id="1266882734">
      <w:bodyDiv w:val="1"/>
      <w:marLeft w:val="0"/>
      <w:marRight w:val="0"/>
      <w:marTop w:val="0"/>
      <w:marBottom w:val="0"/>
      <w:divBdr>
        <w:top w:val="none" w:sz="0" w:space="0" w:color="auto"/>
        <w:left w:val="none" w:sz="0" w:space="0" w:color="auto"/>
        <w:bottom w:val="none" w:sz="0" w:space="0" w:color="auto"/>
        <w:right w:val="none" w:sz="0" w:space="0" w:color="auto"/>
      </w:divBdr>
    </w:div>
    <w:div w:id="1275595758">
      <w:bodyDiv w:val="1"/>
      <w:marLeft w:val="0"/>
      <w:marRight w:val="0"/>
      <w:marTop w:val="0"/>
      <w:marBottom w:val="0"/>
      <w:divBdr>
        <w:top w:val="none" w:sz="0" w:space="0" w:color="auto"/>
        <w:left w:val="none" w:sz="0" w:space="0" w:color="auto"/>
        <w:bottom w:val="none" w:sz="0" w:space="0" w:color="auto"/>
        <w:right w:val="none" w:sz="0" w:space="0" w:color="auto"/>
      </w:divBdr>
    </w:div>
    <w:div w:id="1275819801">
      <w:bodyDiv w:val="1"/>
      <w:marLeft w:val="0"/>
      <w:marRight w:val="0"/>
      <w:marTop w:val="0"/>
      <w:marBottom w:val="0"/>
      <w:divBdr>
        <w:top w:val="none" w:sz="0" w:space="0" w:color="auto"/>
        <w:left w:val="none" w:sz="0" w:space="0" w:color="auto"/>
        <w:bottom w:val="none" w:sz="0" w:space="0" w:color="auto"/>
        <w:right w:val="none" w:sz="0" w:space="0" w:color="auto"/>
      </w:divBdr>
    </w:div>
    <w:div w:id="1282146666">
      <w:bodyDiv w:val="1"/>
      <w:marLeft w:val="0"/>
      <w:marRight w:val="0"/>
      <w:marTop w:val="0"/>
      <w:marBottom w:val="0"/>
      <w:divBdr>
        <w:top w:val="none" w:sz="0" w:space="0" w:color="auto"/>
        <w:left w:val="none" w:sz="0" w:space="0" w:color="auto"/>
        <w:bottom w:val="none" w:sz="0" w:space="0" w:color="auto"/>
        <w:right w:val="none" w:sz="0" w:space="0" w:color="auto"/>
      </w:divBdr>
    </w:div>
    <w:div w:id="1295285941">
      <w:bodyDiv w:val="1"/>
      <w:marLeft w:val="0"/>
      <w:marRight w:val="0"/>
      <w:marTop w:val="0"/>
      <w:marBottom w:val="0"/>
      <w:divBdr>
        <w:top w:val="none" w:sz="0" w:space="0" w:color="auto"/>
        <w:left w:val="none" w:sz="0" w:space="0" w:color="auto"/>
        <w:bottom w:val="none" w:sz="0" w:space="0" w:color="auto"/>
        <w:right w:val="none" w:sz="0" w:space="0" w:color="auto"/>
      </w:divBdr>
    </w:div>
    <w:div w:id="1296839624">
      <w:bodyDiv w:val="1"/>
      <w:marLeft w:val="0"/>
      <w:marRight w:val="0"/>
      <w:marTop w:val="0"/>
      <w:marBottom w:val="0"/>
      <w:divBdr>
        <w:top w:val="none" w:sz="0" w:space="0" w:color="auto"/>
        <w:left w:val="none" w:sz="0" w:space="0" w:color="auto"/>
        <w:bottom w:val="none" w:sz="0" w:space="0" w:color="auto"/>
        <w:right w:val="none" w:sz="0" w:space="0" w:color="auto"/>
      </w:divBdr>
    </w:div>
    <w:div w:id="1300190508">
      <w:bodyDiv w:val="1"/>
      <w:marLeft w:val="0"/>
      <w:marRight w:val="0"/>
      <w:marTop w:val="0"/>
      <w:marBottom w:val="0"/>
      <w:divBdr>
        <w:top w:val="none" w:sz="0" w:space="0" w:color="auto"/>
        <w:left w:val="none" w:sz="0" w:space="0" w:color="auto"/>
        <w:bottom w:val="none" w:sz="0" w:space="0" w:color="auto"/>
        <w:right w:val="none" w:sz="0" w:space="0" w:color="auto"/>
      </w:divBdr>
    </w:div>
    <w:div w:id="1310210471">
      <w:bodyDiv w:val="1"/>
      <w:marLeft w:val="0"/>
      <w:marRight w:val="0"/>
      <w:marTop w:val="0"/>
      <w:marBottom w:val="0"/>
      <w:divBdr>
        <w:top w:val="none" w:sz="0" w:space="0" w:color="auto"/>
        <w:left w:val="none" w:sz="0" w:space="0" w:color="auto"/>
        <w:bottom w:val="none" w:sz="0" w:space="0" w:color="auto"/>
        <w:right w:val="none" w:sz="0" w:space="0" w:color="auto"/>
      </w:divBdr>
    </w:div>
    <w:div w:id="1313026024">
      <w:bodyDiv w:val="1"/>
      <w:marLeft w:val="0"/>
      <w:marRight w:val="0"/>
      <w:marTop w:val="0"/>
      <w:marBottom w:val="0"/>
      <w:divBdr>
        <w:top w:val="none" w:sz="0" w:space="0" w:color="auto"/>
        <w:left w:val="none" w:sz="0" w:space="0" w:color="auto"/>
        <w:bottom w:val="none" w:sz="0" w:space="0" w:color="auto"/>
        <w:right w:val="none" w:sz="0" w:space="0" w:color="auto"/>
      </w:divBdr>
    </w:div>
    <w:div w:id="1346976651">
      <w:bodyDiv w:val="1"/>
      <w:marLeft w:val="0"/>
      <w:marRight w:val="0"/>
      <w:marTop w:val="0"/>
      <w:marBottom w:val="0"/>
      <w:divBdr>
        <w:top w:val="none" w:sz="0" w:space="0" w:color="auto"/>
        <w:left w:val="none" w:sz="0" w:space="0" w:color="auto"/>
        <w:bottom w:val="none" w:sz="0" w:space="0" w:color="auto"/>
        <w:right w:val="none" w:sz="0" w:space="0" w:color="auto"/>
      </w:divBdr>
    </w:div>
    <w:div w:id="1347053067">
      <w:bodyDiv w:val="1"/>
      <w:marLeft w:val="0"/>
      <w:marRight w:val="0"/>
      <w:marTop w:val="0"/>
      <w:marBottom w:val="0"/>
      <w:divBdr>
        <w:top w:val="none" w:sz="0" w:space="0" w:color="auto"/>
        <w:left w:val="none" w:sz="0" w:space="0" w:color="auto"/>
        <w:bottom w:val="none" w:sz="0" w:space="0" w:color="auto"/>
        <w:right w:val="none" w:sz="0" w:space="0" w:color="auto"/>
      </w:divBdr>
    </w:div>
    <w:div w:id="1350062688">
      <w:bodyDiv w:val="1"/>
      <w:marLeft w:val="0"/>
      <w:marRight w:val="0"/>
      <w:marTop w:val="0"/>
      <w:marBottom w:val="0"/>
      <w:divBdr>
        <w:top w:val="none" w:sz="0" w:space="0" w:color="auto"/>
        <w:left w:val="none" w:sz="0" w:space="0" w:color="auto"/>
        <w:bottom w:val="none" w:sz="0" w:space="0" w:color="auto"/>
        <w:right w:val="none" w:sz="0" w:space="0" w:color="auto"/>
      </w:divBdr>
    </w:div>
    <w:div w:id="1358891719">
      <w:bodyDiv w:val="1"/>
      <w:marLeft w:val="0"/>
      <w:marRight w:val="0"/>
      <w:marTop w:val="0"/>
      <w:marBottom w:val="0"/>
      <w:divBdr>
        <w:top w:val="none" w:sz="0" w:space="0" w:color="auto"/>
        <w:left w:val="none" w:sz="0" w:space="0" w:color="auto"/>
        <w:bottom w:val="none" w:sz="0" w:space="0" w:color="auto"/>
        <w:right w:val="none" w:sz="0" w:space="0" w:color="auto"/>
      </w:divBdr>
    </w:div>
    <w:div w:id="1363091155">
      <w:bodyDiv w:val="1"/>
      <w:marLeft w:val="0"/>
      <w:marRight w:val="0"/>
      <w:marTop w:val="0"/>
      <w:marBottom w:val="0"/>
      <w:divBdr>
        <w:top w:val="none" w:sz="0" w:space="0" w:color="auto"/>
        <w:left w:val="none" w:sz="0" w:space="0" w:color="auto"/>
        <w:bottom w:val="none" w:sz="0" w:space="0" w:color="auto"/>
        <w:right w:val="none" w:sz="0" w:space="0" w:color="auto"/>
      </w:divBdr>
    </w:div>
    <w:div w:id="1364676283">
      <w:bodyDiv w:val="1"/>
      <w:marLeft w:val="0"/>
      <w:marRight w:val="0"/>
      <w:marTop w:val="0"/>
      <w:marBottom w:val="0"/>
      <w:divBdr>
        <w:top w:val="none" w:sz="0" w:space="0" w:color="auto"/>
        <w:left w:val="none" w:sz="0" w:space="0" w:color="auto"/>
        <w:bottom w:val="none" w:sz="0" w:space="0" w:color="auto"/>
        <w:right w:val="none" w:sz="0" w:space="0" w:color="auto"/>
      </w:divBdr>
    </w:div>
    <w:div w:id="1364864211">
      <w:bodyDiv w:val="1"/>
      <w:marLeft w:val="0"/>
      <w:marRight w:val="0"/>
      <w:marTop w:val="0"/>
      <w:marBottom w:val="0"/>
      <w:divBdr>
        <w:top w:val="none" w:sz="0" w:space="0" w:color="auto"/>
        <w:left w:val="none" w:sz="0" w:space="0" w:color="auto"/>
        <w:bottom w:val="none" w:sz="0" w:space="0" w:color="auto"/>
        <w:right w:val="none" w:sz="0" w:space="0" w:color="auto"/>
      </w:divBdr>
    </w:div>
    <w:div w:id="1379165468">
      <w:bodyDiv w:val="1"/>
      <w:marLeft w:val="0"/>
      <w:marRight w:val="0"/>
      <w:marTop w:val="0"/>
      <w:marBottom w:val="0"/>
      <w:divBdr>
        <w:top w:val="none" w:sz="0" w:space="0" w:color="auto"/>
        <w:left w:val="none" w:sz="0" w:space="0" w:color="auto"/>
        <w:bottom w:val="none" w:sz="0" w:space="0" w:color="auto"/>
        <w:right w:val="none" w:sz="0" w:space="0" w:color="auto"/>
      </w:divBdr>
    </w:div>
    <w:div w:id="1380402697">
      <w:bodyDiv w:val="1"/>
      <w:marLeft w:val="0"/>
      <w:marRight w:val="0"/>
      <w:marTop w:val="0"/>
      <w:marBottom w:val="0"/>
      <w:divBdr>
        <w:top w:val="none" w:sz="0" w:space="0" w:color="auto"/>
        <w:left w:val="none" w:sz="0" w:space="0" w:color="auto"/>
        <w:bottom w:val="none" w:sz="0" w:space="0" w:color="auto"/>
        <w:right w:val="none" w:sz="0" w:space="0" w:color="auto"/>
      </w:divBdr>
    </w:div>
    <w:div w:id="1385525767">
      <w:bodyDiv w:val="1"/>
      <w:marLeft w:val="0"/>
      <w:marRight w:val="0"/>
      <w:marTop w:val="0"/>
      <w:marBottom w:val="0"/>
      <w:divBdr>
        <w:top w:val="none" w:sz="0" w:space="0" w:color="auto"/>
        <w:left w:val="none" w:sz="0" w:space="0" w:color="auto"/>
        <w:bottom w:val="none" w:sz="0" w:space="0" w:color="auto"/>
        <w:right w:val="none" w:sz="0" w:space="0" w:color="auto"/>
      </w:divBdr>
    </w:div>
    <w:div w:id="1387988301">
      <w:bodyDiv w:val="1"/>
      <w:marLeft w:val="0"/>
      <w:marRight w:val="0"/>
      <w:marTop w:val="0"/>
      <w:marBottom w:val="0"/>
      <w:divBdr>
        <w:top w:val="none" w:sz="0" w:space="0" w:color="auto"/>
        <w:left w:val="none" w:sz="0" w:space="0" w:color="auto"/>
        <w:bottom w:val="none" w:sz="0" w:space="0" w:color="auto"/>
        <w:right w:val="none" w:sz="0" w:space="0" w:color="auto"/>
      </w:divBdr>
    </w:div>
    <w:div w:id="1388726964">
      <w:bodyDiv w:val="1"/>
      <w:marLeft w:val="0"/>
      <w:marRight w:val="0"/>
      <w:marTop w:val="0"/>
      <w:marBottom w:val="0"/>
      <w:divBdr>
        <w:top w:val="none" w:sz="0" w:space="0" w:color="auto"/>
        <w:left w:val="none" w:sz="0" w:space="0" w:color="auto"/>
        <w:bottom w:val="none" w:sz="0" w:space="0" w:color="auto"/>
        <w:right w:val="none" w:sz="0" w:space="0" w:color="auto"/>
      </w:divBdr>
    </w:div>
    <w:div w:id="1393892972">
      <w:bodyDiv w:val="1"/>
      <w:marLeft w:val="0"/>
      <w:marRight w:val="0"/>
      <w:marTop w:val="0"/>
      <w:marBottom w:val="0"/>
      <w:divBdr>
        <w:top w:val="none" w:sz="0" w:space="0" w:color="auto"/>
        <w:left w:val="none" w:sz="0" w:space="0" w:color="auto"/>
        <w:bottom w:val="none" w:sz="0" w:space="0" w:color="auto"/>
        <w:right w:val="none" w:sz="0" w:space="0" w:color="auto"/>
      </w:divBdr>
    </w:div>
    <w:div w:id="1398940009">
      <w:bodyDiv w:val="1"/>
      <w:marLeft w:val="0"/>
      <w:marRight w:val="0"/>
      <w:marTop w:val="0"/>
      <w:marBottom w:val="0"/>
      <w:divBdr>
        <w:top w:val="none" w:sz="0" w:space="0" w:color="auto"/>
        <w:left w:val="none" w:sz="0" w:space="0" w:color="auto"/>
        <w:bottom w:val="none" w:sz="0" w:space="0" w:color="auto"/>
        <w:right w:val="none" w:sz="0" w:space="0" w:color="auto"/>
      </w:divBdr>
    </w:div>
    <w:div w:id="1403523544">
      <w:bodyDiv w:val="1"/>
      <w:marLeft w:val="0"/>
      <w:marRight w:val="0"/>
      <w:marTop w:val="0"/>
      <w:marBottom w:val="0"/>
      <w:divBdr>
        <w:top w:val="none" w:sz="0" w:space="0" w:color="auto"/>
        <w:left w:val="none" w:sz="0" w:space="0" w:color="auto"/>
        <w:bottom w:val="none" w:sz="0" w:space="0" w:color="auto"/>
        <w:right w:val="none" w:sz="0" w:space="0" w:color="auto"/>
      </w:divBdr>
    </w:div>
    <w:div w:id="1412896492">
      <w:bodyDiv w:val="1"/>
      <w:marLeft w:val="0"/>
      <w:marRight w:val="0"/>
      <w:marTop w:val="0"/>
      <w:marBottom w:val="0"/>
      <w:divBdr>
        <w:top w:val="none" w:sz="0" w:space="0" w:color="auto"/>
        <w:left w:val="none" w:sz="0" w:space="0" w:color="auto"/>
        <w:bottom w:val="none" w:sz="0" w:space="0" w:color="auto"/>
        <w:right w:val="none" w:sz="0" w:space="0" w:color="auto"/>
      </w:divBdr>
    </w:div>
    <w:div w:id="1416440045">
      <w:bodyDiv w:val="1"/>
      <w:marLeft w:val="0"/>
      <w:marRight w:val="0"/>
      <w:marTop w:val="0"/>
      <w:marBottom w:val="0"/>
      <w:divBdr>
        <w:top w:val="none" w:sz="0" w:space="0" w:color="auto"/>
        <w:left w:val="none" w:sz="0" w:space="0" w:color="auto"/>
        <w:bottom w:val="none" w:sz="0" w:space="0" w:color="auto"/>
        <w:right w:val="none" w:sz="0" w:space="0" w:color="auto"/>
      </w:divBdr>
    </w:div>
    <w:div w:id="1416711370">
      <w:bodyDiv w:val="1"/>
      <w:marLeft w:val="0"/>
      <w:marRight w:val="0"/>
      <w:marTop w:val="0"/>
      <w:marBottom w:val="0"/>
      <w:divBdr>
        <w:top w:val="none" w:sz="0" w:space="0" w:color="auto"/>
        <w:left w:val="none" w:sz="0" w:space="0" w:color="auto"/>
        <w:bottom w:val="none" w:sz="0" w:space="0" w:color="auto"/>
        <w:right w:val="none" w:sz="0" w:space="0" w:color="auto"/>
      </w:divBdr>
    </w:div>
    <w:div w:id="1421558281">
      <w:bodyDiv w:val="1"/>
      <w:marLeft w:val="0"/>
      <w:marRight w:val="0"/>
      <w:marTop w:val="0"/>
      <w:marBottom w:val="0"/>
      <w:divBdr>
        <w:top w:val="none" w:sz="0" w:space="0" w:color="auto"/>
        <w:left w:val="none" w:sz="0" w:space="0" w:color="auto"/>
        <w:bottom w:val="none" w:sz="0" w:space="0" w:color="auto"/>
        <w:right w:val="none" w:sz="0" w:space="0" w:color="auto"/>
      </w:divBdr>
    </w:div>
    <w:div w:id="1431588737">
      <w:bodyDiv w:val="1"/>
      <w:marLeft w:val="0"/>
      <w:marRight w:val="0"/>
      <w:marTop w:val="0"/>
      <w:marBottom w:val="0"/>
      <w:divBdr>
        <w:top w:val="none" w:sz="0" w:space="0" w:color="auto"/>
        <w:left w:val="none" w:sz="0" w:space="0" w:color="auto"/>
        <w:bottom w:val="none" w:sz="0" w:space="0" w:color="auto"/>
        <w:right w:val="none" w:sz="0" w:space="0" w:color="auto"/>
      </w:divBdr>
    </w:div>
    <w:div w:id="1433748086">
      <w:bodyDiv w:val="1"/>
      <w:marLeft w:val="0"/>
      <w:marRight w:val="0"/>
      <w:marTop w:val="0"/>
      <w:marBottom w:val="0"/>
      <w:divBdr>
        <w:top w:val="none" w:sz="0" w:space="0" w:color="auto"/>
        <w:left w:val="none" w:sz="0" w:space="0" w:color="auto"/>
        <w:bottom w:val="none" w:sz="0" w:space="0" w:color="auto"/>
        <w:right w:val="none" w:sz="0" w:space="0" w:color="auto"/>
      </w:divBdr>
    </w:div>
    <w:div w:id="1436822851">
      <w:bodyDiv w:val="1"/>
      <w:marLeft w:val="0"/>
      <w:marRight w:val="0"/>
      <w:marTop w:val="0"/>
      <w:marBottom w:val="0"/>
      <w:divBdr>
        <w:top w:val="none" w:sz="0" w:space="0" w:color="auto"/>
        <w:left w:val="none" w:sz="0" w:space="0" w:color="auto"/>
        <w:bottom w:val="none" w:sz="0" w:space="0" w:color="auto"/>
        <w:right w:val="none" w:sz="0" w:space="0" w:color="auto"/>
      </w:divBdr>
    </w:div>
    <w:div w:id="1438599084">
      <w:bodyDiv w:val="1"/>
      <w:marLeft w:val="0"/>
      <w:marRight w:val="0"/>
      <w:marTop w:val="0"/>
      <w:marBottom w:val="0"/>
      <w:divBdr>
        <w:top w:val="none" w:sz="0" w:space="0" w:color="auto"/>
        <w:left w:val="none" w:sz="0" w:space="0" w:color="auto"/>
        <w:bottom w:val="none" w:sz="0" w:space="0" w:color="auto"/>
        <w:right w:val="none" w:sz="0" w:space="0" w:color="auto"/>
      </w:divBdr>
    </w:div>
    <w:div w:id="1439175995">
      <w:bodyDiv w:val="1"/>
      <w:marLeft w:val="0"/>
      <w:marRight w:val="0"/>
      <w:marTop w:val="0"/>
      <w:marBottom w:val="0"/>
      <w:divBdr>
        <w:top w:val="none" w:sz="0" w:space="0" w:color="auto"/>
        <w:left w:val="none" w:sz="0" w:space="0" w:color="auto"/>
        <w:bottom w:val="none" w:sz="0" w:space="0" w:color="auto"/>
        <w:right w:val="none" w:sz="0" w:space="0" w:color="auto"/>
      </w:divBdr>
    </w:div>
    <w:div w:id="1445228810">
      <w:bodyDiv w:val="1"/>
      <w:marLeft w:val="0"/>
      <w:marRight w:val="0"/>
      <w:marTop w:val="0"/>
      <w:marBottom w:val="0"/>
      <w:divBdr>
        <w:top w:val="none" w:sz="0" w:space="0" w:color="auto"/>
        <w:left w:val="none" w:sz="0" w:space="0" w:color="auto"/>
        <w:bottom w:val="none" w:sz="0" w:space="0" w:color="auto"/>
        <w:right w:val="none" w:sz="0" w:space="0" w:color="auto"/>
      </w:divBdr>
    </w:div>
    <w:div w:id="1452552624">
      <w:bodyDiv w:val="1"/>
      <w:marLeft w:val="0"/>
      <w:marRight w:val="0"/>
      <w:marTop w:val="0"/>
      <w:marBottom w:val="0"/>
      <w:divBdr>
        <w:top w:val="none" w:sz="0" w:space="0" w:color="auto"/>
        <w:left w:val="none" w:sz="0" w:space="0" w:color="auto"/>
        <w:bottom w:val="none" w:sz="0" w:space="0" w:color="auto"/>
        <w:right w:val="none" w:sz="0" w:space="0" w:color="auto"/>
      </w:divBdr>
    </w:div>
    <w:div w:id="1457988696">
      <w:bodyDiv w:val="1"/>
      <w:marLeft w:val="0"/>
      <w:marRight w:val="0"/>
      <w:marTop w:val="0"/>
      <w:marBottom w:val="0"/>
      <w:divBdr>
        <w:top w:val="none" w:sz="0" w:space="0" w:color="auto"/>
        <w:left w:val="none" w:sz="0" w:space="0" w:color="auto"/>
        <w:bottom w:val="none" w:sz="0" w:space="0" w:color="auto"/>
        <w:right w:val="none" w:sz="0" w:space="0" w:color="auto"/>
      </w:divBdr>
    </w:div>
    <w:div w:id="1458718333">
      <w:bodyDiv w:val="1"/>
      <w:marLeft w:val="0"/>
      <w:marRight w:val="0"/>
      <w:marTop w:val="0"/>
      <w:marBottom w:val="0"/>
      <w:divBdr>
        <w:top w:val="none" w:sz="0" w:space="0" w:color="auto"/>
        <w:left w:val="none" w:sz="0" w:space="0" w:color="auto"/>
        <w:bottom w:val="none" w:sz="0" w:space="0" w:color="auto"/>
        <w:right w:val="none" w:sz="0" w:space="0" w:color="auto"/>
      </w:divBdr>
    </w:div>
    <w:div w:id="1460800343">
      <w:bodyDiv w:val="1"/>
      <w:marLeft w:val="0"/>
      <w:marRight w:val="0"/>
      <w:marTop w:val="0"/>
      <w:marBottom w:val="0"/>
      <w:divBdr>
        <w:top w:val="none" w:sz="0" w:space="0" w:color="auto"/>
        <w:left w:val="none" w:sz="0" w:space="0" w:color="auto"/>
        <w:bottom w:val="none" w:sz="0" w:space="0" w:color="auto"/>
        <w:right w:val="none" w:sz="0" w:space="0" w:color="auto"/>
      </w:divBdr>
    </w:div>
    <w:div w:id="1462308101">
      <w:bodyDiv w:val="1"/>
      <w:marLeft w:val="0"/>
      <w:marRight w:val="0"/>
      <w:marTop w:val="0"/>
      <w:marBottom w:val="0"/>
      <w:divBdr>
        <w:top w:val="none" w:sz="0" w:space="0" w:color="auto"/>
        <w:left w:val="none" w:sz="0" w:space="0" w:color="auto"/>
        <w:bottom w:val="none" w:sz="0" w:space="0" w:color="auto"/>
        <w:right w:val="none" w:sz="0" w:space="0" w:color="auto"/>
      </w:divBdr>
    </w:div>
    <w:div w:id="1462916176">
      <w:bodyDiv w:val="1"/>
      <w:marLeft w:val="0"/>
      <w:marRight w:val="0"/>
      <w:marTop w:val="0"/>
      <w:marBottom w:val="0"/>
      <w:divBdr>
        <w:top w:val="none" w:sz="0" w:space="0" w:color="auto"/>
        <w:left w:val="none" w:sz="0" w:space="0" w:color="auto"/>
        <w:bottom w:val="none" w:sz="0" w:space="0" w:color="auto"/>
        <w:right w:val="none" w:sz="0" w:space="0" w:color="auto"/>
      </w:divBdr>
    </w:div>
    <w:div w:id="1474255913">
      <w:bodyDiv w:val="1"/>
      <w:marLeft w:val="0"/>
      <w:marRight w:val="0"/>
      <w:marTop w:val="0"/>
      <w:marBottom w:val="0"/>
      <w:divBdr>
        <w:top w:val="none" w:sz="0" w:space="0" w:color="auto"/>
        <w:left w:val="none" w:sz="0" w:space="0" w:color="auto"/>
        <w:bottom w:val="none" w:sz="0" w:space="0" w:color="auto"/>
        <w:right w:val="none" w:sz="0" w:space="0" w:color="auto"/>
      </w:divBdr>
    </w:div>
    <w:div w:id="1482652788">
      <w:bodyDiv w:val="1"/>
      <w:marLeft w:val="0"/>
      <w:marRight w:val="0"/>
      <w:marTop w:val="0"/>
      <w:marBottom w:val="0"/>
      <w:divBdr>
        <w:top w:val="none" w:sz="0" w:space="0" w:color="auto"/>
        <w:left w:val="none" w:sz="0" w:space="0" w:color="auto"/>
        <w:bottom w:val="none" w:sz="0" w:space="0" w:color="auto"/>
        <w:right w:val="none" w:sz="0" w:space="0" w:color="auto"/>
      </w:divBdr>
    </w:div>
    <w:div w:id="1485395200">
      <w:bodyDiv w:val="1"/>
      <w:marLeft w:val="0"/>
      <w:marRight w:val="0"/>
      <w:marTop w:val="0"/>
      <w:marBottom w:val="0"/>
      <w:divBdr>
        <w:top w:val="none" w:sz="0" w:space="0" w:color="auto"/>
        <w:left w:val="none" w:sz="0" w:space="0" w:color="auto"/>
        <w:bottom w:val="none" w:sz="0" w:space="0" w:color="auto"/>
        <w:right w:val="none" w:sz="0" w:space="0" w:color="auto"/>
      </w:divBdr>
    </w:div>
    <w:div w:id="1490294852">
      <w:bodyDiv w:val="1"/>
      <w:marLeft w:val="0"/>
      <w:marRight w:val="0"/>
      <w:marTop w:val="0"/>
      <w:marBottom w:val="0"/>
      <w:divBdr>
        <w:top w:val="none" w:sz="0" w:space="0" w:color="auto"/>
        <w:left w:val="none" w:sz="0" w:space="0" w:color="auto"/>
        <w:bottom w:val="none" w:sz="0" w:space="0" w:color="auto"/>
        <w:right w:val="none" w:sz="0" w:space="0" w:color="auto"/>
      </w:divBdr>
    </w:div>
    <w:div w:id="1492987826">
      <w:bodyDiv w:val="1"/>
      <w:marLeft w:val="0"/>
      <w:marRight w:val="0"/>
      <w:marTop w:val="0"/>
      <w:marBottom w:val="0"/>
      <w:divBdr>
        <w:top w:val="none" w:sz="0" w:space="0" w:color="auto"/>
        <w:left w:val="none" w:sz="0" w:space="0" w:color="auto"/>
        <w:bottom w:val="none" w:sz="0" w:space="0" w:color="auto"/>
        <w:right w:val="none" w:sz="0" w:space="0" w:color="auto"/>
      </w:divBdr>
    </w:div>
    <w:div w:id="1498420536">
      <w:bodyDiv w:val="1"/>
      <w:marLeft w:val="0"/>
      <w:marRight w:val="0"/>
      <w:marTop w:val="0"/>
      <w:marBottom w:val="0"/>
      <w:divBdr>
        <w:top w:val="none" w:sz="0" w:space="0" w:color="auto"/>
        <w:left w:val="none" w:sz="0" w:space="0" w:color="auto"/>
        <w:bottom w:val="none" w:sz="0" w:space="0" w:color="auto"/>
        <w:right w:val="none" w:sz="0" w:space="0" w:color="auto"/>
      </w:divBdr>
    </w:div>
    <w:div w:id="1515609901">
      <w:bodyDiv w:val="1"/>
      <w:marLeft w:val="0"/>
      <w:marRight w:val="0"/>
      <w:marTop w:val="0"/>
      <w:marBottom w:val="0"/>
      <w:divBdr>
        <w:top w:val="none" w:sz="0" w:space="0" w:color="auto"/>
        <w:left w:val="none" w:sz="0" w:space="0" w:color="auto"/>
        <w:bottom w:val="none" w:sz="0" w:space="0" w:color="auto"/>
        <w:right w:val="none" w:sz="0" w:space="0" w:color="auto"/>
      </w:divBdr>
    </w:div>
    <w:div w:id="1550453281">
      <w:bodyDiv w:val="1"/>
      <w:marLeft w:val="0"/>
      <w:marRight w:val="0"/>
      <w:marTop w:val="0"/>
      <w:marBottom w:val="0"/>
      <w:divBdr>
        <w:top w:val="none" w:sz="0" w:space="0" w:color="auto"/>
        <w:left w:val="none" w:sz="0" w:space="0" w:color="auto"/>
        <w:bottom w:val="none" w:sz="0" w:space="0" w:color="auto"/>
        <w:right w:val="none" w:sz="0" w:space="0" w:color="auto"/>
      </w:divBdr>
    </w:div>
    <w:div w:id="1552302197">
      <w:bodyDiv w:val="1"/>
      <w:marLeft w:val="0"/>
      <w:marRight w:val="0"/>
      <w:marTop w:val="0"/>
      <w:marBottom w:val="0"/>
      <w:divBdr>
        <w:top w:val="none" w:sz="0" w:space="0" w:color="auto"/>
        <w:left w:val="none" w:sz="0" w:space="0" w:color="auto"/>
        <w:bottom w:val="none" w:sz="0" w:space="0" w:color="auto"/>
        <w:right w:val="none" w:sz="0" w:space="0" w:color="auto"/>
      </w:divBdr>
    </w:div>
    <w:div w:id="1554459656">
      <w:bodyDiv w:val="1"/>
      <w:marLeft w:val="0"/>
      <w:marRight w:val="0"/>
      <w:marTop w:val="0"/>
      <w:marBottom w:val="0"/>
      <w:divBdr>
        <w:top w:val="none" w:sz="0" w:space="0" w:color="auto"/>
        <w:left w:val="none" w:sz="0" w:space="0" w:color="auto"/>
        <w:bottom w:val="none" w:sz="0" w:space="0" w:color="auto"/>
        <w:right w:val="none" w:sz="0" w:space="0" w:color="auto"/>
      </w:divBdr>
    </w:div>
    <w:div w:id="1563255178">
      <w:bodyDiv w:val="1"/>
      <w:marLeft w:val="0"/>
      <w:marRight w:val="0"/>
      <w:marTop w:val="0"/>
      <w:marBottom w:val="0"/>
      <w:divBdr>
        <w:top w:val="none" w:sz="0" w:space="0" w:color="auto"/>
        <w:left w:val="none" w:sz="0" w:space="0" w:color="auto"/>
        <w:bottom w:val="none" w:sz="0" w:space="0" w:color="auto"/>
        <w:right w:val="none" w:sz="0" w:space="0" w:color="auto"/>
      </w:divBdr>
    </w:div>
    <w:div w:id="1573075731">
      <w:bodyDiv w:val="1"/>
      <w:marLeft w:val="0"/>
      <w:marRight w:val="0"/>
      <w:marTop w:val="0"/>
      <w:marBottom w:val="0"/>
      <w:divBdr>
        <w:top w:val="none" w:sz="0" w:space="0" w:color="auto"/>
        <w:left w:val="none" w:sz="0" w:space="0" w:color="auto"/>
        <w:bottom w:val="none" w:sz="0" w:space="0" w:color="auto"/>
        <w:right w:val="none" w:sz="0" w:space="0" w:color="auto"/>
      </w:divBdr>
    </w:div>
    <w:div w:id="1601914377">
      <w:bodyDiv w:val="1"/>
      <w:marLeft w:val="0"/>
      <w:marRight w:val="0"/>
      <w:marTop w:val="0"/>
      <w:marBottom w:val="0"/>
      <w:divBdr>
        <w:top w:val="none" w:sz="0" w:space="0" w:color="auto"/>
        <w:left w:val="none" w:sz="0" w:space="0" w:color="auto"/>
        <w:bottom w:val="none" w:sz="0" w:space="0" w:color="auto"/>
        <w:right w:val="none" w:sz="0" w:space="0" w:color="auto"/>
      </w:divBdr>
    </w:div>
    <w:div w:id="1623532398">
      <w:bodyDiv w:val="1"/>
      <w:marLeft w:val="0"/>
      <w:marRight w:val="0"/>
      <w:marTop w:val="0"/>
      <w:marBottom w:val="0"/>
      <w:divBdr>
        <w:top w:val="none" w:sz="0" w:space="0" w:color="auto"/>
        <w:left w:val="none" w:sz="0" w:space="0" w:color="auto"/>
        <w:bottom w:val="none" w:sz="0" w:space="0" w:color="auto"/>
        <w:right w:val="none" w:sz="0" w:space="0" w:color="auto"/>
      </w:divBdr>
    </w:div>
    <w:div w:id="1633368088">
      <w:bodyDiv w:val="1"/>
      <w:marLeft w:val="0"/>
      <w:marRight w:val="0"/>
      <w:marTop w:val="0"/>
      <w:marBottom w:val="0"/>
      <w:divBdr>
        <w:top w:val="none" w:sz="0" w:space="0" w:color="auto"/>
        <w:left w:val="none" w:sz="0" w:space="0" w:color="auto"/>
        <w:bottom w:val="none" w:sz="0" w:space="0" w:color="auto"/>
        <w:right w:val="none" w:sz="0" w:space="0" w:color="auto"/>
      </w:divBdr>
    </w:div>
    <w:div w:id="1637563231">
      <w:bodyDiv w:val="1"/>
      <w:marLeft w:val="0"/>
      <w:marRight w:val="0"/>
      <w:marTop w:val="0"/>
      <w:marBottom w:val="0"/>
      <w:divBdr>
        <w:top w:val="none" w:sz="0" w:space="0" w:color="auto"/>
        <w:left w:val="none" w:sz="0" w:space="0" w:color="auto"/>
        <w:bottom w:val="none" w:sz="0" w:space="0" w:color="auto"/>
        <w:right w:val="none" w:sz="0" w:space="0" w:color="auto"/>
      </w:divBdr>
    </w:div>
    <w:div w:id="1645744420">
      <w:bodyDiv w:val="1"/>
      <w:marLeft w:val="0"/>
      <w:marRight w:val="0"/>
      <w:marTop w:val="0"/>
      <w:marBottom w:val="0"/>
      <w:divBdr>
        <w:top w:val="none" w:sz="0" w:space="0" w:color="auto"/>
        <w:left w:val="none" w:sz="0" w:space="0" w:color="auto"/>
        <w:bottom w:val="none" w:sz="0" w:space="0" w:color="auto"/>
        <w:right w:val="none" w:sz="0" w:space="0" w:color="auto"/>
      </w:divBdr>
    </w:div>
    <w:div w:id="1649942059">
      <w:bodyDiv w:val="1"/>
      <w:marLeft w:val="0"/>
      <w:marRight w:val="0"/>
      <w:marTop w:val="0"/>
      <w:marBottom w:val="0"/>
      <w:divBdr>
        <w:top w:val="none" w:sz="0" w:space="0" w:color="auto"/>
        <w:left w:val="none" w:sz="0" w:space="0" w:color="auto"/>
        <w:bottom w:val="none" w:sz="0" w:space="0" w:color="auto"/>
        <w:right w:val="none" w:sz="0" w:space="0" w:color="auto"/>
      </w:divBdr>
    </w:div>
    <w:div w:id="1651860504">
      <w:bodyDiv w:val="1"/>
      <w:marLeft w:val="0"/>
      <w:marRight w:val="0"/>
      <w:marTop w:val="0"/>
      <w:marBottom w:val="0"/>
      <w:divBdr>
        <w:top w:val="none" w:sz="0" w:space="0" w:color="auto"/>
        <w:left w:val="none" w:sz="0" w:space="0" w:color="auto"/>
        <w:bottom w:val="none" w:sz="0" w:space="0" w:color="auto"/>
        <w:right w:val="none" w:sz="0" w:space="0" w:color="auto"/>
      </w:divBdr>
    </w:div>
    <w:div w:id="1656035318">
      <w:bodyDiv w:val="1"/>
      <w:marLeft w:val="0"/>
      <w:marRight w:val="0"/>
      <w:marTop w:val="0"/>
      <w:marBottom w:val="0"/>
      <w:divBdr>
        <w:top w:val="none" w:sz="0" w:space="0" w:color="auto"/>
        <w:left w:val="none" w:sz="0" w:space="0" w:color="auto"/>
        <w:bottom w:val="none" w:sz="0" w:space="0" w:color="auto"/>
        <w:right w:val="none" w:sz="0" w:space="0" w:color="auto"/>
      </w:divBdr>
    </w:div>
    <w:div w:id="1659379063">
      <w:bodyDiv w:val="1"/>
      <w:marLeft w:val="0"/>
      <w:marRight w:val="0"/>
      <w:marTop w:val="0"/>
      <w:marBottom w:val="0"/>
      <w:divBdr>
        <w:top w:val="none" w:sz="0" w:space="0" w:color="auto"/>
        <w:left w:val="none" w:sz="0" w:space="0" w:color="auto"/>
        <w:bottom w:val="none" w:sz="0" w:space="0" w:color="auto"/>
        <w:right w:val="none" w:sz="0" w:space="0" w:color="auto"/>
      </w:divBdr>
    </w:div>
    <w:div w:id="1659383904">
      <w:bodyDiv w:val="1"/>
      <w:marLeft w:val="0"/>
      <w:marRight w:val="0"/>
      <w:marTop w:val="0"/>
      <w:marBottom w:val="0"/>
      <w:divBdr>
        <w:top w:val="none" w:sz="0" w:space="0" w:color="auto"/>
        <w:left w:val="none" w:sz="0" w:space="0" w:color="auto"/>
        <w:bottom w:val="none" w:sz="0" w:space="0" w:color="auto"/>
        <w:right w:val="none" w:sz="0" w:space="0" w:color="auto"/>
      </w:divBdr>
    </w:div>
    <w:div w:id="1660573767">
      <w:bodyDiv w:val="1"/>
      <w:marLeft w:val="0"/>
      <w:marRight w:val="0"/>
      <w:marTop w:val="0"/>
      <w:marBottom w:val="0"/>
      <w:divBdr>
        <w:top w:val="none" w:sz="0" w:space="0" w:color="auto"/>
        <w:left w:val="none" w:sz="0" w:space="0" w:color="auto"/>
        <w:bottom w:val="none" w:sz="0" w:space="0" w:color="auto"/>
        <w:right w:val="none" w:sz="0" w:space="0" w:color="auto"/>
      </w:divBdr>
    </w:div>
    <w:div w:id="1667895986">
      <w:bodyDiv w:val="1"/>
      <w:marLeft w:val="0"/>
      <w:marRight w:val="0"/>
      <w:marTop w:val="0"/>
      <w:marBottom w:val="0"/>
      <w:divBdr>
        <w:top w:val="none" w:sz="0" w:space="0" w:color="auto"/>
        <w:left w:val="none" w:sz="0" w:space="0" w:color="auto"/>
        <w:bottom w:val="none" w:sz="0" w:space="0" w:color="auto"/>
        <w:right w:val="none" w:sz="0" w:space="0" w:color="auto"/>
      </w:divBdr>
    </w:div>
    <w:div w:id="1669093657">
      <w:bodyDiv w:val="1"/>
      <w:marLeft w:val="0"/>
      <w:marRight w:val="0"/>
      <w:marTop w:val="0"/>
      <w:marBottom w:val="0"/>
      <w:divBdr>
        <w:top w:val="none" w:sz="0" w:space="0" w:color="auto"/>
        <w:left w:val="none" w:sz="0" w:space="0" w:color="auto"/>
        <w:bottom w:val="none" w:sz="0" w:space="0" w:color="auto"/>
        <w:right w:val="none" w:sz="0" w:space="0" w:color="auto"/>
      </w:divBdr>
    </w:div>
    <w:div w:id="1678387273">
      <w:bodyDiv w:val="1"/>
      <w:marLeft w:val="0"/>
      <w:marRight w:val="0"/>
      <w:marTop w:val="0"/>
      <w:marBottom w:val="0"/>
      <w:divBdr>
        <w:top w:val="none" w:sz="0" w:space="0" w:color="auto"/>
        <w:left w:val="none" w:sz="0" w:space="0" w:color="auto"/>
        <w:bottom w:val="none" w:sz="0" w:space="0" w:color="auto"/>
        <w:right w:val="none" w:sz="0" w:space="0" w:color="auto"/>
      </w:divBdr>
    </w:div>
    <w:div w:id="1694959519">
      <w:bodyDiv w:val="1"/>
      <w:marLeft w:val="0"/>
      <w:marRight w:val="0"/>
      <w:marTop w:val="0"/>
      <w:marBottom w:val="0"/>
      <w:divBdr>
        <w:top w:val="none" w:sz="0" w:space="0" w:color="auto"/>
        <w:left w:val="none" w:sz="0" w:space="0" w:color="auto"/>
        <w:bottom w:val="none" w:sz="0" w:space="0" w:color="auto"/>
        <w:right w:val="none" w:sz="0" w:space="0" w:color="auto"/>
      </w:divBdr>
    </w:div>
    <w:div w:id="1695300783">
      <w:bodyDiv w:val="1"/>
      <w:marLeft w:val="0"/>
      <w:marRight w:val="0"/>
      <w:marTop w:val="0"/>
      <w:marBottom w:val="0"/>
      <w:divBdr>
        <w:top w:val="none" w:sz="0" w:space="0" w:color="auto"/>
        <w:left w:val="none" w:sz="0" w:space="0" w:color="auto"/>
        <w:bottom w:val="none" w:sz="0" w:space="0" w:color="auto"/>
        <w:right w:val="none" w:sz="0" w:space="0" w:color="auto"/>
      </w:divBdr>
    </w:div>
    <w:div w:id="1696997771">
      <w:bodyDiv w:val="1"/>
      <w:marLeft w:val="0"/>
      <w:marRight w:val="0"/>
      <w:marTop w:val="0"/>
      <w:marBottom w:val="0"/>
      <w:divBdr>
        <w:top w:val="none" w:sz="0" w:space="0" w:color="auto"/>
        <w:left w:val="none" w:sz="0" w:space="0" w:color="auto"/>
        <w:bottom w:val="none" w:sz="0" w:space="0" w:color="auto"/>
        <w:right w:val="none" w:sz="0" w:space="0" w:color="auto"/>
      </w:divBdr>
    </w:div>
    <w:div w:id="1697348214">
      <w:bodyDiv w:val="1"/>
      <w:marLeft w:val="0"/>
      <w:marRight w:val="0"/>
      <w:marTop w:val="0"/>
      <w:marBottom w:val="0"/>
      <w:divBdr>
        <w:top w:val="none" w:sz="0" w:space="0" w:color="auto"/>
        <w:left w:val="none" w:sz="0" w:space="0" w:color="auto"/>
        <w:bottom w:val="none" w:sz="0" w:space="0" w:color="auto"/>
        <w:right w:val="none" w:sz="0" w:space="0" w:color="auto"/>
      </w:divBdr>
    </w:div>
    <w:div w:id="1711489206">
      <w:bodyDiv w:val="1"/>
      <w:marLeft w:val="0"/>
      <w:marRight w:val="0"/>
      <w:marTop w:val="0"/>
      <w:marBottom w:val="0"/>
      <w:divBdr>
        <w:top w:val="none" w:sz="0" w:space="0" w:color="auto"/>
        <w:left w:val="none" w:sz="0" w:space="0" w:color="auto"/>
        <w:bottom w:val="none" w:sz="0" w:space="0" w:color="auto"/>
        <w:right w:val="none" w:sz="0" w:space="0" w:color="auto"/>
      </w:divBdr>
    </w:div>
    <w:div w:id="1714231882">
      <w:bodyDiv w:val="1"/>
      <w:marLeft w:val="0"/>
      <w:marRight w:val="0"/>
      <w:marTop w:val="0"/>
      <w:marBottom w:val="0"/>
      <w:divBdr>
        <w:top w:val="none" w:sz="0" w:space="0" w:color="auto"/>
        <w:left w:val="none" w:sz="0" w:space="0" w:color="auto"/>
        <w:bottom w:val="none" w:sz="0" w:space="0" w:color="auto"/>
        <w:right w:val="none" w:sz="0" w:space="0" w:color="auto"/>
      </w:divBdr>
    </w:div>
    <w:div w:id="1728531300">
      <w:bodyDiv w:val="1"/>
      <w:marLeft w:val="0"/>
      <w:marRight w:val="0"/>
      <w:marTop w:val="0"/>
      <w:marBottom w:val="0"/>
      <w:divBdr>
        <w:top w:val="none" w:sz="0" w:space="0" w:color="auto"/>
        <w:left w:val="none" w:sz="0" w:space="0" w:color="auto"/>
        <w:bottom w:val="none" w:sz="0" w:space="0" w:color="auto"/>
        <w:right w:val="none" w:sz="0" w:space="0" w:color="auto"/>
      </w:divBdr>
    </w:div>
    <w:div w:id="1747192896">
      <w:bodyDiv w:val="1"/>
      <w:marLeft w:val="0"/>
      <w:marRight w:val="0"/>
      <w:marTop w:val="0"/>
      <w:marBottom w:val="0"/>
      <w:divBdr>
        <w:top w:val="none" w:sz="0" w:space="0" w:color="auto"/>
        <w:left w:val="none" w:sz="0" w:space="0" w:color="auto"/>
        <w:bottom w:val="none" w:sz="0" w:space="0" w:color="auto"/>
        <w:right w:val="none" w:sz="0" w:space="0" w:color="auto"/>
      </w:divBdr>
    </w:div>
    <w:div w:id="1760714348">
      <w:bodyDiv w:val="1"/>
      <w:marLeft w:val="0"/>
      <w:marRight w:val="0"/>
      <w:marTop w:val="0"/>
      <w:marBottom w:val="0"/>
      <w:divBdr>
        <w:top w:val="none" w:sz="0" w:space="0" w:color="auto"/>
        <w:left w:val="none" w:sz="0" w:space="0" w:color="auto"/>
        <w:bottom w:val="none" w:sz="0" w:space="0" w:color="auto"/>
        <w:right w:val="none" w:sz="0" w:space="0" w:color="auto"/>
      </w:divBdr>
    </w:div>
    <w:div w:id="1778985948">
      <w:bodyDiv w:val="1"/>
      <w:marLeft w:val="0"/>
      <w:marRight w:val="0"/>
      <w:marTop w:val="0"/>
      <w:marBottom w:val="0"/>
      <w:divBdr>
        <w:top w:val="none" w:sz="0" w:space="0" w:color="auto"/>
        <w:left w:val="none" w:sz="0" w:space="0" w:color="auto"/>
        <w:bottom w:val="none" w:sz="0" w:space="0" w:color="auto"/>
        <w:right w:val="none" w:sz="0" w:space="0" w:color="auto"/>
      </w:divBdr>
    </w:div>
    <w:div w:id="1779449124">
      <w:bodyDiv w:val="1"/>
      <w:marLeft w:val="0"/>
      <w:marRight w:val="0"/>
      <w:marTop w:val="0"/>
      <w:marBottom w:val="0"/>
      <w:divBdr>
        <w:top w:val="none" w:sz="0" w:space="0" w:color="auto"/>
        <w:left w:val="none" w:sz="0" w:space="0" w:color="auto"/>
        <w:bottom w:val="none" w:sz="0" w:space="0" w:color="auto"/>
        <w:right w:val="none" w:sz="0" w:space="0" w:color="auto"/>
      </w:divBdr>
    </w:div>
    <w:div w:id="1785271237">
      <w:bodyDiv w:val="1"/>
      <w:marLeft w:val="0"/>
      <w:marRight w:val="0"/>
      <w:marTop w:val="0"/>
      <w:marBottom w:val="0"/>
      <w:divBdr>
        <w:top w:val="none" w:sz="0" w:space="0" w:color="auto"/>
        <w:left w:val="none" w:sz="0" w:space="0" w:color="auto"/>
        <w:bottom w:val="none" w:sz="0" w:space="0" w:color="auto"/>
        <w:right w:val="none" w:sz="0" w:space="0" w:color="auto"/>
      </w:divBdr>
    </w:div>
    <w:div w:id="1786803148">
      <w:bodyDiv w:val="1"/>
      <w:marLeft w:val="0"/>
      <w:marRight w:val="0"/>
      <w:marTop w:val="0"/>
      <w:marBottom w:val="0"/>
      <w:divBdr>
        <w:top w:val="none" w:sz="0" w:space="0" w:color="auto"/>
        <w:left w:val="none" w:sz="0" w:space="0" w:color="auto"/>
        <w:bottom w:val="none" w:sz="0" w:space="0" w:color="auto"/>
        <w:right w:val="none" w:sz="0" w:space="0" w:color="auto"/>
      </w:divBdr>
    </w:div>
    <w:div w:id="1795640531">
      <w:bodyDiv w:val="1"/>
      <w:marLeft w:val="0"/>
      <w:marRight w:val="0"/>
      <w:marTop w:val="0"/>
      <w:marBottom w:val="0"/>
      <w:divBdr>
        <w:top w:val="none" w:sz="0" w:space="0" w:color="auto"/>
        <w:left w:val="none" w:sz="0" w:space="0" w:color="auto"/>
        <w:bottom w:val="none" w:sz="0" w:space="0" w:color="auto"/>
        <w:right w:val="none" w:sz="0" w:space="0" w:color="auto"/>
      </w:divBdr>
    </w:div>
    <w:div w:id="1795710904">
      <w:bodyDiv w:val="1"/>
      <w:marLeft w:val="0"/>
      <w:marRight w:val="0"/>
      <w:marTop w:val="0"/>
      <w:marBottom w:val="0"/>
      <w:divBdr>
        <w:top w:val="none" w:sz="0" w:space="0" w:color="auto"/>
        <w:left w:val="none" w:sz="0" w:space="0" w:color="auto"/>
        <w:bottom w:val="none" w:sz="0" w:space="0" w:color="auto"/>
        <w:right w:val="none" w:sz="0" w:space="0" w:color="auto"/>
      </w:divBdr>
    </w:div>
    <w:div w:id="1801075070">
      <w:bodyDiv w:val="1"/>
      <w:marLeft w:val="0"/>
      <w:marRight w:val="0"/>
      <w:marTop w:val="0"/>
      <w:marBottom w:val="0"/>
      <w:divBdr>
        <w:top w:val="none" w:sz="0" w:space="0" w:color="auto"/>
        <w:left w:val="none" w:sz="0" w:space="0" w:color="auto"/>
        <w:bottom w:val="none" w:sz="0" w:space="0" w:color="auto"/>
        <w:right w:val="none" w:sz="0" w:space="0" w:color="auto"/>
      </w:divBdr>
    </w:div>
    <w:div w:id="1805196316">
      <w:bodyDiv w:val="1"/>
      <w:marLeft w:val="0"/>
      <w:marRight w:val="0"/>
      <w:marTop w:val="0"/>
      <w:marBottom w:val="0"/>
      <w:divBdr>
        <w:top w:val="none" w:sz="0" w:space="0" w:color="auto"/>
        <w:left w:val="none" w:sz="0" w:space="0" w:color="auto"/>
        <w:bottom w:val="none" w:sz="0" w:space="0" w:color="auto"/>
        <w:right w:val="none" w:sz="0" w:space="0" w:color="auto"/>
      </w:divBdr>
    </w:div>
    <w:div w:id="1813256036">
      <w:bodyDiv w:val="1"/>
      <w:marLeft w:val="0"/>
      <w:marRight w:val="0"/>
      <w:marTop w:val="0"/>
      <w:marBottom w:val="0"/>
      <w:divBdr>
        <w:top w:val="none" w:sz="0" w:space="0" w:color="auto"/>
        <w:left w:val="none" w:sz="0" w:space="0" w:color="auto"/>
        <w:bottom w:val="none" w:sz="0" w:space="0" w:color="auto"/>
        <w:right w:val="none" w:sz="0" w:space="0" w:color="auto"/>
      </w:divBdr>
    </w:div>
    <w:div w:id="1821118253">
      <w:bodyDiv w:val="1"/>
      <w:marLeft w:val="0"/>
      <w:marRight w:val="0"/>
      <w:marTop w:val="0"/>
      <w:marBottom w:val="0"/>
      <w:divBdr>
        <w:top w:val="none" w:sz="0" w:space="0" w:color="auto"/>
        <w:left w:val="none" w:sz="0" w:space="0" w:color="auto"/>
        <w:bottom w:val="none" w:sz="0" w:space="0" w:color="auto"/>
        <w:right w:val="none" w:sz="0" w:space="0" w:color="auto"/>
      </w:divBdr>
    </w:div>
    <w:div w:id="1822844605">
      <w:bodyDiv w:val="1"/>
      <w:marLeft w:val="0"/>
      <w:marRight w:val="0"/>
      <w:marTop w:val="0"/>
      <w:marBottom w:val="0"/>
      <w:divBdr>
        <w:top w:val="none" w:sz="0" w:space="0" w:color="auto"/>
        <w:left w:val="none" w:sz="0" w:space="0" w:color="auto"/>
        <w:bottom w:val="none" w:sz="0" w:space="0" w:color="auto"/>
        <w:right w:val="none" w:sz="0" w:space="0" w:color="auto"/>
      </w:divBdr>
    </w:div>
    <w:div w:id="1840610701">
      <w:bodyDiv w:val="1"/>
      <w:marLeft w:val="0"/>
      <w:marRight w:val="0"/>
      <w:marTop w:val="0"/>
      <w:marBottom w:val="0"/>
      <w:divBdr>
        <w:top w:val="none" w:sz="0" w:space="0" w:color="auto"/>
        <w:left w:val="none" w:sz="0" w:space="0" w:color="auto"/>
        <w:bottom w:val="none" w:sz="0" w:space="0" w:color="auto"/>
        <w:right w:val="none" w:sz="0" w:space="0" w:color="auto"/>
      </w:divBdr>
    </w:div>
    <w:div w:id="1855221211">
      <w:bodyDiv w:val="1"/>
      <w:marLeft w:val="0"/>
      <w:marRight w:val="0"/>
      <w:marTop w:val="0"/>
      <w:marBottom w:val="0"/>
      <w:divBdr>
        <w:top w:val="none" w:sz="0" w:space="0" w:color="auto"/>
        <w:left w:val="none" w:sz="0" w:space="0" w:color="auto"/>
        <w:bottom w:val="none" w:sz="0" w:space="0" w:color="auto"/>
        <w:right w:val="none" w:sz="0" w:space="0" w:color="auto"/>
      </w:divBdr>
    </w:div>
    <w:div w:id="1855613259">
      <w:bodyDiv w:val="1"/>
      <w:marLeft w:val="0"/>
      <w:marRight w:val="0"/>
      <w:marTop w:val="0"/>
      <w:marBottom w:val="0"/>
      <w:divBdr>
        <w:top w:val="none" w:sz="0" w:space="0" w:color="auto"/>
        <w:left w:val="none" w:sz="0" w:space="0" w:color="auto"/>
        <w:bottom w:val="none" w:sz="0" w:space="0" w:color="auto"/>
        <w:right w:val="none" w:sz="0" w:space="0" w:color="auto"/>
      </w:divBdr>
    </w:div>
    <w:div w:id="1856528930">
      <w:bodyDiv w:val="1"/>
      <w:marLeft w:val="0"/>
      <w:marRight w:val="0"/>
      <w:marTop w:val="0"/>
      <w:marBottom w:val="0"/>
      <w:divBdr>
        <w:top w:val="none" w:sz="0" w:space="0" w:color="auto"/>
        <w:left w:val="none" w:sz="0" w:space="0" w:color="auto"/>
        <w:bottom w:val="none" w:sz="0" w:space="0" w:color="auto"/>
        <w:right w:val="none" w:sz="0" w:space="0" w:color="auto"/>
      </w:divBdr>
    </w:div>
    <w:div w:id="1865554159">
      <w:bodyDiv w:val="1"/>
      <w:marLeft w:val="0"/>
      <w:marRight w:val="0"/>
      <w:marTop w:val="0"/>
      <w:marBottom w:val="0"/>
      <w:divBdr>
        <w:top w:val="none" w:sz="0" w:space="0" w:color="auto"/>
        <w:left w:val="none" w:sz="0" w:space="0" w:color="auto"/>
        <w:bottom w:val="none" w:sz="0" w:space="0" w:color="auto"/>
        <w:right w:val="none" w:sz="0" w:space="0" w:color="auto"/>
      </w:divBdr>
    </w:div>
    <w:div w:id="1871141432">
      <w:bodyDiv w:val="1"/>
      <w:marLeft w:val="0"/>
      <w:marRight w:val="0"/>
      <w:marTop w:val="0"/>
      <w:marBottom w:val="0"/>
      <w:divBdr>
        <w:top w:val="none" w:sz="0" w:space="0" w:color="auto"/>
        <w:left w:val="none" w:sz="0" w:space="0" w:color="auto"/>
        <w:bottom w:val="none" w:sz="0" w:space="0" w:color="auto"/>
        <w:right w:val="none" w:sz="0" w:space="0" w:color="auto"/>
      </w:divBdr>
    </w:div>
    <w:div w:id="1874808314">
      <w:bodyDiv w:val="1"/>
      <w:marLeft w:val="0"/>
      <w:marRight w:val="0"/>
      <w:marTop w:val="0"/>
      <w:marBottom w:val="0"/>
      <w:divBdr>
        <w:top w:val="none" w:sz="0" w:space="0" w:color="auto"/>
        <w:left w:val="none" w:sz="0" w:space="0" w:color="auto"/>
        <w:bottom w:val="none" w:sz="0" w:space="0" w:color="auto"/>
        <w:right w:val="none" w:sz="0" w:space="0" w:color="auto"/>
      </w:divBdr>
    </w:div>
    <w:div w:id="1877811094">
      <w:bodyDiv w:val="1"/>
      <w:marLeft w:val="0"/>
      <w:marRight w:val="0"/>
      <w:marTop w:val="0"/>
      <w:marBottom w:val="0"/>
      <w:divBdr>
        <w:top w:val="none" w:sz="0" w:space="0" w:color="auto"/>
        <w:left w:val="none" w:sz="0" w:space="0" w:color="auto"/>
        <w:bottom w:val="none" w:sz="0" w:space="0" w:color="auto"/>
        <w:right w:val="none" w:sz="0" w:space="0" w:color="auto"/>
      </w:divBdr>
    </w:div>
    <w:div w:id="1883514863">
      <w:bodyDiv w:val="1"/>
      <w:marLeft w:val="0"/>
      <w:marRight w:val="0"/>
      <w:marTop w:val="0"/>
      <w:marBottom w:val="0"/>
      <w:divBdr>
        <w:top w:val="none" w:sz="0" w:space="0" w:color="auto"/>
        <w:left w:val="none" w:sz="0" w:space="0" w:color="auto"/>
        <w:bottom w:val="none" w:sz="0" w:space="0" w:color="auto"/>
        <w:right w:val="none" w:sz="0" w:space="0" w:color="auto"/>
      </w:divBdr>
    </w:div>
    <w:div w:id="1891459857">
      <w:bodyDiv w:val="1"/>
      <w:marLeft w:val="0"/>
      <w:marRight w:val="0"/>
      <w:marTop w:val="0"/>
      <w:marBottom w:val="0"/>
      <w:divBdr>
        <w:top w:val="none" w:sz="0" w:space="0" w:color="auto"/>
        <w:left w:val="none" w:sz="0" w:space="0" w:color="auto"/>
        <w:bottom w:val="none" w:sz="0" w:space="0" w:color="auto"/>
        <w:right w:val="none" w:sz="0" w:space="0" w:color="auto"/>
      </w:divBdr>
    </w:div>
    <w:div w:id="1893535370">
      <w:bodyDiv w:val="1"/>
      <w:marLeft w:val="0"/>
      <w:marRight w:val="0"/>
      <w:marTop w:val="0"/>
      <w:marBottom w:val="0"/>
      <w:divBdr>
        <w:top w:val="none" w:sz="0" w:space="0" w:color="auto"/>
        <w:left w:val="none" w:sz="0" w:space="0" w:color="auto"/>
        <w:bottom w:val="none" w:sz="0" w:space="0" w:color="auto"/>
        <w:right w:val="none" w:sz="0" w:space="0" w:color="auto"/>
      </w:divBdr>
    </w:div>
    <w:div w:id="1907909821">
      <w:bodyDiv w:val="1"/>
      <w:marLeft w:val="0"/>
      <w:marRight w:val="0"/>
      <w:marTop w:val="0"/>
      <w:marBottom w:val="0"/>
      <w:divBdr>
        <w:top w:val="none" w:sz="0" w:space="0" w:color="auto"/>
        <w:left w:val="none" w:sz="0" w:space="0" w:color="auto"/>
        <w:bottom w:val="none" w:sz="0" w:space="0" w:color="auto"/>
        <w:right w:val="none" w:sz="0" w:space="0" w:color="auto"/>
      </w:divBdr>
    </w:div>
    <w:div w:id="1907955784">
      <w:bodyDiv w:val="1"/>
      <w:marLeft w:val="0"/>
      <w:marRight w:val="0"/>
      <w:marTop w:val="0"/>
      <w:marBottom w:val="0"/>
      <w:divBdr>
        <w:top w:val="none" w:sz="0" w:space="0" w:color="auto"/>
        <w:left w:val="none" w:sz="0" w:space="0" w:color="auto"/>
        <w:bottom w:val="none" w:sz="0" w:space="0" w:color="auto"/>
        <w:right w:val="none" w:sz="0" w:space="0" w:color="auto"/>
      </w:divBdr>
    </w:div>
    <w:div w:id="1914470296">
      <w:bodyDiv w:val="1"/>
      <w:marLeft w:val="0"/>
      <w:marRight w:val="0"/>
      <w:marTop w:val="0"/>
      <w:marBottom w:val="0"/>
      <w:divBdr>
        <w:top w:val="none" w:sz="0" w:space="0" w:color="auto"/>
        <w:left w:val="none" w:sz="0" w:space="0" w:color="auto"/>
        <w:bottom w:val="none" w:sz="0" w:space="0" w:color="auto"/>
        <w:right w:val="none" w:sz="0" w:space="0" w:color="auto"/>
      </w:divBdr>
    </w:div>
    <w:div w:id="1941183071">
      <w:bodyDiv w:val="1"/>
      <w:marLeft w:val="0"/>
      <w:marRight w:val="0"/>
      <w:marTop w:val="0"/>
      <w:marBottom w:val="0"/>
      <w:divBdr>
        <w:top w:val="none" w:sz="0" w:space="0" w:color="auto"/>
        <w:left w:val="none" w:sz="0" w:space="0" w:color="auto"/>
        <w:bottom w:val="none" w:sz="0" w:space="0" w:color="auto"/>
        <w:right w:val="none" w:sz="0" w:space="0" w:color="auto"/>
      </w:divBdr>
    </w:div>
    <w:div w:id="1948584434">
      <w:bodyDiv w:val="1"/>
      <w:marLeft w:val="0"/>
      <w:marRight w:val="0"/>
      <w:marTop w:val="0"/>
      <w:marBottom w:val="0"/>
      <w:divBdr>
        <w:top w:val="none" w:sz="0" w:space="0" w:color="auto"/>
        <w:left w:val="none" w:sz="0" w:space="0" w:color="auto"/>
        <w:bottom w:val="none" w:sz="0" w:space="0" w:color="auto"/>
        <w:right w:val="none" w:sz="0" w:space="0" w:color="auto"/>
      </w:divBdr>
    </w:div>
    <w:div w:id="1949772194">
      <w:bodyDiv w:val="1"/>
      <w:marLeft w:val="0"/>
      <w:marRight w:val="0"/>
      <w:marTop w:val="0"/>
      <w:marBottom w:val="0"/>
      <w:divBdr>
        <w:top w:val="none" w:sz="0" w:space="0" w:color="auto"/>
        <w:left w:val="none" w:sz="0" w:space="0" w:color="auto"/>
        <w:bottom w:val="none" w:sz="0" w:space="0" w:color="auto"/>
        <w:right w:val="none" w:sz="0" w:space="0" w:color="auto"/>
      </w:divBdr>
    </w:div>
    <w:div w:id="1953778055">
      <w:bodyDiv w:val="1"/>
      <w:marLeft w:val="0"/>
      <w:marRight w:val="0"/>
      <w:marTop w:val="0"/>
      <w:marBottom w:val="0"/>
      <w:divBdr>
        <w:top w:val="none" w:sz="0" w:space="0" w:color="auto"/>
        <w:left w:val="none" w:sz="0" w:space="0" w:color="auto"/>
        <w:bottom w:val="none" w:sz="0" w:space="0" w:color="auto"/>
        <w:right w:val="none" w:sz="0" w:space="0" w:color="auto"/>
      </w:divBdr>
    </w:div>
    <w:div w:id="1954554294">
      <w:bodyDiv w:val="1"/>
      <w:marLeft w:val="0"/>
      <w:marRight w:val="0"/>
      <w:marTop w:val="0"/>
      <w:marBottom w:val="0"/>
      <w:divBdr>
        <w:top w:val="none" w:sz="0" w:space="0" w:color="auto"/>
        <w:left w:val="none" w:sz="0" w:space="0" w:color="auto"/>
        <w:bottom w:val="none" w:sz="0" w:space="0" w:color="auto"/>
        <w:right w:val="none" w:sz="0" w:space="0" w:color="auto"/>
      </w:divBdr>
    </w:div>
    <w:div w:id="1966035505">
      <w:bodyDiv w:val="1"/>
      <w:marLeft w:val="0"/>
      <w:marRight w:val="0"/>
      <w:marTop w:val="0"/>
      <w:marBottom w:val="0"/>
      <w:divBdr>
        <w:top w:val="none" w:sz="0" w:space="0" w:color="auto"/>
        <w:left w:val="none" w:sz="0" w:space="0" w:color="auto"/>
        <w:bottom w:val="none" w:sz="0" w:space="0" w:color="auto"/>
        <w:right w:val="none" w:sz="0" w:space="0" w:color="auto"/>
      </w:divBdr>
    </w:div>
    <w:div w:id="1975672797">
      <w:bodyDiv w:val="1"/>
      <w:marLeft w:val="0"/>
      <w:marRight w:val="0"/>
      <w:marTop w:val="0"/>
      <w:marBottom w:val="0"/>
      <w:divBdr>
        <w:top w:val="none" w:sz="0" w:space="0" w:color="auto"/>
        <w:left w:val="none" w:sz="0" w:space="0" w:color="auto"/>
        <w:bottom w:val="none" w:sz="0" w:space="0" w:color="auto"/>
        <w:right w:val="none" w:sz="0" w:space="0" w:color="auto"/>
      </w:divBdr>
    </w:div>
    <w:div w:id="1978149197">
      <w:bodyDiv w:val="1"/>
      <w:marLeft w:val="0"/>
      <w:marRight w:val="0"/>
      <w:marTop w:val="0"/>
      <w:marBottom w:val="0"/>
      <w:divBdr>
        <w:top w:val="none" w:sz="0" w:space="0" w:color="auto"/>
        <w:left w:val="none" w:sz="0" w:space="0" w:color="auto"/>
        <w:bottom w:val="none" w:sz="0" w:space="0" w:color="auto"/>
        <w:right w:val="none" w:sz="0" w:space="0" w:color="auto"/>
      </w:divBdr>
    </w:div>
    <w:div w:id="1979022454">
      <w:bodyDiv w:val="1"/>
      <w:marLeft w:val="0"/>
      <w:marRight w:val="0"/>
      <w:marTop w:val="0"/>
      <w:marBottom w:val="0"/>
      <w:divBdr>
        <w:top w:val="none" w:sz="0" w:space="0" w:color="auto"/>
        <w:left w:val="none" w:sz="0" w:space="0" w:color="auto"/>
        <w:bottom w:val="none" w:sz="0" w:space="0" w:color="auto"/>
        <w:right w:val="none" w:sz="0" w:space="0" w:color="auto"/>
      </w:divBdr>
    </w:div>
    <w:div w:id="1982877943">
      <w:bodyDiv w:val="1"/>
      <w:marLeft w:val="0"/>
      <w:marRight w:val="0"/>
      <w:marTop w:val="0"/>
      <w:marBottom w:val="0"/>
      <w:divBdr>
        <w:top w:val="none" w:sz="0" w:space="0" w:color="auto"/>
        <w:left w:val="none" w:sz="0" w:space="0" w:color="auto"/>
        <w:bottom w:val="none" w:sz="0" w:space="0" w:color="auto"/>
        <w:right w:val="none" w:sz="0" w:space="0" w:color="auto"/>
      </w:divBdr>
    </w:div>
    <w:div w:id="1983582599">
      <w:bodyDiv w:val="1"/>
      <w:marLeft w:val="0"/>
      <w:marRight w:val="0"/>
      <w:marTop w:val="0"/>
      <w:marBottom w:val="0"/>
      <w:divBdr>
        <w:top w:val="none" w:sz="0" w:space="0" w:color="auto"/>
        <w:left w:val="none" w:sz="0" w:space="0" w:color="auto"/>
        <w:bottom w:val="none" w:sz="0" w:space="0" w:color="auto"/>
        <w:right w:val="none" w:sz="0" w:space="0" w:color="auto"/>
      </w:divBdr>
    </w:div>
    <w:div w:id="1990673988">
      <w:bodyDiv w:val="1"/>
      <w:marLeft w:val="0"/>
      <w:marRight w:val="0"/>
      <w:marTop w:val="0"/>
      <w:marBottom w:val="0"/>
      <w:divBdr>
        <w:top w:val="none" w:sz="0" w:space="0" w:color="auto"/>
        <w:left w:val="none" w:sz="0" w:space="0" w:color="auto"/>
        <w:bottom w:val="none" w:sz="0" w:space="0" w:color="auto"/>
        <w:right w:val="none" w:sz="0" w:space="0" w:color="auto"/>
      </w:divBdr>
    </w:div>
    <w:div w:id="1993412631">
      <w:bodyDiv w:val="1"/>
      <w:marLeft w:val="0"/>
      <w:marRight w:val="0"/>
      <w:marTop w:val="0"/>
      <w:marBottom w:val="0"/>
      <w:divBdr>
        <w:top w:val="none" w:sz="0" w:space="0" w:color="auto"/>
        <w:left w:val="none" w:sz="0" w:space="0" w:color="auto"/>
        <w:bottom w:val="none" w:sz="0" w:space="0" w:color="auto"/>
        <w:right w:val="none" w:sz="0" w:space="0" w:color="auto"/>
      </w:divBdr>
    </w:div>
    <w:div w:id="2007977754">
      <w:bodyDiv w:val="1"/>
      <w:marLeft w:val="0"/>
      <w:marRight w:val="0"/>
      <w:marTop w:val="0"/>
      <w:marBottom w:val="0"/>
      <w:divBdr>
        <w:top w:val="none" w:sz="0" w:space="0" w:color="auto"/>
        <w:left w:val="none" w:sz="0" w:space="0" w:color="auto"/>
        <w:bottom w:val="none" w:sz="0" w:space="0" w:color="auto"/>
        <w:right w:val="none" w:sz="0" w:space="0" w:color="auto"/>
      </w:divBdr>
    </w:div>
    <w:div w:id="2018850440">
      <w:bodyDiv w:val="1"/>
      <w:marLeft w:val="0"/>
      <w:marRight w:val="0"/>
      <w:marTop w:val="0"/>
      <w:marBottom w:val="0"/>
      <w:divBdr>
        <w:top w:val="none" w:sz="0" w:space="0" w:color="auto"/>
        <w:left w:val="none" w:sz="0" w:space="0" w:color="auto"/>
        <w:bottom w:val="none" w:sz="0" w:space="0" w:color="auto"/>
        <w:right w:val="none" w:sz="0" w:space="0" w:color="auto"/>
      </w:divBdr>
    </w:div>
    <w:div w:id="2028864225">
      <w:bodyDiv w:val="1"/>
      <w:marLeft w:val="0"/>
      <w:marRight w:val="0"/>
      <w:marTop w:val="0"/>
      <w:marBottom w:val="0"/>
      <w:divBdr>
        <w:top w:val="none" w:sz="0" w:space="0" w:color="auto"/>
        <w:left w:val="none" w:sz="0" w:space="0" w:color="auto"/>
        <w:bottom w:val="none" w:sz="0" w:space="0" w:color="auto"/>
        <w:right w:val="none" w:sz="0" w:space="0" w:color="auto"/>
      </w:divBdr>
    </w:div>
    <w:div w:id="2032488693">
      <w:bodyDiv w:val="1"/>
      <w:marLeft w:val="0"/>
      <w:marRight w:val="0"/>
      <w:marTop w:val="0"/>
      <w:marBottom w:val="0"/>
      <w:divBdr>
        <w:top w:val="none" w:sz="0" w:space="0" w:color="auto"/>
        <w:left w:val="none" w:sz="0" w:space="0" w:color="auto"/>
        <w:bottom w:val="none" w:sz="0" w:space="0" w:color="auto"/>
        <w:right w:val="none" w:sz="0" w:space="0" w:color="auto"/>
      </w:divBdr>
    </w:div>
    <w:div w:id="2036228383">
      <w:bodyDiv w:val="1"/>
      <w:marLeft w:val="0"/>
      <w:marRight w:val="0"/>
      <w:marTop w:val="0"/>
      <w:marBottom w:val="0"/>
      <w:divBdr>
        <w:top w:val="none" w:sz="0" w:space="0" w:color="auto"/>
        <w:left w:val="none" w:sz="0" w:space="0" w:color="auto"/>
        <w:bottom w:val="none" w:sz="0" w:space="0" w:color="auto"/>
        <w:right w:val="none" w:sz="0" w:space="0" w:color="auto"/>
      </w:divBdr>
    </w:div>
    <w:div w:id="2040279700">
      <w:bodyDiv w:val="1"/>
      <w:marLeft w:val="0"/>
      <w:marRight w:val="0"/>
      <w:marTop w:val="0"/>
      <w:marBottom w:val="0"/>
      <w:divBdr>
        <w:top w:val="none" w:sz="0" w:space="0" w:color="auto"/>
        <w:left w:val="none" w:sz="0" w:space="0" w:color="auto"/>
        <w:bottom w:val="none" w:sz="0" w:space="0" w:color="auto"/>
        <w:right w:val="none" w:sz="0" w:space="0" w:color="auto"/>
      </w:divBdr>
    </w:div>
    <w:div w:id="2043089772">
      <w:bodyDiv w:val="1"/>
      <w:marLeft w:val="0"/>
      <w:marRight w:val="0"/>
      <w:marTop w:val="0"/>
      <w:marBottom w:val="0"/>
      <w:divBdr>
        <w:top w:val="none" w:sz="0" w:space="0" w:color="auto"/>
        <w:left w:val="none" w:sz="0" w:space="0" w:color="auto"/>
        <w:bottom w:val="none" w:sz="0" w:space="0" w:color="auto"/>
        <w:right w:val="none" w:sz="0" w:space="0" w:color="auto"/>
      </w:divBdr>
    </w:div>
    <w:div w:id="2056348041">
      <w:bodyDiv w:val="1"/>
      <w:marLeft w:val="0"/>
      <w:marRight w:val="0"/>
      <w:marTop w:val="0"/>
      <w:marBottom w:val="0"/>
      <w:divBdr>
        <w:top w:val="none" w:sz="0" w:space="0" w:color="auto"/>
        <w:left w:val="none" w:sz="0" w:space="0" w:color="auto"/>
        <w:bottom w:val="none" w:sz="0" w:space="0" w:color="auto"/>
        <w:right w:val="none" w:sz="0" w:space="0" w:color="auto"/>
      </w:divBdr>
    </w:div>
    <w:div w:id="2058551494">
      <w:bodyDiv w:val="1"/>
      <w:marLeft w:val="0"/>
      <w:marRight w:val="0"/>
      <w:marTop w:val="0"/>
      <w:marBottom w:val="0"/>
      <w:divBdr>
        <w:top w:val="none" w:sz="0" w:space="0" w:color="auto"/>
        <w:left w:val="none" w:sz="0" w:space="0" w:color="auto"/>
        <w:bottom w:val="none" w:sz="0" w:space="0" w:color="auto"/>
        <w:right w:val="none" w:sz="0" w:space="0" w:color="auto"/>
      </w:divBdr>
    </w:div>
    <w:div w:id="2070228253">
      <w:bodyDiv w:val="1"/>
      <w:marLeft w:val="0"/>
      <w:marRight w:val="0"/>
      <w:marTop w:val="0"/>
      <w:marBottom w:val="0"/>
      <w:divBdr>
        <w:top w:val="none" w:sz="0" w:space="0" w:color="auto"/>
        <w:left w:val="none" w:sz="0" w:space="0" w:color="auto"/>
        <w:bottom w:val="none" w:sz="0" w:space="0" w:color="auto"/>
        <w:right w:val="none" w:sz="0" w:space="0" w:color="auto"/>
      </w:divBdr>
    </w:div>
    <w:div w:id="2070414918">
      <w:bodyDiv w:val="1"/>
      <w:marLeft w:val="0"/>
      <w:marRight w:val="0"/>
      <w:marTop w:val="0"/>
      <w:marBottom w:val="0"/>
      <w:divBdr>
        <w:top w:val="none" w:sz="0" w:space="0" w:color="auto"/>
        <w:left w:val="none" w:sz="0" w:space="0" w:color="auto"/>
        <w:bottom w:val="none" w:sz="0" w:space="0" w:color="auto"/>
        <w:right w:val="none" w:sz="0" w:space="0" w:color="auto"/>
      </w:divBdr>
    </w:div>
    <w:div w:id="2075422385">
      <w:bodyDiv w:val="1"/>
      <w:marLeft w:val="0"/>
      <w:marRight w:val="0"/>
      <w:marTop w:val="0"/>
      <w:marBottom w:val="0"/>
      <w:divBdr>
        <w:top w:val="none" w:sz="0" w:space="0" w:color="auto"/>
        <w:left w:val="none" w:sz="0" w:space="0" w:color="auto"/>
        <w:bottom w:val="none" w:sz="0" w:space="0" w:color="auto"/>
        <w:right w:val="none" w:sz="0" w:space="0" w:color="auto"/>
      </w:divBdr>
    </w:div>
    <w:div w:id="2075807856">
      <w:bodyDiv w:val="1"/>
      <w:marLeft w:val="0"/>
      <w:marRight w:val="0"/>
      <w:marTop w:val="0"/>
      <w:marBottom w:val="0"/>
      <w:divBdr>
        <w:top w:val="none" w:sz="0" w:space="0" w:color="auto"/>
        <w:left w:val="none" w:sz="0" w:space="0" w:color="auto"/>
        <w:bottom w:val="none" w:sz="0" w:space="0" w:color="auto"/>
        <w:right w:val="none" w:sz="0" w:space="0" w:color="auto"/>
      </w:divBdr>
    </w:div>
    <w:div w:id="2075856283">
      <w:bodyDiv w:val="1"/>
      <w:marLeft w:val="0"/>
      <w:marRight w:val="0"/>
      <w:marTop w:val="0"/>
      <w:marBottom w:val="0"/>
      <w:divBdr>
        <w:top w:val="none" w:sz="0" w:space="0" w:color="auto"/>
        <w:left w:val="none" w:sz="0" w:space="0" w:color="auto"/>
        <w:bottom w:val="none" w:sz="0" w:space="0" w:color="auto"/>
        <w:right w:val="none" w:sz="0" w:space="0" w:color="auto"/>
      </w:divBdr>
    </w:div>
    <w:div w:id="2086872505">
      <w:bodyDiv w:val="1"/>
      <w:marLeft w:val="0"/>
      <w:marRight w:val="0"/>
      <w:marTop w:val="0"/>
      <w:marBottom w:val="0"/>
      <w:divBdr>
        <w:top w:val="none" w:sz="0" w:space="0" w:color="auto"/>
        <w:left w:val="none" w:sz="0" w:space="0" w:color="auto"/>
        <w:bottom w:val="none" w:sz="0" w:space="0" w:color="auto"/>
        <w:right w:val="none" w:sz="0" w:space="0" w:color="auto"/>
      </w:divBdr>
    </w:div>
    <w:div w:id="2104033358">
      <w:bodyDiv w:val="1"/>
      <w:marLeft w:val="0"/>
      <w:marRight w:val="0"/>
      <w:marTop w:val="0"/>
      <w:marBottom w:val="0"/>
      <w:divBdr>
        <w:top w:val="none" w:sz="0" w:space="0" w:color="auto"/>
        <w:left w:val="none" w:sz="0" w:space="0" w:color="auto"/>
        <w:bottom w:val="none" w:sz="0" w:space="0" w:color="auto"/>
        <w:right w:val="none" w:sz="0" w:space="0" w:color="auto"/>
      </w:divBdr>
    </w:div>
    <w:div w:id="2108453288">
      <w:bodyDiv w:val="1"/>
      <w:marLeft w:val="0"/>
      <w:marRight w:val="0"/>
      <w:marTop w:val="0"/>
      <w:marBottom w:val="0"/>
      <w:divBdr>
        <w:top w:val="none" w:sz="0" w:space="0" w:color="auto"/>
        <w:left w:val="none" w:sz="0" w:space="0" w:color="auto"/>
        <w:bottom w:val="none" w:sz="0" w:space="0" w:color="auto"/>
        <w:right w:val="none" w:sz="0" w:space="0" w:color="auto"/>
      </w:divBdr>
    </w:div>
    <w:div w:id="2110927414">
      <w:bodyDiv w:val="1"/>
      <w:marLeft w:val="0"/>
      <w:marRight w:val="0"/>
      <w:marTop w:val="0"/>
      <w:marBottom w:val="0"/>
      <w:divBdr>
        <w:top w:val="none" w:sz="0" w:space="0" w:color="auto"/>
        <w:left w:val="none" w:sz="0" w:space="0" w:color="auto"/>
        <w:bottom w:val="none" w:sz="0" w:space="0" w:color="auto"/>
        <w:right w:val="none" w:sz="0" w:space="0" w:color="auto"/>
      </w:divBdr>
    </w:div>
    <w:div w:id="2117216141">
      <w:bodyDiv w:val="1"/>
      <w:marLeft w:val="0"/>
      <w:marRight w:val="0"/>
      <w:marTop w:val="0"/>
      <w:marBottom w:val="0"/>
      <w:divBdr>
        <w:top w:val="none" w:sz="0" w:space="0" w:color="auto"/>
        <w:left w:val="none" w:sz="0" w:space="0" w:color="auto"/>
        <w:bottom w:val="none" w:sz="0" w:space="0" w:color="auto"/>
        <w:right w:val="none" w:sz="0" w:space="0" w:color="auto"/>
      </w:divBdr>
    </w:div>
    <w:div w:id="2122794372">
      <w:bodyDiv w:val="1"/>
      <w:marLeft w:val="0"/>
      <w:marRight w:val="0"/>
      <w:marTop w:val="0"/>
      <w:marBottom w:val="0"/>
      <w:divBdr>
        <w:top w:val="none" w:sz="0" w:space="0" w:color="auto"/>
        <w:left w:val="none" w:sz="0" w:space="0" w:color="auto"/>
        <w:bottom w:val="none" w:sz="0" w:space="0" w:color="auto"/>
        <w:right w:val="none" w:sz="0" w:space="0" w:color="auto"/>
      </w:divBdr>
    </w:div>
    <w:div w:id="2124763619">
      <w:bodyDiv w:val="1"/>
      <w:marLeft w:val="0"/>
      <w:marRight w:val="0"/>
      <w:marTop w:val="0"/>
      <w:marBottom w:val="0"/>
      <w:divBdr>
        <w:top w:val="none" w:sz="0" w:space="0" w:color="auto"/>
        <w:left w:val="none" w:sz="0" w:space="0" w:color="auto"/>
        <w:bottom w:val="none" w:sz="0" w:space="0" w:color="auto"/>
        <w:right w:val="none" w:sz="0" w:space="0" w:color="auto"/>
      </w:divBdr>
    </w:div>
    <w:div w:id="2128624089">
      <w:bodyDiv w:val="1"/>
      <w:marLeft w:val="0"/>
      <w:marRight w:val="0"/>
      <w:marTop w:val="0"/>
      <w:marBottom w:val="0"/>
      <w:divBdr>
        <w:top w:val="none" w:sz="0" w:space="0" w:color="auto"/>
        <w:left w:val="none" w:sz="0" w:space="0" w:color="auto"/>
        <w:bottom w:val="none" w:sz="0" w:space="0" w:color="auto"/>
        <w:right w:val="none" w:sz="0" w:space="0" w:color="auto"/>
      </w:divBdr>
    </w:div>
    <w:div w:id="2129618473">
      <w:bodyDiv w:val="1"/>
      <w:marLeft w:val="0"/>
      <w:marRight w:val="0"/>
      <w:marTop w:val="0"/>
      <w:marBottom w:val="0"/>
      <w:divBdr>
        <w:top w:val="none" w:sz="0" w:space="0" w:color="auto"/>
        <w:left w:val="none" w:sz="0" w:space="0" w:color="auto"/>
        <w:bottom w:val="none" w:sz="0" w:space="0" w:color="auto"/>
        <w:right w:val="none" w:sz="0" w:space="0" w:color="auto"/>
      </w:divBdr>
    </w:div>
    <w:div w:id="2133665628">
      <w:bodyDiv w:val="1"/>
      <w:marLeft w:val="0"/>
      <w:marRight w:val="0"/>
      <w:marTop w:val="0"/>
      <w:marBottom w:val="0"/>
      <w:divBdr>
        <w:top w:val="none" w:sz="0" w:space="0" w:color="auto"/>
        <w:left w:val="none" w:sz="0" w:space="0" w:color="auto"/>
        <w:bottom w:val="none" w:sz="0" w:space="0" w:color="auto"/>
        <w:right w:val="none" w:sz="0" w:space="0" w:color="auto"/>
      </w:divBdr>
    </w:div>
    <w:div w:id="2134596435">
      <w:bodyDiv w:val="1"/>
      <w:marLeft w:val="0"/>
      <w:marRight w:val="0"/>
      <w:marTop w:val="0"/>
      <w:marBottom w:val="0"/>
      <w:divBdr>
        <w:top w:val="none" w:sz="0" w:space="0" w:color="auto"/>
        <w:left w:val="none" w:sz="0" w:space="0" w:color="auto"/>
        <w:bottom w:val="none" w:sz="0" w:space="0" w:color="auto"/>
        <w:right w:val="none" w:sz="0" w:space="0" w:color="auto"/>
      </w:divBdr>
    </w:div>
    <w:div w:id="2141218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21" Type="http://schemas.openxmlformats.org/officeDocument/2006/relationships/customXml" Target="../customXml/item21.xml"/><Relationship Id="rId42" Type="http://schemas.openxmlformats.org/officeDocument/2006/relationships/customXml" Target="../customXml/item42.xml"/><Relationship Id="rId47" Type="http://schemas.openxmlformats.org/officeDocument/2006/relationships/customXml" Target="../customXml/item47.xml"/><Relationship Id="rId63" Type="http://schemas.openxmlformats.org/officeDocument/2006/relationships/oleObject" Target="embeddings/oleObject2.bin"/><Relationship Id="rId68"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customXml" Target="../customXml/item29.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customXml" Target="../customXml/item40.xml"/><Relationship Id="rId45" Type="http://schemas.openxmlformats.org/officeDocument/2006/relationships/customXml" Target="../customXml/item45.xml"/><Relationship Id="rId53" Type="http://schemas.openxmlformats.org/officeDocument/2006/relationships/numbering" Target="numbering.xml"/><Relationship Id="rId58" Type="http://schemas.openxmlformats.org/officeDocument/2006/relationships/endnotes" Target="endnotes.xml"/><Relationship Id="rId66" Type="http://schemas.openxmlformats.org/officeDocument/2006/relationships/image" Target="media/image5.emf"/><Relationship Id="rId74" Type="http://schemas.microsoft.com/office/2011/relationships/people" Target="people.xml"/><Relationship Id="rId5" Type="http://schemas.openxmlformats.org/officeDocument/2006/relationships/customXml" Target="../customXml/item5.xml"/><Relationship Id="rId61" Type="http://schemas.openxmlformats.org/officeDocument/2006/relationships/oleObject" Target="embeddings/oleObject1.bin"/><Relationship Id="rId19" Type="http://schemas.openxmlformats.org/officeDocument/2006/relationships/customXml" Target="../customXml/item1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customXml" Target="../customXml/item48.xml"/><Relationship Id="rId56" Type="http://schemas.openxmlformats.org/officeDocument/2006/relationships/webSettings" Target="webSettings.xml"/><Relationship Id="rId64" Type="http://schemas.openxmlformats.org/officeDocument/2006/relationships/image" Target="media/image4.emf"/><Relationship Id="rId69" Type="http://schemas.openxmlformats.org/officeDocument/2006/relationships/oleObject" Target="embeddings/oleObject5.bin"/><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image" Target="media/image1.png"/><Relationship Id="rId67" Type="http://schemas.openxmlformats.org/officeDocument/2006/relationships/oleObject" Target="embeddings/oleObject4.bin"/><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styles" Target="styles.xml"/><Relationship Id="rId62" Type="http://schemas.openxmlformats.org/officeDocument/2006/relationships/image" Target="media/image3.emf"/><Relationship Id="rId70" Type="http://schemas.openxmlformats.org/officeDocument/2006/relationships/header" Target="header1.xml"/><Relationship Id="rId75"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footnotes" Target="footnotes.xm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customXml" Target="../customXml/item52.xml"/><Relationship Id="rId60" Type="http://schemas.openxmlformats.org/officeDocument/2006/relationships/image" Target="media/image2.emf"/><Relationship Id="rId65" Type="http://schemas.openxmlformats.org/officeDocument/2006/relationships/oleObject" Target="embeddings/oleObject3.bin"/><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settings" Target="settings.xml"/><Relationship Id="rId76" Type="http://schemas.openxmlformats.org/officeDocument/2006/relationships/theme" Target="theme/theme1.xml"/><Relationship Id="rId7" Type="http://schemas.openxmlformats.org/officeDocument/2006/relationships/customXml" Target="../customXml/item7.xml"/><Relationship Id="rId71"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4E1B01037654BC4A1083A5954C4E3EF"/>
        <w:category>
          <w:name w:val="Général"/>
          <w:gallery w:val="placeholder"/>
        </w:category>
        <w:types>
          <w:type w:val="bbPlcHdr"/>
        </w:types>
        <w:behaviors>
          <w:behavior w:val="content"/>
        </w:behaviors>
        <w:guid w:val="{93B176DE-85DD-45E6-921C-8380C8994682}"/>
      </w:docPartPr>
      <w:docPartBody>
        <w:p w:rsidR="00F47EF0" w:rsidRDefault="00EC76CC">
          <w:r w:rsidRPr="00A67A8E">
            <w:rPr>
              <w:rStyle w:val="PlaceholderText"/>
            </w:rPr>
            <w:t>[État ]</w:t>
          </w:r>
        </w:p>
      </w:docPartBody>
    </w:docPart>
    <w:docPart>
      <w:docPartPr>
        <w:name w:val="19043B26770045A0A17E6D9B97617236"/>
        <w:category>
          <w:name w:val="General"/>
          <w:gallery w:val="placeholder"/>
        </w:category>
        <w:types>
          <w:type w:val="bbPlcHdr"/>
        </w:types>
        <w:behaviors>
          <w:behavior w:val="content"/>
        </w:behaviors>
        <w:guid w:val="{59095EB6-3E9A-460A-A49C-918EF0874BCE}"/>
      </w:docPartPr>
      <w:docPartBody>
        <w:p w:rsidR="00B00D1C" w:rsidRDefault="00B12D4B" w:rsidP="00B12D4B">
          <w:pPr>
            <w:pStyle w:val="19043B26770045A0A17E6D9B97617236"/>
          </w:pPr>
          <w:r w:rsidRPr="00A67A8E">
            <w:rPr>
              <w:rStyle w:val="PlaceholderText"/>
            </w:rPr>
            <w:t>[Titre ]</w:t>
          </w:r>
        </w:p>
      </w:docPartBody>
    </w:docPart>
    <w:docPart>
      <w:docPartPr>
        <w:name w:val="81B1EBA3B3A842F8B5C76A839362FD6E"/>
        <w:category>
          <w:name w:val="General"/>
          <w:gallery w:val="placeholder"/>
        </w:category>
        <w:types>
          <w:type w:val="bbPlcHdr"/>
        </w:types>
        <w:behaviors>
          <w:behavior w:val="content"/>
        </w:behaviors>
        <w:guid w:val="{B153AD93-D82F-4AE3-A657-12D4DFF4B65F}"/>
      </w:docPartPr>
      <w:docPartBody>
        <w:p w:rsidR="00B00D1C" w:rsidRDefault="00B12D4B" w:rsidP="00B12D4B">
          <w:pPr>
            <w:pStyle w:val="81B1EBA3B3A842F8B5C76A839362FD6E"/>
          </w:pPr>
          <w:r w:rsidRPr="00A67A8E">
            <w:rPr>
              <w:rStyle w:val="PlaceholderText"/>
            </w:rPr>
            <w:t>[État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Helvetica-Bold">
    <w:altName w:val="Arial"/>
    <w:charset w:val="00"/>
    <w:family w:val="auto"/>
    <w:pitch w:val="variable"/>
    <w:sig w:usb0="E00002FF" w:usb1="5000785B" w:usb2="00000000" w:usb3="00000000" w:csb0="0000019F" w:csb1="00000000"/>
  </w:font>
  <w:font w:name="Helvetica-Oblique">
    <w:altName w:val="Arial"/>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Bold">
    <w:charset w:val="00"/>
    <w:family w:val="auto"/>
    <w:pitch w:val="variable"/>
    <w:sig w:usb0="E1002EFF" w:usb1="C000605B" w:usb2="00000029" w:usb3="00000000" w:csb0="000101F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charset w:val="00"/>
    <w:family w:val="auto"/>
    <w:pitch w:val="variable"/>
    <w:sig w:usb0="E0002AEF" w:usb1="C0007841" w:usb2="00000009" w:usb3="00000000" w:csb0="000001FF" w:csb1="00000000"/>
  </w:font>
  <w:font w:name="Arial-BoldMT">
    <w:altName w:val="Arial"/>
    <w:charset w:val="00"/>
    <w:family w:val="auto"/>
    <w:pitch w:val="variable"/>
    <w:sig w:usb0="00000000" w:usb1="C0007843" w:usb2="00000009" w:usb3="00000000" w:csb0="000001FF" w:csb1="00000000"/>
  </w:font>
  <w:font w:name="ArialMT">
    <w:altName w:val="Arial"/>
    <w:charset w:val="00"/>
    <w:family w:val="auto"/>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76CC"/>
    <w:rsid w:val="00021E2E"/>
    <w:rsid w:val="00051479"/>
    <w:rsid w:val="00093076"/>
    <w:rsid w:val="00152A33"/>
    <w:rsid w:val="001704AC"/>
    <w:rsid w:val="00192092"/>
    <w:rsid w:val="001F7A81"/>
    <w:rsid w:val="00207B69"/>
    <w:rsid w:val="002270F2"/>
    <w:rsid w:val="00277E4B"/>
    <w:rsid w:val="002B0843"/>
    <w:rsid w:val="002B1D40"/>
    <w:rsid w:val="002C2CFF"/>
    <w:rsid w:val="0033759E"/>
    <w:rsid w:val="003C0B8E"/>
    <w:rsid w:val="00426ADD"/>
    <w:rsid w:val="004374AE"/>
    <w:rsid w:val="00460A51"/>
    <w:rsid w:val="0047016E"/>
    <w:rsid w:val="004E7E12"/>
    <w:rsid w:val="004F3D1D"/>
    <w:rsid w:val="00544004"/>
    <w:rsid w:val="005862B7"/>
    <w:rsid w:val="005E3D2D"/>
    <w:rsid w:val="00602991"/>
    <w:rsid w:val="00650A13"/>
    <w:rsid w:val="006C1B6F"/>
    <w:rsid w:val="00724061"/>
    <w:rsid w:val="00751768"/>
    <w:rsid w:val="00756B09"/>
    <w:rsid w:val="007714BE"/>
    <w:rsid w:val="007B2D07"/>
    <w:rsid w:val="007F5AEF"/>
    <w:rsid w:val="00835D4A"/>
    <w:rsid w:val="00916CEE"/>
    <w:rsid w:val="00935017"/>
    <w:rsid w:val="00943D4A"/>
    <w:rsid w:val="00A05599"/>
    <w:rsid w:val="00AC7160"/>
    <w:rsid w:val="00B00D1C"/>
    <w:rsid w:val="00B12D4B"/>
    <w:rsid w:val="00B32975"/>
    <w:rsid w:val="00B93836"/>
    <w:rsid w:val="00C6357A"/>
    <w:rsid w:val="00C92FFD"/>
    <w:rsid w:val="00CA140F"/>
    <w:rsid w:val="00CB3E78"/>
    <w:rsid w:val="00CC7AF4"/>
    <w:rsid w:val="00D86581"/>
    <w:rsid w:val="00DB5030"/>
    <w:rsid w:val="00DE366F"/>
    <w:rsid w:val="00E1006E"/>
    <w:rsid w:val="00E20256"/>
    <w:rsid w:val="00E316EF"/>
    <w:rsid w:val="00E81D75"/>
    <w:rsid w:val="00EA4FE8"/>
    <w:rsid w:val="00EC76CC"/>
    <w:rsid w:val="00F47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B12D4B"/>
    <w:rPr>
      <w:color w:val="808080"/>
    </w:rPr>
  </w:style>
  <w:style w:type="paragraph" w:customStyle="1" w:styleId="19043B26770045A0A17E6D9B97617236">
    <w:name w:val="19043B26770045A0A17E6D9B97617236"/>
    <w:rsid w:val="00B12D4B"/>
    <w:pPr>
      <w:spacing w:after="200" w:line="276" w:lineRule="auto"/>
    </w:pPr>
  </w:style>
  <w:style w:type="paragraph" w:customStyle="1" w:styleId="81B1EBA3B3A842F8B5C76A839362FD6E">
    <w:name w:val="81B1EBA3B3A842F8B5C76A839362FD6E"/>
    <w:rsid w:val="00B12D4B"/>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10.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11.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12.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13.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14.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15.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16.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17.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18.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19.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20.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21.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22.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23.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24.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25.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26.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27.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28.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29.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3.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30.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31.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32.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33.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34.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35.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36.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37.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38.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39.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40.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41.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42.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43.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44.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45.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46.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47.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48.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49.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5.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50.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51.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52.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6.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7.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8.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9.xml><?xml version="1.0" encoding="utf-8"?>
<b:Sources xmlns:b="http://schemas.openxmlformats.org/officeDocument/2006/bibliography" xmlns="http://schemas.openxmlformats.org/officeDocument/2006/bibliography" SelectedStyle="\IEEE2006OfficeOnline.xsl" StyleName="IEEE 2006">
  <b:Source>
    <b:Tag>FCC19</b:Tag>
    <b:SourceType>Misc</b:SourceType>
    <b:Guid>{D1C45F38-D06D-413A-BA37-CE9F0C97031A}</b:Guid>
    <b:Author>
      <b:Author>
        <b:NameList>
          <b:Person>
            <b:Last>FCC</b:Last>
          </b:Person>
        </b:NameList>
      </b:Author>
    </b:Author>
    <b:Title>558074 D01 15.247 Measurement Guidance</b:Title>
    <b:PublicationTitle>Guidance for Compliance Measurements on Digital Transmission System, Frequency Hopping Spread Spectrum System and Hybrid System Devices Operating Under Section 15.247 of the FCC Rules</b:PublicationTitle>
    <b:Year>2019</b:Year>
    <b:Month>April</b:Month>
    <b:Day>2</b:Day>
    <b:City>Washington</b:City>
    <b:StateProvince>DC</b:StateProvince>
    <b:CountryRegion>United States of America</b:CountryRegion>
    <b:Publisher>FCC</b:Publisher>
    <b:RefOrder>3</b:RefOrder>
  </b:Source>
  <b:Source>
    <b:Tag>Jer00</b:Tag>
    <b:SourceType>BookSection</b:SourceType>
    <b:Guid>{47BD0123-5C03-4621-9225-7872CF05DBF9}</b:Guid>
    <b:Title>Simulation of Communications Systems: Modeling, Methodology and Techniques</b:Title>
    <b:Year>2000</b:Year>
    <b:City>New York</b:City>
    <b:Publisher>Kluwer Academic/Plenum Publishers</b:Publisher>
    <b:Author>
      <b:Author>
        <b:NameList>
          <b:Person>
            <b:Last>Jeruchim</b:Last>
            <b:First>M.C.,</b:First>
            <b:Middle>Balaban, P. B., Shanmugan, K. S.</b:Middle>
          </b:Person>
        </b:NameList>
      </b:Author>
    </b:Author>
    <b:Pages>692</b:Pages>
    <b:RefOrder>2</b:RefOrder>
  </b:Source>
  <b:Source>
    <b:Tag>ETS17</b:Tag>
    <b:SourceType>Misc</b:SourceType>
    <b:Guid>{4EFE3221-3547-40D1-ADF6-437B6EC42660}</b:Guid>
    <b:Title>ETSI EN 300 220-1 v3.1.1 (2017-02)</b:Title>
    <b:Year>2017</b:Year>
    <b:Publisher>ETSI</b:Publisher>
    <b:Author>
      <b:Author>
        <b:NameList>
          <b:Person>
            <b:Last>ETSI</b:Last>
          </b:Person>
        </b:NameList>
      </b:Author>
    </b:Author>
    <b:RefOrder>4</b:RefOrder>
  </b:Source>
  <b:Source>
    <b:Tag>MGi</b:Tag>
    <b:SourceType>ElectronicSource</b:SourceType>
    <b:Guid>{376A00F2-BF3B-4FE3-AAB2-88D7AA9BC6E3}</b:Guid>
    <b:Author>
      <b:Author>
        <b:Corporate>M. Gilbert</b:Corporate>
      </b:Author>
    </b:Author>
    <b:Title>Whitepaper LoRaWAN Gateways, Radio coexistence issues and solutions</b:Title>
    <b:Publisher>LoRa Alliance</b:Publisher>
    <b:Year>2021</b:Year>
    <b:RefOrder>1</b:RefOrder>
  </b:Source>
</b:Sources>
</file>

<file path=customXml/itemProps1.xml><?xml version="1.0" encoding="utf-8"?>
<ds:datastoreItem xmlns:ds="http://schemas.openxmlformats.org/officeDocument/2006/customXml" ds:itemID="{F7CCFC24-840F-4A85-AFFE-4CC53A7F4503}">
  <ds:schemaRefs>
    <ds:schemaRef ds:uri="http://schemas.openxmlformats.org/officeDocument/2006/bibliography"/>
  </ds:schemaRefs>
</ds:datastoreItem>
</file>

<file path=customXml/itemProps10.xml><?xml version="1.0" encoding="utf-8"?>
<ds:datastoreItem xmlns:ds="http://schemas.openxmlformats.org/officeDocument/2006/customXml" ds:itemID="{53A52166-C355-4935-9100-9B4E8B12E764}">
  <ds:schemaRefs>
    <ds:schemaRef ds:uri="http://schemas.openxmlformats.org/officeDocument/2006/bibliography"/>
  </ds:schemaRefs>
</ds:datastoreItem>
</file>

<file path=customXml/itemProps11.xml><?xml version="1.0" encoding="utf-8"?>
<ds:datastoreItem xmlns:ds="http://schemas.openxmlformats.org/officeDocument/2006/customXml" ds:itemID="{68E9A4E9-CA54-4E49-8CA5-6CBDCE9EF73E}">
  <ds:schemaRefs>
    <ds:schemaRef ds:uri="http://schemas.openxmlformats.org/officeDocument/2006/bibliography"/>
  </ds:schemaRefs>
</ds:datastoreItem>
</file>

<file path=customXml/itemProps12.xml><?xml version="1.0" encoding="utf-8"?>
<ds:datastoreItem xmlns:ds="http://schemas.openxmlformats.org/officeDocument/2006/customXml" ds:itemID="{C3D4C1BC-4E56-45A4-8FE6-4BEE6F35D2F1}">
  <ds:schemaRefs>
    <ds:schemaRef ds:uri="http://schemas.openxmlformats.org/officeDocument/2006/bibliography"/>
  </ds:schemaRefs>
</ds:datastoreItem>
</file>

<file path=customXml/itemProps13.xml><?xml version="1.0" encoding="utf-8"?>
<ds:datastoreItem xmlns:ds="http://schemas.openxmlformats.org/officeDocument/2006/customXml" ds:itemID="{F4FE88F8-203F-4293-AB73-91BFF55D02F6}">
  <ds:schemaRefs>
    <ds:schemaRef ds:uri="http://schemas.openxmlformats.org/officeDocument/2006/bibliography"/>
  </ds:schemaRefs>
</ds:datastoreItem>
</file>

<file path=customXml/itemProps14.xml><?xml version="1.0" encoding="utf-8"?>
<ds:datastoreItem xmlns:ds="http://schemas.openxmlformats.org/officeDocument/2006/customXml" ds:itemID="{899F08FC-A2E8-407E-A5A5-58BF22CB4EDE}">
  <ds:schemaRefs>
    <ds:schemaRef ds:uri="http://schemas.openxmlformats.org/officeDocument/2006/bibliography"/>
  </ds:schemaRefs>
</ds:datastoreItem>
</file>

<file path=customXml/itemProps15.xml><?xml version="1.0" encoding="utf-8"?>
<ds:datastoreItem xmlns:ds="http://schemas.openxmlformats.org/officeDocument/2006/customXml" ds:itemID="{65103C1A-0ED8-490F-A22B-0AE274DDE969}">
  <ds:schemaRefs>
    <ds:schemaRef ds:uri="http://schemas.openxmlformats.org/officeDocument/2006/bibliography"/>
  </ds:schemaRefs>
</ds:datastoreItem>
</file>

<file path=customXml/itemProps16.xml><?xml version="1.0" encoding="utf-8"?>
<ds:datastoreItem xmlns:ds="http://schemas.openxmlformats.org/officeDocument/2006/customXml" ds:itemID="{4E99C380-FEA2-4B5F-92B7-F9CD25E3D8FD}">
  <ds:schemaRefs>
    <ds:schemaRef ds:uri="http://schemas.openxmlformats.org/officeDocument/2006/bibliography"/>
  </ds:schemaRefs>
</ds:datastoreItem>
</file>

<file path=customXml/itemProps17.xml><?xml version="1.0" encoding="utf-8"?>
<ds:datastoreItem xmlns:ds="http://schemas.openxmlformats.org/officeDocument/2006/customXml" ds:itemID="{D0D348A7-7492-4BC8-9D55-879F9F884E27}">
  <ds:schemaRefs>
    <ds:schemaRef ds:uri="http://schemas.openxmlformats.org/officeDocument/2006/bibliography"/>
  </ds:schemaRefs>
</ds:datastoreItem>
</file>

<file path=customXml/itemProps18.xml><?xml version="1.0" encoding="utf-8"?>
<ds:datastoreItem xmlns:ds="http://schemas.openxmlformats.org/officeDocument/2006/customXml" ds:itemID="{D71455BA-A0FD-49A9-A112-FA6E51FCA5FD}">
  <ds:schemaRefs>
    <ds:schemaRef ds:uri="http://schemas.openxmlformats.org/officeDocument/2006/bibliography"/>
  </ds:schemaRefs>
</ds:datastoreItem>
</file>

<file path=customXml/itemProps19.xml><?xml version="1.0" encoding="utf-8"?>
<ds:datastoreItem xmlns:ds="http://schemas.openxmlformats.org/officeDocument/2006/customXml" ds:itemID="{CB3B074D-8F22-46E8-BF14-1976E5BCD3F8}">
  <ds:schemaRefs>
    <ds:schemaRef ds:uri="http://schemas.openxmlformats.org/officeDocument/2006/bibliography"/>
  </ds:schemaRefs>
</ds:datastoreItem>
</file>

<file path=customXml/itemProps2.xml><?xml version="1.0" encoding="utf-8"?>
<ds:datastoreItem xmlns:ds="http://schemas.openxmlformats.org/officeDocument/2006/customXml" ds:itemID="{CDB55B88-4DB4-47AB-8911-D0360E2DBA1B}">
  <ds:schemaRefs>
    <ds:schemaRef ds:uri="http://schemas.openxmlformats.org/officeDocument/2006/bibliography"/>
  </ds:schemaRefs>
</ds:datastoreItem>
</file>

<file path=customXml/itemProps20.xml><?xml version="1.0" encoding="utf-8"?>
<ds:datastoreItem xmlns:ds="http://schemas.openxmlformats.org/officeDocument/2006/customXml" ds:itemID="{A9CAC5D7-5639-4DE7-A054-6C146367FA5D}">
  <ds:schemaRefs>
    <ds:schemaRef ds:uri="http://schemas.openxmlformats.org/officeDocument/2006/bibliography"/>
  </ds:schemaRefs>
</ds:datastoreItem>
</file>

<file path=customXml/itemProps21.xml><?xml version="1.0" encoding="utf-8"?>
<ds:datastoreItem xmlns:ds="http://schemas.openxmlformats.org/officeDocument/2006/customXml" ds:itemID="{F7EB4C1C-CA00-4A6F-99AE-2F5C1D4F105E}">
  <ds:schemaRefs>
    <ds:schemaRef ds:uri="http://schemas.openxmlformats.org/officeDocument/2006/bibliography"/>
  </ds:schemaRefs>
</ds:datastoreItem>
</file>

<file path=customXml/itemProps22.xml><?xml version="1.0" encoding="utf-8"?>
<ds:datastoreItem xmlns:ds="http://schemas.openxmlformats.org/officeDocument/2006/customXml" ds:itemID="{688F1F6C-9CA9-4479-87BA-FB9EEC134CB4}">
  <ds:schemaRefs>
    <ds:schemaRef ds:uri="http://schemas.openxmlformats.org/officeDocument/2006/bibliography"/>
  </ds:schemaRefs>
</ds:datastoreItem>
</file>

<file path=customXml/itemProps23.xml><?xml version="1.0" encoding="utf-8"?>
<ds:datastoreItem xmlns:ds="http://schemas.openxmlformats.org/officeDocument/2006/customXml" ds:itemID="{8177E3A0-8B3F-4CCF-89BB-3F5335DB1504}">
  <ds:schemaRefs>
    <ds:schemaRef ds:uri="http://schemas.openxmlformats.org/officeDocument/2006/bibliography"/>
  </ds:schemaRefs>
</ds:datastoreItem>
</file>

<file path=customXml/itemProps24.xml><?xml version="1.0" encoding="utf-8"?>
<ds:datastoreItem xmlns:ds="http://schemas.openxmlformats.org/officeDocument/2006/customXml" ds:itemID="{B25B56DE-2B94-4CCE-8FCF-5648AEE7047E}">
  <ds:schemaRefs>
    <ds:schemaRef ds:uri="http://schemas.openxmlformats.org/officeDocument/2006/bibliography"/>
  </ds:schemaRefs>
</ds:datastoreItem>
</file>

<file path=customXml/itemProps25.xml><?xml version="1.0" encoding="utf-8"?>
<ds:datastoreItem xmlns:ds="http://schemas.openxmlformats.org/officeDocument/2006/customXml" ds:itemID="{269EFE07-98D8-46F0-B38E-6E335C47D1DA}">
  <ds:schemaRefs>
    <ds:schemaRef ds:uri="http://schemas.openxmlformats.org/officeDocument/2006/bibliography"/>
  </ds:schemaRefs>
</ds:datastoreItem>
</file>

<file path=customXml/itemProps26.xml><?xml version="1.0" encoding="utf-8"?>
<ds:datastoreItem xmlns:ds="http://schemas.openxmlformats.org/officeDocument/2006/customXml" ds:itemID="{22B15B72-33B4-4DC6-BAB0-A755FD95FD06}">
  <ds:schemaRefs>
    <ds:schemaRef ds:uri="http://schemas.openxmlformats.org/officeDocument/2006/bibliography"/>
  </ds:schemaRefs>
</ds:datastoreItem>
</file>

<file path=customXml/itemProps27.xml><?xml version="1.0" encoding="utf-8"?>
<ds:datastoreItem xmlns:ds="http://schemas.openxmlformats.org/officeDocument/2006/customXml" ds:itemID="{BBEE3137-8CA9-41FE-B48B-D5C68258C8ED}">
  <ds:schemaRefs>
    <ds:schemaRef ds:uri="http://schemas.openxmlformats.org/officeDocument/2006/bibliography"/>
  </ds:schemaRefs>
</ds:datastoreItem>
</file>

<file path=customXml/itemProps28.xml><?xml version="1.0" encoding="utf-8"?>
<ds:datastoreItem xmlns:ds="http://schemas.openxmlformats.org/officeDocument/2006/customXml" ds:itemID="{2FD0F9D4-A6D5-407C-8E30-E49FB865F4DD}">
  <ds:schemaRefs>
    <ds:schemaRef ds:uri="http://schemas.openxmlformats.org/officeDocument/2006/bibliography"/>
  </ds:schemaRefs>
</ds:datastoreItem>
</file>

<file path=customXml/itemProps29.xml><?xml version="1.0" encoding="utf-8"?>
<ds:datastoreItem xmlns:ds="http://schemas.openxmlformats.org/officeDocument/2006/customXml" ds:itemID="{553BE199-B294-4515-A4A3-80C6D054A92E}">
  <ds:schemaRefs>
    <ds:schemaRef ds:uri="http://schemas.openxmlformats.org/officeDocument/2006/bibliography"/>
  </ds:schemaRefs>
</ds:datastoreItem>
</file>

<file path=customXml/itemProps3.xml><?xml version="1.0" encoding="utf-8"?>
<ds:datastoreItem xmlns:ds="http://schemas.openxmlformats.org/officeDocument/2006/customXml" ds:itemID="{03F78011-3DC1-4E56-9718-80B198301985}">
  <ds:schemaRefs>
    <ds:schemaRef ds:uri="http://schemas.openxmlformats.org/officeDocument/2006/bibliography"/>
  </ds:schemaRefs>
</ds:datastoreItem>
</file>

<file path=customXml/itemProps30.xml><?xml version="1.0" encoding="utf-8"?>
<ds:datastoreItem xmlns:ds="http://schemas.openxmlformats.org/officeDocument/2006/customXml" ds:itemID="{EB33E06E-4545-4019-B51B-8303CCD5C30A}">
  <ds:schemaRefs>
    <ds:schemaRef ds:uri="http://schemas.openxmlformats.org/officeDocument/2006/bibliography"/>
  </ds:schemaRefs>
</ds:datastoreItem>
</file>

<file path=customXml/itemProps31.xml><?xml version="1.0" encoding="utf-8"?>
<ds:datastoreItem xmlns:ds="http://schemas.openxmlformats.org/officeDocument/2006/customXml" ds:itemID="{17559468-E0E8-4EFF-9479-F29A8980A424}">
  <ds:schemaRefs>
    <ds:schemaRef ds:uri="http://schemas.openxmlformats.org/officeDocument/2006/bibliography"/>
  </ds:schemaRefs>
</ds:datastoreItem>
</file>

<file path=customXml/itemProps32.xml><?xml version="1.0" encoding="utf-8"?>
<ds:datastoreItem xmlns:ds="http://schemas.openxmlformats.org/officeDocument/2006/customXml" ds:itemID="{3EEFC3A7-3012-4328-A396-A5986004507C}">
  <ds:schemaRefs>
    <ds:schemaRef ds:uri="http://schemas.openxmlformats.org/officeDocument/2006/bibliography"/>
  </ds:schemaRefs>
</ds:datastoreItem>
</file>

<file path=customXml/itemProps33.xml><?xml version="1.0" encoding="utf-8"?>
<ds:datastoreItem xmlns:ds="http://schemas.openxmlformats.org/officeDocument/2006/customXml" ds:itemID="{0B4EF0F3-A15E-4A48-8986-5E154869A2FF}">
  <ds:schemaRefs>
    <ds:schemaRef ds:uri="http://schemas.openxmlformats.org/officeDocument/2006/bibliography"/>
  </ds:schemaRefs>
</ds:datastoreItem>
</file>

<file path=customXml/itemProps34.xml><?xml version="1.0" encoding="utf-8"?>
<ds:datastoreItem xmlns:ds="http://schemas.openxmlformats.org/officeDocument/2006/customXml" ds:itemID="{65A9F061-C228-444E-8D50-A7AD844B594D}">
  <ds:schemaRefs>
    <ds:schemaRef ds:uri="http://schemas.openxmlformats.org/officeDocument/2006/bibliography"/>
  </ds:schemaRefs>
</ds:datastoreItem>
</file>

<file path=customXml/itemProps35.xml><?xml version="1.0" encoding="utf-8"?>
<ds:datastoreItem xmlns:ds="http://schemas.openxmlformats.org/officeDocument/2006/customXml" ds:itemID="{CAEC6CC1-3D45-4031-8689-599064F234A3}">
  <ds:schemaRefs>
    <ds:schemaRef ds:uri="http://schemas.openxmlformats.org/officeDocument/2006/bibliography"/>
  </ds:schemaRefs>
</ds:datastoreItem>
</file>

<file path=customXml/itemProps36.xml><?xml version="1.0" encoding="utf-8"?>
<ds:datastoreItem xmlns:ds="http://schemas.openxmlformats.org/officeDocument/2006/customXml" ds:itemID="{F34FFB55-FA0B-4F87-AF96-C88A34AE8D91}">
  <ds:schemaRefs>
    <ds:schemaRef ds:uri="http://schemas.openxmlformats.org/officeDocument/2006/bibliography"/>
  </ds:schemaRefs>
</ds:datastoreItem>
</file>

<file path=customXml/itemProps37.xml><?xml version="1.0" encoding="utf-8"?>
<ds:datastoreItem xmlns:ds="http://schemas.openxmlformats.org/officeDocument/2006/customXml" ds:itemID="{CC8F8F1A-8188-4417-BC73-0CDA056CD10C}">
  <ds:schemaRefs>
    <ds:schemaRef ds:uri="http://schemas.openxmlformats.org/officeDocument/2006/bibliography"/>
  </ds:schemaRefs>
</ds:datastoreItem>
</file>

<file path=customXml/itemProps38.xml><?xml version="1.0" encoding="utf-8"?>
<ds:datastoreItem xmlns:ds="http://schemas.openxmlformats.org/officeDocument/2006/customXml" ds:itemID="{782E94A0-6FFE-4858-BBE6-A107233EC623}">
  <ds:schemaRefs>
    <ds:schemaRef ds:uri="http://schemas.openxmlformats.org/officeDocument/2006/bibliography"/>
  </ds:schemaRefs>
</ds:datastoreItem>
</file>

<file path=customXml/itemProps39.xml><?xml version="1.0" encoding="utf-8"?>
<ds:datastoreItem xmlns:ds="http://schemas.openxmlformats.org/officeDocument/2006/customXml" ds:itemID="{D5CCA820-F89D-4A62-B801-B95F5BB4591B}">
  <ds:schemaRefs>
    <ds:schemaRef ds:uri="http://schemas.openxmlformats.org/officeDocument/2006/bibliography"/>
  </ds:schemaRefs>
</ds:datastoreItem>
</file>

<file path=customXml/itemProps4.xml><?xml version="1.0" encoding="utf-8"?>
<ds:datastoreItem xmlns:ds="http://schemas.openxmlformats.org/officeDocument/2006/customXml" ds:itemID="{7691B328-BE26-4CFD-AD4D-1655DAB28B9C}">
  <ds:schemaRefs>
    <ds:schemaRef ds:uri="http://schemas.openxmlformats.org/officeDocument/2006/bibliography"/>
  </ds:schemaRefs>
</ds:datastoreItem>
</file>

<file path=customXml/itemProps40.xml><?xml version="1.0" encoding="utf-8"?>
<ds:datastoreItem xmlns:ds="http://schemas.openxmlformats.org/officeDocument/2006/customXml" ds:itemID="{5E1198E7-DACA-4F54-850F-75B0C50F79F0}">
  <ds:schemaRefs>
    <ds:schemaRef ds:uri="http://schemas.openxmlformats.org/officeDocument/2006/bibliography"/>
  </ds:schemaRefs>
</ds:datastoreItem>
</file>

<file path=customXml/itemProps41.xml><?xml version="1.0" encoding="utf-8"?>
<ds:datastoreItem xmlns:ds="http://schemas.openxmlformats.org/officeDocument/2006/customXml" ds:itemID="{E31B67A4-1709-48FE-BC39-69925800678E}">
  <ds:schemaRefs>
    <ds:schemaRef ds:uri="http://schemas.openxmlformats.org/officeDocument/2006/bibliography"/>
  </ds:schemaRefs>
</ds:datastoreItem>
</file>

<file path=customXml/itemProps42.xml><?xml version="1.0" encoding="utf-8"?>
<ds:datastoreItem xmlns:ds="http://schemas.openxmlformats.org/officeDocument/2006/customXml" ds:itemID="{1B0DF05D-B54B-462B-A5E4-550C4AA161C4}">
  <ds:schemaRefs>
    <ds:schemaRef ds:uri="http://schemas.openxmlformats.org/officeDocument/2006/bibliography"/>
  </ds:schemaRefs>
</ds:datastoreItem>
</file>

<file path=customXml/itemProps43.xml><?xml version="1.0" encoding="utf-8"?>
<ds:datastoreItem xmlns:ds="http://schemas.openxmlformats.org/officeDocument/2006/customXml" ds:itemID="{8BA6D56F-D9EA-4C25-B646-B184EC2F2F9F}">
  <ds:schemaRefs>
    <ds:schemaRef ds:uri="http://schemas.openxmlformats.org/officeDocument/2006/bibliography"/>
  </ds:schemaRefs>
</ds:datastoreItem>
</file>

<file path=customXml/itemProps44.xml><?xml version="1.0" encoding="utf-8"?>
<ds:datastoreItem xmlns:ds="http://schemas.openxmlformats.org/officeDocument/2006/customXml" ds:itemID="{1689CC7F-2D52-4970-919A-1D0AADC1F0AD}">
  <ds:schemaRefs>
    <ds:schemaRef ds:uri="http://schemas.openxmlformats.org/officeDocument/2006/bibliography"/>
  </ds:schemaRefs>
</ds:datastoreItem>
</file>

<file path=customXml/itemProps45.xml><?xml version="1.0" encoding="utf-8"?>
<ds:datastoreItem xmlns:ds="http://schemas.openxmlformats.org/officeDocument/2006/customXml" ds:itemID="{F3A168A9-5120-4E4C-8885-1D904FC16FA4}">
  <ds:schemaRefs>
    <ds:schemaRef ds:uri="http://schemas.openxmlformats.org/officeDocument/2006/bibliography"/>
  </ds:schemaRefs>
</ds:datastoreItem>
</file>

<file path=customXml/itemProps46.xml><?xml version="1.0" encoding="utf-8"?>
<ds:datastoreItem xmlns:ds="http://schemas.openxmlformats.org/officeDocument/2006/customXml" ds:itemID="{9A125201-F804-4363-8A18-B219E0D6F659}">
  <ds:schemaRefs>
    <ds:schemaRef ds:uri="http://schemas.openxmlformats.org/officeDocument/2006/bibliography"/>
  </ds:schemaRefs>
</ds:datastoreItem>
</file>

<file path=customXml/itemProps47.xml><?xml version="1.0" encoding="utf-8"?>
<ds:datastoreItem xmlns:ds="http://schemas.openxmlformats.org/officeDocument/2006/customXml" ds:itemID="{6BF6F337-BA01-4D25-BF44-8D7BBE896605}">
  <ds:schemaRefs>
    <ds:schemaRef ds:uri="http://schemas.openxmlformats.org/officeDocument/2006/bibliography"/>
  </ds:schemaRefs>
</ds:datastoreItem>
</file>

<file path=customXml/itemProps48.xml><?xml version="1.0" encoding="utf-8"?>
<ds:datastoreItem xmlns:ds="http://schemas.openxmlformats.org/officeDocument/2006/customXml" ds:itemID="{D4BC17B5-79F9-4F2F-BB7E-6241C8DB9324}">
  <ds:schemaRefs>
    <ds:schemaRef ds:uri="http://schemas.openxmlformats.org/officeDocument/2006/bibliography"/>
  </ds:schemaRefs>
</ds:datastoreItem>
</file>

<file path=customXml/itemProps49.xml><?xml version="1.0" encoding="utf-8"?>
<ds:datastoreItem xmlns:ds="http://schemas.openxmlformats.org/officeDocument/2006/customXml" ds:itemID="{1989E880-F4CB-4E83-8952-87106F5DAC6B}">
  <ds:schemaRefs>
    <ds:schemaRef ds:uri="http://schemas.openxmlformats.org/officeDocument/2006/bibliography"/>
  </ds:schemaRefs>
</ds:datastoreItem>
</file>

<file path=customXml/itemProps5.xml><?xml version="1.0" encoding="utf-8"?>
<ds:datastoreItem xmlns:ds="http://schemas.openxmlformats.org/officeDocument/2006/customXml" ds:itemID="{0FAB3C9F-6CB1-4978-9105-B88DAF13F89A}">
  <ds:schemaRefs>
    <ds:schemaRef ds:uri="http://schemas.openxmlformats.org/officeDocument/2006/bibliography"/>
  </ds:schemaRefs>
</ds:datastoreItem>
</file>

<file path=customXml/itemProps50.xml><?xml version="1.0" encoding="utf-8"?>
<ds:datastoreItem xmlns:ds="http://schemas.openxmlformats.org/officeDocument/2006/customXml" ds:itemID="{2FEC3396-0A1C-4F4E-958F-2B7EC81C8815}">
  <ds:schemaRefs>
    <ds:schemaRef ds:uri="http://schemas.openxmlformats.org/officeDocument/2006/bibliography"/>
  </ds:schemaRefs>
</ds:datastoreItem>
</file>

<file path=customXml/itemProps51.xml><?xml version="1.0" encoding="utf-8"?>
<ds:datastoreItem xmlns:ds="http://schemas.openxmlformats.org/officeDocument/2006/customXml" ds:itemID="{6ECDD98E-EE69-4C97-95BD-293418BE7E50}">
  <ds:schemaRefs>
    <ds:schemaRef ds:uri="http://schemas.openxmlformats.org/officeDocument/2006/bibliography"/>
  </ds:schemaRefs>
</ds:datastoreItem>
</file>

<file path=customXml/itemProps52.xml><?xml version="1.0" encoding="utf-8"?>
<ds:datastoreItem xmlns:ds="http://schemas.openxmlformats.org/officeDocument/2006/customXml" ds:itemID="{3C081C57-B089-4A6D-9606-E5771AF56940}">
  <ds:schemaRefs>
    <ds:schemaRef ds:uri="http://schemas.openxmlformats.org/officeDocument/2006/bibliography"/>
  </ds:schemaRefs>
</ds:datastoreItem>
</file>

<file path=customXml/itemProps6.xml><?xml version="1.0" encoding="utf-8"?>
<ds:datastoreItem xmlns:ds="http://schemas.openxmlformats.org/officeDocument/2006/customXml" ds:itemID="{2AB82EB3-F1C1-4406-BD5E-73EC1ABB29A8}">
  <ds:schemaRefs>
    <ds:schemaRef ds:uri="http://schemas.openxmlformats.org/officeDocument/2006/bibliography"/>
  </ds:schemaRefs>
</ds:datastoreItem>
</file>

<file path=customXml/itemProps7.xml><?xml version="1.0" encoding="utf-8"?>
<ds:datastoreItem xmlns:ds="http://schemas.openxmlformats.org/officeDocument/2006/customXml" ds:itemID="{33E73371-C8C4-40B8-9492-1EF58C47A532}">
  <ds:schemaRefs>
    <ds:schemaRef ds:uri="http://schemas.openxmlformats.org/officeDocument/2006/bibliography"/>
  </ds:schemaRefs>
</ds:datastoreItem>
</file>

<file path=customXml/itemProps8.xml><?xml version="1.0" encoding="utf-8"?>
<ds:datastoreItem xmlns:ds="http://schemas.openxmlformats.org/officeDocument/2006/customXml" ds:itemID="{D8166413-45B6-4498-A6A9-51E897C0DBF0}">
  <ds:schemaRefs>
    <ds:schemaRef ds:uri="http://schemas.openxmlformats.org/officeDocument/2006/bibliography"/>
  </ds:schemaRefs>
</ds:datastoreItem>
</file>

<file path=customXml/itemProps9.xml><?xml version="1.0" encoding="utf-8"?>
<ds:datastoreItem xmlns:ds="http://schemas.openxmlformats.org/officeDocument/2006/customXml" ds:itemID="{D5A08079-117E-4F68-B7A1-9766155D8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47</Pages>
  <Words>7726</Words>
  <Characters>55665</Characters>
  <Application>Microsoft Office Word</Application>
  <DocSecurity>0</DocSecurity>
  <Lines>463</Lines>
  <Paragraphs>126</Paragraphs>
  <ScaleCrop>false</ScaleCrop>
  <HeadingPairs>
    <vt:vector size="6" baseType="variant">
      <vt:variant>
        <vt:lpstr>Title</vt:lpstr>
      </vt:variant>
      <vt:variant>
        <vt:i4>1</vt:i4>
      </vt:variant>
      <vt:variant>
        <vt:lpstr>Titre</vt:lpstr>
      </vt:variant>
      <vt:variant>
        <vt:i4>1</vt:i4>
      </vt:variant>
      <vt:variant>
        <vt:lpstr>Tittel</vt:lpstr>
      </vt:variant>
      <vt:variant>
        <vt:i4>1</vt:i4>
      </vt:variant>
    </vt:vector>
  </HeadingPairs>
  <TitlesOfParts>
    <vt:vector size="3" baseType="lpstr">
      <vt:lpstr>Gateway Test and Measurement Guidelines</vt:lpstr>
      <vt:lpstr>LoRaWAN Gateway Test Procedures and Performance Guideline</vt:lpstr>
      <vt:lpstr/>
    </vt:vector>
  </TitlesOfParts>
  <Company>LoRa Alliance</Company>
  <LinksUpToDate>false</LinksUpToDate>
  <CharactersWithSpaces>63265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Gateway Test and Measurement Guidelines</dc:title>
  <dc:creator>Miguel Luis;Jason Petruno</dc:creator>
  <cp:lastModifiedBy>Tom Danshin</cp:lastModifiedBy>
  <cp:revision>7</cp:revision>
  <cp:lastPrinted>2021-01-23T00:28:00Z</cp:lastPrinted>
  <dcterms:created xsi:type="dcterms:W3CDTF">2021-03-16T17:26:00Z</dcterms:created>
  <dcterms:modified xsi:type="dcterms:W3CDTF">2021-03-16T17:48:00Z</dcterms:modified>
  <cp:contentStatus>Draft 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